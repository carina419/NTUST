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ED62" w14:textId="77777777" w:rsidR="00631B4E" w:rsidRPr="00631B4E" w:rsidRDefault="00631B4E" w:rsidP="00631B4E">
      <w:pPr>
        <w:keepNext/>
        <w:overflowPunct w:val="0"/>
        <w:autoSpaceDE w:val="0"/>
        <w:autoSpaceDN w:val="0"/>
        <w:adjustRightInd w:val="0"/>
        <w:spacing w:before="120"/>
        <w:ind w:firstLine="480"/>
        <w:jc w:val="center"/>
        <w:textAlignment w:val="baseline"/>
        <w:outlineLvl w:val="0"/>
        <w:rPr>
          <w:rFonts w:eastAsia="Malgun Gothic" w:cs="Times New Roman"/>
          <w:b/>
          <w:kern w:val="28"/>
          <w:szCs w:val="20"/>
          <w:lang w:eastAsia="ko-KR"/>
        </w:rPr>
      </w:pPr>
      <w:bookmarkStart w:id="0" w:name="_Hlk164771619"/>
      <w:bookmarkStart w:id="1" w:name="_Hlk164771480"/>
      <w:r w:rsidRPr="00631B4E">
        <w:rPr>
          <w:rFonts w:eastAsia="新細明體" w:cs="Times New Roman" w:hint="eastAsia"/>
          <w:b/>
          <w:kern w:val="28"/>
          <w:szCs w:val="20"/>
          <w:lang w:eastAsia="ko-KR"/>
        </w:rPr>
        <w:t>結合與網頁設計與色彩學應用於流行時尚要素</w:t>
      </w:r>
      <w:bookmarkEnd w:id="0"/>
    </w:p>
    <w:p w14:paraId="638FB497" w14:textId="37351A39" w:rsidR="00631B4E" w:rsidRPr="00631B4E" w:rsidRDefault="001B7DB4" w:rsidP="00631B4E">
      <w:pPr>
        <w:ind w:firstLineChars="0" w:firstLine="0"/>
        <w:rPr>
          <w:rFonts w:hAnsi="微軟正黑體" w:cs="Times New Roman"/>
          <w:b/>
        </w:rPr>
      </w:pPr>
      <w:r>
        <w:rPr>
          <w:rFonts w:hAnsi="微軟正黑體" w:cs="Times New Roman" w:hint="eastAsia"/>
          <w:b/>
        </w:rPr>
        <w:t>第二組：</w:t>
      </w:r>
    </w:p>
    <w:p w14:paraId="7BFC5F52" w14:textId="43CB2678" w:rsidR="00631B4E" w:rsidRPr="00852B32" w:rsidRDefault="00631B4E" w:rsidP="00631B4E">
      <w:pPr>
        <w:ind w:firstLineChars="0" w:firstLine="0"/>
        <w:rPr>
          <w:rFonts w:cs="Times New Roman"/>
          <w:b/>
        </w:rPr>
      </w:pPr>
      <w:r w:rsidRPr="00852B32">
        <w:rPr>
          <w:rFonts w:hAnsi="微軟正黑體" w:cs="Times New Roman"/>
          <w:b/>
        </w:rPr>
        <w:t>摘要</w:t>
      </w:r>
    </w:p>
    <w:p w14:paraId="1BE1CEA4" w14:textId="77777777" w:rsidR="00631B4E" w:rsidRPr="00852B32" w:rsidRDefault="00631B4E" w:rsidP="00631B4E">
      <w:pPr>
        <w:ind w:firstLine="480"/>
      </w:pPr>
      <w:bookmarkStart w:id="2" w:name="_Hlk164771523"/>
      <w:bookmarkEnd w:id="1"/>
      <w:r>
        <w:rPr>
          <w:rFonts w:hint="eastAsia"/>
        </w:rPr>
        <w:t>本研究的設計一套紡織服裝品色彩管理系統</w:t>
      </w:r>
      <w:r>
        <w:rPr>
          <w:rFonts w:hint="eastAsia"/>
        </w:rPr>
        <w:t>(</w:t>
      </w:r>
      <w:r w:rsidRPr="003F131A">
        <w:t xml:space="preserve">Color </w:t>
      </w:r>
      <w:r>
        <w:t>Management System</w:t>
      </w:r>
      <w:r w:rsidRPr="003F131A">
        <w:rPr>
          <w:rFonts w:hint="eastAsia"/>
        </w:rPr>
        <w:t xml:space="preserve"> </w:t>
      </w:r>
      <w:r>
        <w:rPr>
          <w:rFonts w:hint="eastAsia"/>
        </w:rPr>
        <w:t>)</w:t>
      </w:r>
      <w:r>
        <w:rPr>
          <w:rFonts w:hint="eastAsia"/>
        </w:rPr>
        <w:t>，並</w:t>
      </w:r>
      <w:bookmarkStart w:id="3" w:name="OLE_LINK20"/>
      <w:r>
        <w:rPr>
          <w:rFonts w:hint="eastAsia"/>
        </w:rPr>
        <w:t>提出</w:t>
      </w:r>
      <w:bookmarkStart w:id="4" w:name="OLE_LINK16"/>
      <w:r>
        <w:rPr>
          <w:rFonts w:hint="eastAsia"/>
        </w:rPr>
        <w:t>不同照明下紡織品的顏色轉換</w:t>
      </w:r>
      <w:bookmarkEnd w:id="4"/>
      <w:r>
        <w:rPr>
          <w:rFonts w:hint="eastAsia"/>
        </w:rPr>
        <w:t>方法</w:t>
      </w:r>
      <w:bookmarkEnd w:id="3"/>
      <w:r>
        <w:rPr>
          <w:rFonts w:hint="eastAsia"/>
        </w:rPr>
        <w:t>。為了實現這個目標，設計了實驗，即：「喜好度評估實驗」。</w:t>
      </w:r>
      <w:r w:rsidRPr="00A80660">
        <w:rPr>
          <w:rFonts w:hint="eastAsia"/>
        </w:rPr>
        <w:t>首先以喜好度評價問卷針對</w:t>
      </w:r>
      <w:r w:rsidRPr="00A80660">
        <w:rPr>
          <w:rFonts w:hint="eastAsia"/>
        </w:rPr>
        <w:t>8</w:t>
      </w:r>
      <w:r w:rsidRPr="00A80660">
        <w:rPr>
          <w:rFonts w:hint="eastAsia"/>
        </w:rPr>
        <w:t>種類型的服裝影像樣本蒐集</w:t>
      </w:r>
      <w:r w:rsidRPr="00A80660">
        <w:rPr>
          <w:rFonts w:hint="eastAsia"/>
        </w:rPr>
        <w:t>200</w:t>
      </w:r>
      <w:r w:rsidRPr="00A80660">
        <w:rPr>
          <w:rFonts w:hint="eastAsia"/>
        </w:rPr>
        <w:t>位</w:t>
      </w:r>
      <w:r w:rsidRPr="00A80660">
        <w:rPr>
          <w:rFonts w:hint="eastAsia"/>
        </w:rPr>
        <w:t>(20</w:t>
      </w:r>
      <w:r w:rsidRPr="00A80660">
        <w:rPr>
          <w:rFonts w:hint="eastAsia"/>
        </w:rPr>
        <w:t>至</w:t>
      </w:r>
      <w:r w:rsidRPr="00A80660">
        <w:rPr>
          <w:rFonts w:hint="eastAsia"/>
        </w:rPr>
        <w:t>25</w:t>
      </w:r>
      <w:r w:rsidRPr="00A80660">
        <w:rPr>
          <w:rFonts w:hint="eastAsia"/>
        </w:rPr>
        <w:t>歲</w:t>
      </w:r>
      <w:r w:rsidRPr="00A80660">
        <w:rPr>
          <w:rFonts w:hint="eastAsia"/>
        </w:rPr>
        <w:t>)</w:t>
      </w:r>
      <w:r w:rsidRPr="00A80660">
        <w:rPr>
          <w:rFonts w:hint="eastAsia"/>
        </w:rPr>
        <w:t>色覺正常女性，</w:t>
      </w:r>
      <w:r w:rsidRPr="001B7DB4">
        <w:rPr>
          <w:rFonts w:hint="eastAsia"/>
        </w:rPr>
        <w:t>找出具代表性服裝穿著。其次製作相機色彩校正流程：步驟一使用</w:t>
      </w:r>
      <w:bookmarkStart w:id="5" w:name="OLE_LINK21"/>
      <w:bookmarkStart w:id="6" w:name="OLE_LINK22"/>
      <w:r w:rsidRPr="001B7DB4">
        <w:rPr>
          <w:rFonts w:hint="eastAsia"/>
        </w:rPr>
        <w:t>機拍攝以</w:t>
      </w:r>
      <w:r w:rsidRPr="001B7DB4">
        <w:rPr>
          <w:rFonts w:hint="eastAsia"/>
        </w:rPr>
        <w:t>8-Bit RGB</w:t>
      </w:r>
      <w:r w:rsidRPr="001B7DB4">
        <w:rPr>
          <w:rFonts w:hint="eastAsia"/>
        </w:rPr>
        <w:t>數位訊號值紀錄，再經過「正歸化、線性化、線性轉換」至對應的</w:t>
      </w:r>
      <w:r w:rsidRPr="001B7DB4">
        <w:rPr>
          <w:rFonts w:hint="eastAsia"/>
        </w:rPr>
        <w:t>XYZ</w:t>
      </w:r>
      <w:r w:rsidRPr="001B7DB4">
        <w:rPr>
          <w:rFonts w:hint="eastAsia"/>
        </w:rPr>
        <w:t>。步驟二：重新指定色域</w:t>
      </w:r>
      <w:r w:rsidRPr="001B7DB4">
        <w:rPr>
          <w:rFonts w:hint="eastAsia"/>
        </w:rPr>
        <w:t>(Rec.709)</w:t>
      </w:r>
      <w:r w:rsidRPr="001B7DB4">
        <w:rPr>
          <w:rFonts w:hint="eastAsia"/>
        </w:rPr>
        <w:t>、</w:t>
      </w:r>
      <w:r w:rsidRPr="001B7DB4">
        <w:rPr>
          <w:rFonts w:hint="eastAsia"/>
        </w:rPr>
        <w:t>gamma2.2</w:t>
      </w:r>
      <w:r w:rsidRPr="001B7DB4">
        <w:rPr>
          <w:rFonts w:hint="eastAsia"/>
        </w:rPr>
        <w:t>、</w:t>
      </w:r>
      <w:r w:rsidRPr="001B7DB4">
        <w:rPr>
          <w:rFonts w:hint="eastAsia"/>
        </w:rPr>
        <w:t>white point</w:t>
      </w:r>
      <w:r w:rsidRPr="001B7DB4">
        <w:rPr>
          <w:rFonts w:hint="eastAsia"/>
        </w:rPr>
        <w:t>三大資訊並轉換成</w:t>
      </w:r>
      <w:r w:rsidRPr="001B7DB4">
        <w:rPr>
          <w:rFonts w:hint="eastAsia"/>
        </w:rPr>
        <w:t>4</w:t>
      </w:r>
      <w:r w:rsidRPr="001B7DB4">
        <w:rPr>
          <w:rFonts w:hint="eastAsia"/>
        </w:rPr>
        <w:t>種色溫下的</w:t>
      </w:r>
      <w:r w:rsidRPr="001B7DB4">
        <w:rPr>
          <w:rFonts w:hint="eastAsia"/>
        </w:rPr>
        <w:t>8-Bit RGB</w:t>
      </w:r>
      <w:r w:rsidRPr="001B7DB4">
        <w:rPr>
          <w:rFonts w:hint="eastAsia"/>
        </w:rPr>
        <w:t>影像</w:t>
      </w:r>
      <w:bookmarkEnd w:id="5"/>
      <w:bookmarkEnd w:id="6"/>
      <w:r w:rsidRPr="001B7DB4">
        <w:rPr>
          <w:rFonts w:hint="eastAsia"/>
        </w:rPr>
        <w:t>。最後架設網站表現流行紡織服飾代表性影像再現實驗結果表明應用</w:t>
      </w:r>
      <w:r w:rsidRPr="001B7DB4">
        <w:rPr>
          <w:rFonts w:hint="eastAsia"/>
        </w:rPr>
        <w:t>CIE</w:t>
      </w:r>
      <w:r w:rsidRPr="001B7DB4">
        <w:t>2000</w:t>
      </w:r>
      <w:r w:rsidRPr="001B7DB4">
        <w:rPr>
          <w:kern w:val="0"/>
        </w:rPr>
        <w:t>(DE</w:t>
      </w:r>
      <w:r w:rsidRPr="001B7DB4">
        <w:rPr>
          <w:kern w:val="0"/>
          <w:vertAlign w:val="subscript"/>
        </w:rPr>
        <w:t>00</w:t>
      </w:r>
      <w:r w:rsidRPr="001B7DB4">
        <w:rPr>
          <w:kern w:val="0"/>
        </w:rPr>
        <w:t>)</w:t>
      </w:r>
      <w:r w:rsidRPr="001B7DB4">
        <w:rPr>
          <w:rFonts w:hint="eastAsia"/>
        </w:rPr>
        <w:t>色差公式計算</w:t>
      </w:r>
      <w:r w:rsidRPr="001B7DB4">
        <w:t>Colorcheck24</w:t>
      </w:r>
      <w:r w:rsidRPr="001B7DB4">
        <w:t>色平均色差</w:t>
      </w:r>
      <w:bookmarkStart w:id="7" w:name="OLE_LINK17"/>
      <w:r w:rsidRPr="001B7DB4">
        <w:t>(DE</w:t>
      </w:r>
      <w:r w:rsidRPr="001B7DB4">
        <w:rPr>
          <w:vertAlign w:val="subscript"/>
        </w:rPr>
        <w:t>00</w:t>
      </w:r>
      <w:r w:rsidRPr="001B7DB4">
        <w:t>)</w:t>
      </w:r>
      <w:bookmarkEnd w:id="7"/>
      <w:r w:rsidRPr="001B7DB4">
        <w:rPr>
          <w:rFonts w:hint="eastAsia"/>
        </w:rPr>
        <w:t>&lt;1</w:t>
      </w:r>
      <w:r w:rsidRPr="001B7DB4">
        <w:rPr>
          <w:rFonts w:hint="eastAsia"/>
        </w:rPr>
        <w:t>，</w:t>
      </w:r>
      <w:r w:rsidRPr="001B7DB4">
        <w:t>低</w:t>
      </w:r>
      <w:r w:rsidRPr="001B7DB4">
        <w:rPr>
          <w:rFonts w:hint="eastAsia"/>
        </w:rPr>
        <w:t>於人眼可感知色差</w:t>
      </w:r>
      <w:r w:rsidRPr="001B7DB4">
        <w:rPr>
          <w:szCs w:val="18"/>
        </w:rPr>
        <w:t>。</w:t>
      </w:r>
    </w:p>
    <w:bookmarkEnd w:id="2"/>
    <w:p w14:paraId="40C13B2D" w14:textId="77777777" w:rsidR="00631B4E" w:rsidRPr="00D163F0" w:rsidRDefault="00631B4E" w:rsidP="00631B4E">
      <w:pPr>
        <w:ind w:firstLineChars="0" w:firstLine="0"/>
        <w:rPr>
          <w:rFonts w:hAnsi="微軟正黑體" w:cs="Times New Roman"/>
          <w:b/>
        </w:rPr>
      </w:pPr>
      <w:r>
        <w:rPr>
          <w:rFonts w:hAnsi="微軟正黑體" w:cs="Times New Roman"/>
          <w:b/>
        </w:rPr>
        <w:t>研究背景與動機</w:t>
      </w:r>
    </w:p>
    <w:p w14:paraId="5007FFC5" w14:textId="77777777" w:rsidR="00631B4E" w:rsidRDefault="00631B4E" w:rsidP="00631B4E">
      <w:pPr>
        <w:ind w:firstLine="480"/>
        <w:rPr>
          <w:rFonts w:cs="Times New Roman"/>
        </w:rPr>
      </w:pPr>
      <w:r w:rsidRPr="00347175">
        <w:rPr>
          <w:rFonts w:cs="Times New Roman" w:hint="eastAsia"/>
        </w:rPr>
        <w:t>近年來</w:t>
      </w:r>
      <w:r>
        <w:rPr>
          <w:rFonts w:cs="Times New Roman" w:hint="eastAsia"/>
        </w:rPr>
        <w:t>電商</w:t>
      </w:r>
      <w:r w:rsidRPr="00347175">
        <w:rPr>
          <w:rFonts w:cs="Times New Roman" w:hint="eastAsia"/>
        </w:rPr>
        <w:t>購物平台</w:t>
      </w:r>
      <w:r>
        <w:rPr>
          <w:rFonts w:cs="Times New Roman" w:hint="eastAsia"/>
        </w:rPr>
        <w:t>已成日常生活的消費方式</w:t>
      </w:r>
      <w:r w:rsidRPr="00347175">
        <w:rPr>
          <w:rFonts w:cs="Times New Roman" w:hint="eastAsia"/>
        </w:rPr>
        <w:t>，此消費行為讓人們不用出門於家中透過影像觀看就可以</w:t>
      </w:r>
      <w:r>
        <w:rPr>
          <w:rFonts w:cs="Times New Roman" w:hint="eastAsia"/>
        </w:rPr>
        <w:t>下單</w:t>
      </w:r>
      <w:r w:rsidRPr="00347175">
        <w:rPr>
          <w:rFonts w:cs="Times New Roman" w:hint="eastAsia"/>
        </w:rPr>
        <w:t>購物，但在</w:t>
      </w:r>
      <w:r>
        <w:rPr>
          <w:rFonts w:cs="Times New Roman" w:hint="eastAsia"/>
        </w:rPr>
        <w:t>影像色彩管理</w:t>
      </w:r>
      <w:r w:rsidRPr="00347175">
        <w:rPr>
          <w:rFonts w:cs="Times New Roman" w:hint="eastAsia"/>
        </w:rPr>
        <w:t>應用部分，目前尚未有一套完整的系統協助使用者觀看情況，並且由於不同</w:t>
      </w:r>
      <w:r>
        <w:rPr>
          <w:rFonts w:cs="Times New Roman" w:hint="eastAsia"/>
        </w:rPr>
        <w:t>光源溫</w:t>
      </w:r>
      <w:r w:rsidRPr="00347175">
        <w:rPr>
          <w:rFonts w:cs="Times New Roman" w:hint="eastAsia"/>
        </w:rPr>
        <w:t>色彩再現等問題，多數案例還是需要使用者經過實際</w:t>
      </w:r>
      <w:r>
        <w:rPr>
          <w:rFonts w:cs="Times New Roman" w:hint="eastAsia"/>
        </w:rPr>
        <w:t>看到實物</w:t>
      </w:r>
      <w:r w:rsidRPr="00347175">
        <w:rPr>
          <w:rFonts w:cs="Times New Roman" w:hint="eastAsia"/>
        </w:rPr>
        <w:t>，才能得知所挑選的顏色是否適合自己的</w:t>
      </w:r>
      <w:r>
        <w:rPr>
          <w:rFonts w:cs="Times New Roman" w:hint="eastAsia"/>
        </w:rPr>
        <w:t>喜好</w:t>
      </w:r>
      <w:r w:rsidRPr="00347175">
        <w:rPr>
          <w:rFonts w:cs="Times New Roman" w:hint="eastAsia"/>
        </w:rPr>
        <w:t>。除了網路平台的消費，親自到現場挑選</w:t>
      </w:r>
      <w:r>
        <w:rPr>
          <w:rFonts w:cs="Times New Roman" w:hint="eastAsia"/>
        </w:rPr>
        <w:t>衣服</w:t>
      </w:r>
      <w:r w:rsidRPr="00347175">
        <w:rPr>
          <w:rFonts w:cs="Times New Roman" w:hint="eastAsia"/>
        </w:rPr>
        <w:t>的顧客，仍佔相當高的比例。而以往家中照明、商業照明及路路上街燈皆以日光燈管作為主要照明光源，並且近年來環保意識逐漸升高而面對地球資源逐年短缺，面對如此龐大的資源消耗，如何減少照明電力資源使用，則是一大考量。</w:t>
      </w:r>
      <w:r>
        <w:rPr>
          <w:rFonts w:cs="Times New Roman" w:hint="eastAsia"/>
        </w:rPr>
        <w:t>當挑選衣服，多數客戶時常會花費很多時間在評斷適用過程。如果可以先用數位相機</w:t>
      </w:r>
      <w:r w:rsidRPr="00DE58DF">
        <w:rPr>
          <w:rFonts w:cs="Times New Roman" w:hint="eastAsia"/>
        </w:rPr>
        <w:t>色彩管理</w:t>
      </w:r>
      <w:r>
        <w:rPr>
          <w:rFonts w:cs="Times New Roman" w:hint="eastAsia"/>
        </w:rPr>
        <w:t>的方式，提供一系列範例影像，讓客戶事先觀看並決定本身想購買的服飾，就可以省去現場反覆試衣的時間，來完成服飾挑選。</w:t>
      </w:r>
    </w:p>
    <w:p w14:paraId="5DEBFAE9" w14:textId="77777777" w:rsidR="00631B4E" w:rsidRDefault="00631B4E" w:rsidP="00631B4E">
      <w:pPr>
        <w:ind w:firstLine="480"/>
        <w:rPr>
          <w:rFonts w:hAnsi="微軟正黑體" w:cs="Times New Roman"/>
        </w:rPr>
      </w:pPr>
      <w:r>
        <w:rPr>
          <w:rFonts w:cs="Times New Roman" w:hint="eastAsia"/>
        </w:rPr>
        <w:t>本研究考慮前述原因，開發一套完整的影像色彩校正技術，以調查問卷結果</w:t>
      </w:r>
      <w:r>
        <w:rPr>
          <w:rFonts w:cs="Times New Roman" w:hint="eastAsia"/>
        </w:rPr>
        <w:lastRenderedPageBreak/>
        <w:t>為依歸，將紡織服飾於不同色溫環境下呈現影像，並設計網頁環境實際架設模擬客戶下單時網路環境</w:t>
      </w:r>
      <w:r>
        <w:rPr>
          <w:rFonts w:hAnsi="微軟正黑體" w:cs="Times New Roman" w:hint="eastAsia"/>
        </w:rPr>
        <w:t>。</w:t>
      </w:r>
    </w:p>
    <w:p w14:paraId="4105AE63" w14:textId="77777777" w:rsidR="00631B4E" w:rsidRDefault="00631B4E" w:rsidP="00631B4E">
      <w:pPr>
        <w:ind w:firstLineChars="0" w:firstLine="0"/>
        <w:rPr>
          <w:rFonts w:hAnsi="微軟正黑體" w:cs="Times New Roman"/>
          <w:b/>
        </w:rPr>
      </w:pPr>
      <w:r>
        <w:rPr>
          <w:rFonts w:hAnsi="微軟正黑體" w:cs="Times New Roman" w:hint="eastAsia"/>
          <w:b/>
        </w:rPr>
        <w:t>研究範圍與材料設備</w:t>
      </w:r>
    </w:p>
    <w:p w14:paraId="11FFDB78" w14:textId="77777777" w:rsidR="00631B4E" w:rsidRDefault="00631B4E" w:rsidP="00631B4E">
      <w:pPr>
        <w:pStyle w:val="a3"/>
        <w:numPr>
          <w:ilvl w:val="0"/>
          <w:numId w:val="1"/>
        </w:numPr>
        <w:ind w:leftChars="0" w:firstLineChars="0"/>
      </w:pPr>
      <w:r w:rsidRPr="00E940C3">
        <w:rPr>
          <w:rFonts w:hint="eastAsia"/>
        </w:rPr>
        <w:t>實驗的範圍</w:t>
      </w:r>
      <w:r>
        <w:rPr>
          <w:rFonts w:hint="eastAsia"/>
        </w:rPr>
        <w:t>為學區商圈年輕女性常消費的</w:t>
      </w:r>
      <w:r w:rsidRPr="00E940C3">
        <w:rPr>
          <w:rFonts w:hint="eastAsia"/>
        </w:rPr>
        <w:t>服裝樣本影像</w:t>
      </w:r>
      <w:r>
        <w:rPr>
          <w:rFonts w:hint="eastAsia"/>
        </w:rPr>
        <w:t>，其</w:t>
      </w:r>
      <w:r>
        <w:rPr>
          <w:rFonts w:hint="eastAsia"/>
        </w:rPr>
        <w:t>8</w:t>
      </w:r>
      <w:r>
        <w:rPr>
          <w:rFonts w:hint="eastAsia"/>
        </w:rPr>
        <w:t>種類型元素分類根</w:t>
      </w:r>
      <w:r w:rsidRPr="00662DD1">
        <w:t>Women's Fashion</w:t>
      </w:r>
      <w:r>
        <w:t>時尚雜誌分類</w:t>
      </w:r>
      <w:r w:rsidRPr="00662DD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工裝、透膚、繃帶、蝴蝶結、外罩網紗、蛋糕裙、極長裙以及銀色瑪莉珍</w:t>
      </w:r>
      <w:r>
        <w:rPr>
          <w:rFonts w:hint="eastAsia"/>
        </w:rPr>
        <w:t>)</w:t>
      </w:r>
      <w:r>
        <w:rPr>
          <w:rFonts w:hint="eastAsia"/>
        </w:rPr>
        <w:t>再合併店家回饋高銷售為依據彙整成實驗影像。</w:t>
      </w:r>
    </w:p>
    <w:p w14:paraId="1F93335B" w14:textId="77777777" w:rsidR="00631B4E" w:rsidRDefault="00631B4E" w:rsidP="00631B4E">
      <w:pPr>
        <w:pStyle w:val="a3"/>
        <w:numPr>
          <w:ilvl w:val="0"/>
          <w:numId w:val="1"/>
        </w:numPr>
        <w:ind w:leftChars="0" w:firstLineChars="0"/>
      </w:pPr>
      <w:r>
        <w:t>感知評價問卷影像共</w:t>
      </w:r>
      <w:r>
        <w:t>128</w:t>
      </w:r>
      <w:r>
        <w:t>張實驗對象為年輕女性</w:t>
      </w:r>
      <w:r>
        <w:rPr>
          <w:rFonts w:hint="eastAsia"/>
        </w:rPr>
        <w:t>且</w:t>
      </w:r>
      <w:r>
        <w:t>問卷分成兩大部分：第一部分總</w:t>
      </w:r>
      <w:r>
        <w:t>128</w:t>
      </w:r>
      <w:r>
        <w:t>張影像的喜好度評價。第二部分則為五種色溫環境影響下</w:t>
      </w:r>
      <w:r>
        <w:t>(</w:t>
      </w:r>
      <w:r>
        <w:t>含原圖</w:t>
      </w:r>
      <w:r>
        <w:t>)</w:t>
      </w:r>
      <w:r>
        <w:t>喜好度評價。</w:t>
      </w:r>
    </w:p>
    <w:p w14:paraId="6D25FCB4" w14:textId="77777777" w:rsidR="00631B4E" w:rsidRPr="00662DC5" w:rsidRDefault="00631B4E" w:rsidP="00631B4E">
      <w:pPr>
        <w:pStyle w:val="a3"/>
        <w:numPr>
          <w:ilvl w:val="0"/>
          <w:numId w:val="1"/>
        </w:numPr>
        <w:ind w:leftChars="0" w:firstLineChars="0"/>
      </w:pPr>
      <w:r>
        <w:t>本實驗使用</w:t>
      </w:r>
      <w:r w:rsidRPr="00F66D24">
        <w:rPr>
          <w:rFonts w:hint="eastAsia"/>
        </w:rPr>
        <w:t>接觸式量測儀分光光度計</w:t>
      </w:r>
      <w:r w:rsidRPr="00F66D24">
        <w:t>Konica Minolta CA410</w:t>
      </w:r>
      <w:r>
        <w:t>與四種色彩測試儀器如下表。</w:t>
      </w:r>
    </w:p>
    <w:p w14:paraId="655C6CA4" w14:textId="77777777" w:rsidR="00631B4E" w:rsidRDefault="00631B4E" w:rsidP="00631B4E">
      <w:pPr>
        <w:ind w:firstLineChars="0"/>
      </w:pPr>
    </w:p>
    <w:tbl>
      <w:tblPr>
        <w:tblStyle w:val="1"/>
        <w:tblW w:w="8664" w:type="dxa"/>
        <w:jc w:val="center"/>
        <w:tblLayout w:type="fixed"/>
        <w:tblLook w:val="04A0" w:firstRow="1" w:lastRow="0" w:firstColumn="1" w:lastColumn="0" w:noHBand="0" w:noVBand="1"/>
      </w:tblPr>
      <w:tblGrid>
        <w:gridCol w:w="3548"/>
        <w:gridCol w:w="2968"/>
        <w:gridCol w:w="2148"/>
      </w:tblGrid>
      <w:tr w:rsidR="00631B4E" w:rsidRPr="00043C81" w14:paraId="40FE0266" w14:textId="77777777" w:rsidTr="000C214B">
        <w:trPr>
          <w:trHeight w:val="308"/>
          <w:jc w:val="center"/>
        </w:trPr>
        <w:tc>
          <w:tcPr>
            <w:tcW w:w="3548" w:type="dxa"/>
            <w:shd w:val="clear" w:color="auto" w:fill="9CC2E5"/>
          </w:tcPr>
          <w:p w14:paraId="25C0B51C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center"/>
              <w:rPr>
                <w:b/>
              </w:rPr>
            </w:pPr>
            <w:r w:rsidRPr="00043C81">
              <w:rPr>
                <w:rFonts w:hint="eastAsia"/>
                <w:b/>
              </w:rPr>
              <w:t>設備用途</w:t>
            </w:r>
            <w:r w:rsidRPr="00043C81">
              <w:rPr>
                <w:rFonts w:hint="eastAsia"/>
                <w:b/>
              </w:rPr>
              <w:t>/</w:t>
            </w:r>
            <w:r w:rsidRPr="00043C81">
              <w:rPr>
                <w:rFonts w:hint="eastAsia"/>
                <w:b/>
              </w:rPr>
              <w:t>名稱</w:t>
            </w:r>
          </w:p>
        </w:tc>
        <w:tc>
          <w:tcPr>
            <w:tcW w:w="2968" w:type="dxa"/>
            <w:shd w:val="clear" w:color="auto" w:fill="9CC2E5"/>
          </w:tcPr>
          <w:p w14:paraId="6CF0AB5E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center"/>
              <w:rPr>
                <w:b/>
              </w:rPr>
            </w:pPr>
            <w:r w:rsidRPr="00043C81">
              <w:rPr>
                <w:rFonts w:hint="eastAsia"/>
                <w:b/>
              </w:rPr>
              <w:t>設備型號</w:t>
            </w:r>
          </w:p>
        </w:tc>
        <w:tc>
          <w:tcPr>
            <w:tcW w:w="2148" w:type="dxa"/>
            <w:shd w:val="clear" w:color="auto" w:fill="9CC2E5"/>
          </w:tcPr>
          <w:p w14:paraId="67EB17D4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center"/>
              <w:rPr>
                <w:b/>
              </w:rPr>
            </w:pPr>
            <w:r w:rsidRPr="00043C81">
              <w:rPr>
                <w:rFonts w:hint="eastAsia"/>
                <w:b/>
              </w:rPr>
              <w:t>實際照片</w:t>
            </w:r>
          </w:p>
        </w:tc>
      </w:tr>
      <w:tr w:rsidR="00631B4E" w:rsidRPr="00043C81" w14:paraId="25A34DFA" w14:textId="77777777" w:rsidTr="000C214B">
        <w:trPr>
          <w:trHeight w:val="1540"/>
          <w:jc w:val="center"/>
        </w:trPr>
        <w:tc>
          <w:tcPr>
            <w:tcW w:w="3548" w:type="dxa"/>
          </w:tcPr>
          <w:p w14:paraId="6BAEC97C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bookmarkStart w:id="8" w:name="OLE_LINK12"/>
            <w:bookmarkStart w:id="9" w:name="OLE_LINK13"/>
            <w:r w:rsidRPr="00043C81">
              <w:rPr>
                <w:rFonts w:hint="eastAsia"/>
              </w:rPr>
              <w:t>接觸式量測儀分光光度計</w:t>
            </w:r>
          </w:p>
          <w:bookmarkEnd w:id="8"/>
          <w:bookmarkEnd w:id="9"/>
          <w:p w14:paraId="2B74905C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(Spectrophotometer)</w:t>
            </w:r>
          </w:p>
        </w:tc>
        <w:tc>
          <w:tcPr>
            <w:tcW w:w="2968" w:type="dxa"/>
          </w:tcPr>
          <w:p w14:paraId="31D2EC12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  <w:rPr>
                <w:sz w:val="22"/>
              </w:rPr>
            </w:pPr>
            <w:bookmarkStart w:id="10" w:name="OLE_LINK14"/>
            <w:bookmarkStart w:id="11" w:name="OLE_LINK15"/>
            <w:r>
              <w:rPr>
                <w:rFonts w:hint="eastAsia"/>
              </w:rPr>
              <w:t>K</w:t>
            </w:r>
            <w:r>
              <w:t>onica Minolta CA410</w:t>
            </w:r>
            <w:bookmarkEnd w:id="10"/>
            <w:bookmarkEnd w:id="11"/>
          </w:p>
        </w:tc>
        <w:tc>
          <w:tcPr>
            <w:tcW w:w="2148" w:type="dxa"/>
          </w:tcPr>
          <w:p w14:paraId="03B72F6E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66EEB3F" wp14:editId="38437F64">
                  <wp:extent cx="1226820" cy="738505"/>
                  <wp:effectExtent l="0" t="0" r="0" b="444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3FEF0D4A" w14:textId="77777777" w:rsidTr="000C214B">
        <w:trPr>
          <w:trHeight w:val="1235"/>
          <w:jc w:val="center"/>
        </w:trPr>
        <w:tc>
          <w:tcPr>
            <w:tcW w:w="3548" w:type="dxa"/>
          </w:tcPr>
          <w:p w14:paraId="04F34072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D-15</w:t>
            </w:r>
            <w:r w:rsidRPr="00043C81">
              <w:rPr>
                <w:rFonts w:hint="eastAsia"/>
              </w:rPr>
              <w:t xml:space="preserve"> </w:t>
            </w:r>
            <w:r w:rsidRPr="00043C81">
              <w:rPr>
                <w:rFonts w:hint="eastAsia"/>
              </w:rPr>
              <w:t>色相排列棋</w:t>
            </w:r>
          </w:p>
          <w:p w14:paraId="02FC19FA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(</w:t>
            </w:r>
            <w:r w:rsidRPr="00043C81">
              <w:rPr>
                <w:rFonts w:hint="eastAsia"/>
              </w:rPr>
              <w:t>D</w:t>
            </w:r>
            <w:r w:rsidRPr="00043C81">
              <w:t>ichotomous Test)</w:t>
            </w:r>
          </w:p>
        </w:tc>
        <w:tc>
          <w:tcPr>
            <w:tcW w:w="2968" w:type="dxa"/>
          </w:tcPr>
          <w:p w14:paraId="1C7D4704" w14:textId="77777777" w:rsidR="00631B4E" w:rsidRPr="00043C81" w:rsidRDefault="00631B4E" w:rsidP="000C214B">
            <w:pPr>
              <w:widowControl/>
              <w:spacing w:before="50" w:line="240" w:lineRule="auto"/>
              <w:ind w:firstLineChars="0" w:firstLine="0"/>
              <w:jc w:val="center"/>
            </w:pPr>
            <w:r w:rsidRPr="00043C81">
              <w:t>Farnsworth-Munsell Dichotomous D-15 Color Vision Test</w:t>
            </w:r>
          </w:p>
        </w:tc>
        <w:tc>
          <w:tcPr>
            <w:tcW w:w="2148" w:type="dxa"/>
          </w:tcPr>
          <w:p w14:paraId="0D1A2AF7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107AFF51" wp14:editId="59A16DB0">
                  <wp:extent cx="1151999" cy="864219"/>
                  <wp:effectExtent l="0" t="0" r="0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415" cy="8945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2EAFA200" w14:textId="77777777" w:rsidTr="000C214B">
        <w:trPr>
          <w:trHeight w:val="1545"/>
          <w:jc w:val="center"/>
        </w:trPr>
        <w:tc>
          <w:tcPr>
            <w:tcW w:w="3548" w:type="dxa"/>
          </w:tcPr>
          <w:p w14:paraId="50DD9544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t>石原氏色覺檢測圖</w:t>
            </w:r>
          </w:p>
          <w:p w14:paraId="5FB4332F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(Testing Color Blindness)</w:t>
            </w:r>
          </w:p>
        </w:tc>
        <w:tc>
          <w:tcPr>
            <w:tcW w:w="2968" w:type="dxa"/>
          </w:tcPr>
          <w:p w14:paraId="1F1C77FB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Ishihara Color Vision Test</w:t>
            </w:r>
          </w:p>
        </w:tc>
        <w:tc>
          <w:tcPr>
            <w:tcW w:w="2148" w:type="dxa"/>
          </w:tcPr>
          <w:p w14:paraId="22338CDC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20F9D9AC" wp14:editId="2C206212">
                  <wp:extent cx="815340" cy="1087120"/>
                  <wp:effectExtent l="0" t="0" r="381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816388" cy="10885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506DFE38" w14:textId="77777777" w:rsidTr="000C214B">
        <w:trPr>
          <w:trHeight w:val="1235"/>
          <w:jc w:val="center"/>
        </w:trPr>
        <w:tc>
          <w:tcPr>
            <w:tcW w:w="3548" w:type="dxa"/>
          </w:tcPr>
          <w:p w14:paraId="22E697D1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t>色溫板</w:t>
            </w:r>
          </w:p>
          <w:p w14:paraId="035B0126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t>(</w:t>
            </w:r>
            <w:r w:rsidRPr="00043C81">
              <w:t>Color</w:t>
            </w:r>
            <w:r w:rsidRPr="00043C81">
              <w:rPr>
                <w:rFonts w:hint="eastAsia"/>
              </w:rPr>
              <w:t xml:space="preserve"> </w:t>
            </w:r>
            <w:r w:rsidRPr="00043C81">
              <w:t>Checker Classic Card</w:t>
            </w:r>
            <w:r w:rsidRPr="00043C81">
              <w:rPr>
                <w:rFonts w:hint="eastAsia"/>
              </w:rPr>
              <w:t>)</w:t>
            </w:r>
          </w:p>
        </w:tc>
        <w:tc>
          <w:tcPr>
            <w:tcW w:w="2968" w:type="dxa"/>
          </w:tcPr>
          <w:p w14:paraId="5547C893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X-Rite ColorChecker Classic Card</w:t>
            </w:r>
            <w:r w:rsidRPr="00043C81">
              <w:rPr>
                <w:rFonts w:hint="eastAsia"/>
              </w:rPr>
              <w:t xml:space="preserve"> of 24</w:t>
            </w:r>
          </w:p>
        </w:tc>
        <w:tc>
          <w:tcPr>
            <w:tcW w:w="2148" w:type="dxa"/>
          </w:tcPr>
          <w:p w14:paraId="3DE68AF7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715F040F" wp14:editId="652BA424">
                  <wp:extent cx="1151890" cy="864160"/>
                  <wp:effectExtent l="0" t="0" r="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801" cy="884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B4E" w:rsidRPr="00043C81" w14:paraId="4AF1D298" w14:textId="77777777" w:rsidTr="000C214B">
        <w:trPr>
          <w:trHeight w:val="1235"/>
          <w:jc w:val="center"/>
        </w:trPr>
        <w:tc>
          <w:tcPr>
            <w:tcW w:w="3548" w:type="dxa"/>
          </w:tcPr>
          <w:p w14:paraId="26BE980A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rPr>
                <w:rFonts w:hint="eastAsia"/>
              </w:rPr>
              <w:lastRenderedPageBreak/>
              <w:t>標準均勻校正白板</w:t>
            </w:r>
          </w:p>
          <w:p w14:paraId="78DB8E79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ColorChecker White Balance</w:t>
            </w:r>
          </w:p>
        </w:tc>
        <w:tc>
          <w:tcPr>
            <w:tcW w:w="2968" w:type="dxa"/>
          </w:tcPr>
          <w:p w14:paraId="19F5A5CE" w14:textId="77777777" w:rsidR="00631B4E" w:rsidRPr="00043C81" w:rsidRDefault="00631B4E" w:rsidP="000C214B">
            <w:pPr>
              <w:widowControl/>
              <w:spacing w:beforeLines="50" w:before="180" w:line="240" w:lineRule="auto"/>
              <w:ind w:firstLineChars="0" w:firstLine="0"/>
              <w:jc w:val="center"/>
            </w:pPr>
            <w:r w:rsidRPr="00043C81">
              <w:t>X-rite ColorChecker</w:t>
            </w:r>
            <w:r w:rsidRPr="00043C81">
              <w:rPr>
                <w:rFonts w:hint="eastAsia"/>
              </w:rPr>
              <w:t xml:space="preserve"> </w:t>
            </w:r>
            <w:r w:rsidRPr="00043C81">
              <w:t>White Balance</w:t>
            </w:r>
          </w:p>
        </w:tc>
        <w:tc>
          <w:tcPr>
            <w:tcW w:w="2148" w:type="dxa"/>
          </w:tcPr>
          <w:p w14:paraId="7FE68E66" w14:textId="77777777" w:rsidR="00631B4E" w:rsidRPr="00043C81" w:rsidRDefault="00631B4E" w:rsidP="000C214B">
            <w:pPr>
              <w:widowControl/>
              <w:spacing w:line="240" w:lineRule="auto"/>
              <w:ind w:firstLineChars="0" w:firstLine="0"/>
              <w:jc w:val="left"/>
              <w:rPr>
                <w:noProof/>
                <w:sz w:val="20"/>
              </w:rPr>
            </w:pPr>
            <w:r w:rsidRPr="00043C81">
              <w:rPr>
                <w:noProof/>
                <w:sz w:val="20"/>
              </w:rPr>
              <w:drawing>
                <wp:inline distT="0" distB="0" distL="0" distR="0" wp14:anchorId="5644DA1C" wp14:editId="2A7046A1">
                  <wp:extent cx="1147982" cy="890686"/>
                  <wp:effectExtent l="0" t="0" r="0" b="508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624" cy="10533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8EEA8" w14:textId="77777777" w:rsidR="00631B4E" w:rsidRPr="00165358" w:rsidRDefault="00631B4E" w:rsidP="00631B4E">
      <w:pPr>
        <w:ind w:firstLineChars="0"/>
      </w:pPr>
    </w:p>
    <w:p w14:paraId="4F5869EA" w14:textId="77777777" w:rsidR="00631B4E" w:rsidRDefault="00631B4E" w:rsidP="00631B4E">
      <w:pPr>
        <w:ind w:firstLineChars="0" w:firstLine="0"/>
        <w:rPr>
          <w:rFonts w:hAnsi="微軟正黑體" w:cs="Times New Roman"/>
          <w:b/>
        </w:rPr>
      </w:pPr>
      <w:r w:rsidRPr="00165358">
        <w:rPr>
          <w:rFonts w:hAnsi="微軟正黑體" w:cs="Times New Roman" w:hint="eastAsia"/>
          <w:b/>
        </w:rPr>
        <w:t xml:space="preserve">2.1 </w:t>
      </w:r>
      <w:r>
        <w:rPr>
          <w:rFonts w:hAnsi="微軟正黑體" w:cs="Times New Roman" w:hint="eastAsia"/>
          <w:b/>
        </w:rPr>
        <w:t>問卷設計與評判標準</w:t>
      </w:r>
    </w:p>
    <w:p w14:paraId="0DE40968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首先針對受測者進行篩選，實驗要求受測者資格需要色彩感知正常，經矯正後視力正常（</w:t>
      </w:r>
      <w:r w:rsidRPr="00165358">
        <w:rPr>
          <w:rFonts w:hint="eastAsia"/>
        </w:rPr>
        <w:t xml:space="preserve"> &gt; 0.8</w:t>
      </w:r>
      <w:r w:rsidRPr="00165358">
        <w:rPr>
          <w:rFonts w:hint="eastAsia"/>
        </w:rPr>
        <w:t>）並且精神狀態良好的大學</w:t>
      </w:r>
      <w:r>
        <w:rPr>
          <w:rFonts w:hint="eastAsia"/>
        </w:rPr>
        <w:t>與</w:t>
      </w:r>
      <w:r w:rsidRPr="00165358">
        <w:rPr>
          <w:rFonts w:hint="eastAsia"/>
        </w:rPr>
        <w:t>研究生，受測者年齡範圍介於</w:t>
      </w:r>
      <w:r w:rsidRPr="00165358">
        <w:rPr>
          <w:rFonts w:hint="eastAsia"/>
        </w:rPr>
        <w:t>2</w:t>
      </w:r>
      <w:r>
        <w:rPr>
          <w:rFonts w:hint="eastAsia"/>
        </w:rPr>
        <w:t>0</w:t>
      </w:r>
      <w:r w:rsidRPr="00165358">
        <w:rPr>
          <w:rFonts w:hint="eastAsia"/>
        </w:rPr>
        <w:t>歲到</w:t>
      </w:r>
      <w:r w:rsidRPr="00165358">
        <w:rPr>
          <w:rFonts w:hint="eastAsia"/>
        </w:rPr>
        <w:t>25</w:t>
      </w:r>
      <w:r w:rsidRPr="00165358">
        <w:rPr>
          <w:rFonts w:hint="eastAsia"/>
        </w:rPr>
        <w:t>歲之間平均年齡</w:t>
      </w:r>
      <w:r w:rsidRPr="00165358">
        <w:rPr>
          <w:rFonts w:hint="eastAsia"/>
        </w:rPr>
        <w:t>2</w:t>
      </w:r>
      <w:r>
        <w:t>2</w:t>
      </w:r>
      <w:r w:rsidRPr="00165358">
        <w:rPr>
          <w:rFonts w:hint="eastAsia"/>
        </w:rPr>
        <w:t>.</w:t>
      </w:r>
      <w:r>
        <w:t>5</w:t>
      </w:r>
      <w:r w:rsidRPr="00165358">
        <w:rPr>
          <w:rFonts w:hint="eastAsia"/>
        </w:rPr>
        <w:t>歲包含</w:t>
      </w:r>
      <w:r>
        <w:t>163</w:t>
      </w:r>
      <w:r>
        <w:rPr>
          <w:rFonts w:hint="eastAsia"/>
        </w:rPr>
        <w:t>位年輕女性</w:t>
      </w:r>
      <w:r w:rsidRPr="00165358">
        <w:rPr>
          <w:rFonts w:hint="eastAsia"/>
        </w:rPr>
        <w:t>。而排除條件為未能通過色覺檢驗且色覺異常以及視覺未矯正者</w:t>
      </w:r>
      <w:r w:rsidRPr="00165358">
        <w:rPr>
          <w:rFonts w:hint="eastAsia"/>
        </w:rPr>
        <w:t>( &lt; 0.8)</w:t>
      </w:r>
      <w:r w:rsidRPr="00165358">
        <w:rPr>
          <w:rFonts w:hint="eastAsia"/>
        </w:rPr>
        <w:t>。</w:t>
      </w:r>
    </w:p>
    <w:p w14:paraId="004994A1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第二，每次實驗的開始皆給予受測者相同的教育訓練，告知實驗流程及注意事項。作答完畢後立即進行電腦處理與統計分析，不另針對特定個人的作答進行分析。第三，本實驗的受試者皆需進行約</w:t>
      </w:r>
      <w:r>
        <w:rPr>
          <w:rFonts w:hint="eastAsia"/>
        </w:rPr>
        <w:t>2</w:t>
      </w:r>
      <w:r>
        <w:t>0</w:t>
      </w:r>
      <w:r w:rsidRPr="00165358">
        <w:rPr>
          <w:rFonts w:hint="eastAsia"/>
        </w:rPr>
        <w:t>分鐘的感知評價實驗，針對</w:t>
      </w:r>
      <w:r w:rsidRPr="008571FA">
        <w:rPr>
          <w:rFonts w:hint="eastAsia"/>
        </w:rPr>
        <w:t>「喜好度評估實驗」以評價問卷針對</w:t>
      </w:r>
      <w:r w:rsidRPr="008571FA">
        <w:rPr>
          <w:rFonts w:hint="eastAsia"/>
        </w:rPr>
        <w:t>8</w:t>
      </w:r>
      <w:r w:rsidRPr="008571FA">
        <w:rPr>
          <w:rFonts w:hint="eastAsia"/>
        </w:rPr>
        <w:t>種類型的服裝影像樣本</w:t>
      </w:r>
      <w:r w:rsidRPr="00165358">
        <w:rPr>
          <w:rFonts w:hint="eastAsia"/>
        </w:rPr>
        <w:t>測試的組合變化當中，評價樣本變化</w:t>
      </w:r>
      <w:r>
        <w:rPr>
          <w:rFonts w:hint="eastAsia"/>
        </w:rPr>
        <w:t>喜好</w:t>
      </w:r>
      <w:r w:rsidRPr="00165358">
        <w:rPr>
          <w:rFonts w:hint="eastAsia"/>
        </w:rPr>
        <w:t>程度。</w:t>
      </w:r>
    </w:p>
    <w:p w14:paraId="21D7A0A8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實驗的進行共分成起始階段與實驗階段。實驗的起始階段是指受測者從</w:t>
      </w:r>
      <w:r>
        <w:rPr>
          <w:rFonts w:hint="eastAsia"/>
        </w:rPr>
        <w:t>評價</w:t>
      </w:r>
      <w:r>
        <w:rPr>
          <w:rFonts w:hint="eastAsia"/>
        </w:rPr>
        <w:t>128</w:t>
      </w:r>
      <w:r>
        <w:rPr>
          <w:rFonts w:hint="eastAsia"/>
        </w:rPr>
        <w:t>張影像的喜好度，且</w:t>
      </w:r>
      <w:r w:rsidRPr="00165358">
        <w:rPr>
          <w:rFonts w:hint="eastAsia"/>
        </w:rPr>
        <w:t>進入實驗環境需擁有足夠的適應與休息。</w:t>
      </w:r>
    </w:p>
    <w:p w14:paraId="683B2166" w14:textId="77777777" w:rsidR="00631B4E" w:rsidRPr="00165358" w:rsidRDefault="00631B4E" w:rsidP="00631B4E">
      <w:pPr>
        <w:ind w:firstLine="480"/>
      </w:pPr>
      <w:r w:rsidRPr="00165358">
        <w:rPr>
          <w:rFonts w:hint="eastAsia"/>
        </w:rPr>
        <w:t>接著正式進入實驗階段</w:t>
      </w:r>
      <w:r>
        <w:rPr>
          <w:rFonts w:hint="eastAsia"/>
        </w:rPr>
        <w:t>，</w:t>
      </w:r>
      <w:r w:rsidRPr="00165358">
        <w:rPr>
          <w:rFonts w:hint="eastAsia"/>
        </w:rPr>
        <w:t>將實驗樣本</w:t>
      </w:r>
      <w:r>
        <w:rPr>
          <w:rFonts w:hint="eastAsia"/>
        </w:rPr>
        <w:t>於網頁散亂排序</w:t>
      </w:r>
      <w:r w:rsidRPr="00165358">
        <w:rPr>
          <w:rFonts w:hint="eastAsia"/>
        </w:rPr>
        <w:t>，請受測者</w:t>
      </w:r>
      <w:r>
        <w:rPr>
          <w:rFonts w:hint="eastAsia"/>
        </w:rPr>
        <w:t>根據喜好排序喜歡的</w:t>
      </w:r>
      <w:r w:rsidRPr="00165358">
        <w:rPr>
          <w:rFonts w:hint="eastAsia"/>
        </w:rPr>
        <w:t>光源再繼續</w:t>
      </w:r>
      <w:r>
        <w:rPr>
          <w:rFonts w:hint="eastAsia"/>
        </w:rPr>
        <w:t>色溫</w:t>
      </w:r>
      <w:r w:rsidRPr="00165358">
        <w:rPr>
          <w:rFonts w:hint="eastAsia"/>
        </w:rPr>
        <w:t>色彩樣本至問卷結束。</w:t>
      </w:r>
    </w:p>
    <w:p w14:paraId="3F7D4283" w14:textId="77777777" w:rsidR="00631B4E" w:rsidRPr="00D163F0" w:rsidRDefault="00631B4E" w:rsidP="00631B4E">
      <w:pPr>
        <w:ind w:firstLineChars="0" w:firstLine="0"/>
        <w:rPr>
          <w:rFonts w:hAnsi="微軟正黑體" w:cs="Times New Roman"/>
          <w:b/>
        </w:rPr>
      </w:pPr>
      <w:r w:rsidRPr="00165358">
        <w:rPr>
          <w:rFonts w:hAnsi="微軟正黑體" w:cs="Times New Roman" w:hint="eastAsia"/>
          <w:b/>
        </w:rPr>
        <w:t>2.</w:t>
      </w:r>
      <w:r>
        <w:rPr>
          <w:rFonts w:hAnsi="微軟正黑體" w:cs="Times New Roman" w:hint="eastAsia"/>
          <w:b/>
        </w:rPr>
        <w:t>2</w:t>
      </w:r>
      <w:r w:rsidRPr="00165358">
        <w:rPr>
          <w:rFonts w:hAnsi="微軟正黑體" w:cs="Times New Roman" w:hint="eastAsia"/>
          <w:b/>
        </w:rPr>
        <w:t xml:space="preserve"> </w:t>
      </w:r>
      <w:r>
        <w:rPr>
          <w:rFonts w:hAnsi="微軟正黑體" w:cs="Times New Roman" w:hint="eastAsia"/>
          <w:b/>
        </w:rPr>
        <w:t>色彩演算法</w:t>
      </w:r>
    </w:p>
    <w:p w14:paraId="436D6A1D" w14:textId="77777777" w:rsidR="00631B4E" w:rsidRPr="00852B32" w:rsidRDefault="00631B4E" w:rsidP="00631B4E">
      <w:pPr>
        <w:ind w:firstLine="480"/>
        <w:rPr>
          <w:rFonts w:cs="Times New Roman"/>
        </w:rPr>
      </w:pPr>
      <w:r>
        <w:rPr>
          <w:rFonts w:hAnsi="微軟正黑體" w:cs="Times New Roman" w:hint="eastAsia"/>
        </w:rPr>
        <w:t>首先</w:t>
      </w:r>
      <w:r w:rsidRPr="00852B32">
        <w:rPr>
          <w:rFonts w:hAnsi="微軟正黑體" w:cs="Times New Roman"/>
        </w:rPr>
        <w:t>由相機設備擷取彩色影像，將影像的光學資料以</w:t>
      </w:r>
      <w:r>
        <w:rPr>
          <w:rFonts w:hAnsi="微軟正黑體" w:cs="Times New Roman" w:hint="eastAsia"/>
        </w:rPr>
        <w:t>8</w:t>
      </w:r>
      <w:r>
        <w:rPr>
          <w:rFonts w:hAnsi="微軟正黑體" w:cs="Times New Roman"/>
        </w:rPr>
        <w:t xml:space="preserve">bit 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數位訊號紀錄，並輸出給</w:t>
      </w:r>
      <w:r>
        <w:rPr>
          <w:rFonts w:hAnsi="微軟正黑體" w:cs="Times New Roman"/>
        </w:rPr>
        <w:t>顯示設備進行</w:t>
      </w:r>
      <w:r w:rsidRPr="00852B32">
        <w:rPr>
          <w:rFonts w:hAnsi="微軟正黑體" w:cs="Times New Roman"/>
        </w:rPr>
        <w:t>影像再現，但不同設備間相同的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訊號會因色彩空間而</w:t>
      </w:r>
      <w:r>
        <w:rPr>
          <w:rFonts w:hAnsi="微軟正黑體" w:cs="Times New Roman" w:hint="eastAsia"/>
        </w:rPr>
        <w:t>有</w:t>
      </w:r>
      <w:r w:rsidRPr="00852B32">
        <w:rPr>
          <w:rFonts w:hAnsi="微軟正黑體" w:cs="Times New Roman"/>
        </w:rPr>
        <w:t>不同定義，例如</w:t>
      </w:r>
      <w:r w:rsidRPr="00852B32">
        <w:rPr>
          <w:rFonts w:cs="Times New Roman"/>
        </w:rPr>
        <w:t>sRGB</w:t>
      </w:r>
      <w:r w:rsidRPr="00852B32">
        <w:rPr>
          <w:rFonts w:hAnsi="微軟正黑體" w:cs="Times New Roman"/>
        </w:rPr>
        <w:t>色域與</w:t>
      </w:r>
      <w:r w:rsidRPr="00852B32">
        <w:rPr>
          <w:rFonts w:cs="Times New Roman"/>
        </w:rPr>
        <w:t>Adobe RGB</w:t>
      </w:r>
      <w:r w:rsidRPr="00852B32">
        <w:rPr>
          <w:rFonts w:hAnsi="微軟正黑體" w:cs="Times New Roman"/>
        </w:rPr>
        <w:t>色域。為了避免色彩轉換過程中因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定義不同而產生色差，將</w:t>
      </w:r>
      <w:r w:rsidRPr="00852B32">
        <w:rPr>
          <w:rFonts w:cs="Times New Roman"/>
        </w:rPr>
        <w:t>RGB</w:t>
      </w:r>
      <w:r w:rsidRPr="00852B32">
        <w:rPr>
          <w:rFonts w:hAnsi="微軟正黑體" w:cs="Times New Roman"/>
        </w:rPr>
        <w:t>經由正規化、線性化、再透過線性轉換成</w:t>
      </w:r>
      <w:r w:rsidRPr="00852B32">
        <w:rPr>
          <w:rFonts w:cs="Times New Roman"/>
        </w:rPr>
        <w:t>XYZ</w:t>
      </w:r>
      <w:r w:rsidRPr="00852B32">
        <w:rPr>
          <w:rFonts w:hAnsi="微軟正黑體" w:cs="Times New Roman"/>
        </w:rPr>
        <w:t>三刺激值</w:t>
      </w:r>
      <w:r>
        <w:rPr>
          <w:rFonts w:hAnsi="微軟正黑體" w:cs="Times New Roman" w:hint="eastAsia"/>
        </w:rPr>
        <w:t>，</w:t>
      </w:r>
      <w:r w:rsidRPr="00852B32">
        <w:rPr>
          <w:rFonts w:hAnsi="微軟正黑體" w:cs="Times New Roman"/>
        </w:rPr>
        <w:t>以</w:t>
      </w:r>
      <w:r w:rsidRPr="00852B32">
        <w:rPr>
          <w:rFonts w:cs="Times New Roman"/>
        </w:rPr>
        <w:t>XYZ</w:t>
      </w:r>
      <w:r w:rsidRPr="00852B32">
        <w:rPr>
          <w:rFonts w:hAnsi="微軟正黑體" w:cs="Times New Roman"/>
        </w:rPr>
        <w:t>色度空間作為色彩溝通空間便不會因定義不同而產生色差，色彩轉換其過程如圖</w:t>
      </w:r>
      <w:r w:rsidRPr="00852B32">
        <w:rPr>
          <w:rFonts w:cs="Times New Roman"/>
        </w:rPr>
        <w:t>1</w:t>
      </w:r>
      <w:r w:rsidRPr="00852B32">
        <w:rPr>
          <w:rFonts w:hAnsi="微軟正黑體" w:cs="Times New Roman"/>
        </w:rPr>
        <w:t>。</w:t>
      </w:r>
    </w:p>
    <w:p w14:paraId="578CC229" w14:textId="77777777" w:rsidR="00631B4E" w:rsidRPr="00852B32" w:rsidRDefault="00631B4E" w:rsidP="00631B4E">
      <w:pPr>
        <w:ind w:firstLine="48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0525BE4" wp14:editId="629C05A7">
            <wp:extent cx="4480560" cy="2745732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988" cy="275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80C0" w14:textId="77777777" w:rsidR="00631B4E" w:rsidRPr="00852B32" w:rsidRDefault="00631B4E" w:rsidP="00631B4E">
      <w:pPr>
        <w:ind w:firstLine="440"/>
        <w:jc w:val="center"/>
        <w:rPr>
          <w:rFonts w:cs="Times New Roman"/>
        </w:rPr>
      </w:pPr>
      <w:r w:rsidRPr="00852B32">
        <w:rPr>
          <w:rFonts w:hAnsi="微軟正黑體" w:cs="Times New Roman"/>
          <w:sz w:val="22"/>
        </w:rPr>
        <w:t>圖</w:t>
      </w:r>
      <w:r w:rsidRPr="00852B32">
        <w:rPr>
          <w:rFonts w:cs="Times New Roman"/>
          <w:sz w:val="22"/>
        </w:rPr>
        <w:t>1. RGB to XYZ</w:t>
      </w:r>
      <w:r w:rsidRPr="00852B32">
        <w:rPr>
          <w:rFonts w:hAnsi="微軟正黑體" w:cs="Times New Roman"/>
          <w:sz w:val="22"/>
        </w:rPr>
        <w:t>流程</w:t>
      </w:r>
    </w:p>
    <w:p w14:paraId="2AB52822" w14:textId="77777777" w:rsidR="00631B4E" w:rsidRPr="00603436" w:rsidRDefault="00631B4E" w:rsidP="00631B4E">
      <w:pPr>
        <w:ind w:firstLineChars="0" w:firstLine="0"/>
        <w:rPr>
          <w:rFonts w:hAnsi="微軟正黑體" w:cs="Times New Roman"/>
          <w:b/>
        </w:rPr>
      </w:pPr>
      <w:r w:rsidRPr="00603436">
        <w:rPr>
          <w:rFonts w:hAnsi="微軟正黑體" w:cs="Times New Roman" w:hint="eastAsia"/>
          <w:b/>
        </w:rPr>
        <w:t>正規化</w:t>
      </w:r>
      <w:r w:rsidRPr="00603436">
        <w:rPr>
          <w:rFonts w:hAnsi="微軟正黑體" w:cs="Times New Roman" w:hint="eastAsia"/>
          <w:b/>
        </w:rPr>
        <w:t>(normalization)</w:t>
      </w:r>
      <w:r w:rsidRPr="00603436">
        <w:rPr>
          <w:rFonts w:hAnsi="微軟正黑體" w:cs="Times New Roman"/>
          <w:b/>
        </w:rPr>
        <w:t xml:space="preserve"> </w:t>
      </w:r>
    </w:p>
    <w:p w14:paraId="02D166CA" w14:textId="77777777" w:rsidR="00631B4E" w:rsidRPr="00852B32" w:rsidRDefault="00631B4E" w:rsidP="00631B4E">
      <w:pPr>
        <w:ind w:firstLine="480"/>
        <w:rPr>
          <w:rFonts w:cs="Times New Roman"/>
        </w:rPr>
      </w:pPr>
      <w:r>
        <w:rPr>
          <w:rFonts w:hAnsi="微軟正黑體" w:cs="Times New Roman"/>
        </w:rPr>
        <w:t xml:space="preserve">　　</w:t>
      </w:r>
      <w:r>
        <w:t>現今顯示器其規格，一般為</w:t>
      </w:r>
      <w:r>
        <w:t>8bit RGB (0~255)</w:t>
      </w:r>
      <w:r>
        <w:t>的輸入訊號值，但由於其值的</w:t>
      </w:r>
      <w:r>
        <w:t xml:space="preserve"> </w:t>
      </w:r>
      <w:r>
        <w:t>範圍過大並不適合後續的轉換運算，因將其輸入的</w:t>
      </w:r>
      <w:r>
        <w:t>[R8-bit, G8-bit, B8-bit]</w:t>
      </w:r>
      <w:r>
        <w:t>訊號值做正</w:t>
      </w:r>
      <w:r>
        <w:t xml:space="preserve"> </w:t>
      </w:r>
      <w:r>
        <w:t>規化運算，則為個別將</w:t>
      </w:r>
      <w:r>
        <w:t>R</w:t>
      </w:r>
      <w:r>
        <w:t>、</w:t>
      </w:r>
      <w:r>
        <w:t>G</w:t>
      </w:r>
      <w:r>
        <w:t>、</w:t>
      </w:r>
      <w:r>
        <w:t>B</w:t>
      </w:r>
      <w:r>
        <w:t>值除以最大訊號值</w:t>
      </w:r>
      <w:r>
        <w:t>255</w:t>
      </w:r>
      <w:r>
        <w:t>，使其輸入的訊號值介於</w:t>
      </w:r>
      <w:r>
        <w:t xml:space="preserve"> 0~1</w:t>
      </w:r>
      <w:r>
        <w:t>之間</w:t>
      </w:r>
      <w:r>
        <w:t>[R0, G0, B0]</w:t>
      </w:r>
      <w:r>
        <w:t>，然而現今顯示器的進步，規格以不如以往僅有</w:t>
      </w:r>
      <w:r>
        <w:t xml:space="preserve">8bit </w:t>
      </w:r>
      <w:r>
        <w:t>，色階</w:t>
      </w:r>
      <w:r>
        <w:t xml:space="preserve"> </w:t>
      </w:r>
      <w:r>
        <w:t>將不再侷限於</w:t>
      </w:r>
      <w:r>
        <w:t xml:space="preserve">256 </w:t>
      </w:r>
      <w:r>
        <w:t>階，在高動態範圍顯示器方面，也有</w:t>
      </w:r>
      <w:r>
        <w:t xml:space="preserve">10bit </w:t>
      </w:r>
      <w:r>
        <w:t>和</w:t>
      </w:r>
      <w:r>
        <w:t xml:space="preserve">12bit </w:t>
      </w:r>
      <w:r>
        <w:t>規格呈現，</w:t>
      </w:r>
      <w:r>
        <w:t xml:space="preserve"> </w:t>
      </w:r>
      <w:r>
        <w:t>則色階可達到</w:t>
      </w:r>
      <w:r>
        <w:t>210=1024</w:t>
      </w:r>
      <w:r>
        <w:t>階及</w:t>
      </w:r>
      <w:r>
        <w:t>212=4096</w:t>
      </w:r>
      <w:r>
        <w:t>階，產生更加細膩的色彩。</w:t>
      </w:r>
      <w:r w:rsidRPr="00852B32">
        <w:rPr>
          <w:rFonts w:cs="Times New Roman"/>
        </w:rPr>
        <w:t xml:space="preserve"> </w:t>
      </w:r>
    </w:p>
    <w:p w14:paraId="3660FCF8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  <w:position w:val="-100"/>
        </w:rPr>
        <w:object w:dxaOrig="1340" w:dyaOrig="2120" w14:anchorId="33DD2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02.6pt" o:ole="" o:allowoverlap="f">
            <v:imagedata r:id="rId12" o:title=""/>
          </v:shape>
          <o:OLEObject Type="Embed" ProgID="Equation.3" ShapeID="_x0000_i1025" DrawAspect="Content" ObjectID="_1778409273" r:id="rId13"/>
        </w:object>
      </w:r>
      <w:r w:rsidRPr="00852B32">
        <w:rPr>
          <w:rFonts w:cs="Times New Roman"/>
        </w:rPr>
        <w:t xml:space="preserve">                           (1)</w:t>
      </w:r>
    </w:p>
    <w:p w14:paraId="41D588AB" w14:textId="77777777" w:rsidR="00631B4E" w:rsidRDefault="00631B4E" w:rsidP="00631B4E">
      <w:pPr>
        <w:ind w:firstLineChars="0" w:firstLine="0"/>
        <w:rPr>
          <w:rFonts w:ascii="Gill Sans MT" w:eastAsia="微軟正黑體" w:hAnsi="微軟正黑體" w:cs="Times New Roman"/>
          <w:b/>
          <w:color w:val="000000" w:themeColor="text1"/>
        </w:rPr>
      </w:pPr>
      <w:r w:rsidRPr="00150D67">
        <w:rPr>
          <w:rFonts w:hAnsi="微軟正黑體" w:cs="Times New Roman" w:hint="eastAsia"/>
          <w:b/>
        </w:rPr>
        <w:t xml:space="preserve">TRC </w:t>
      </w:r>
      <w:r w:rsidRPr="00150D67">
        <w:rPr>
          <w:rFonts w:hAnsi="微軟正黑體" w:cs="Times New Roman" w:hint="eastAsia"/>
          <w:b/>
        </w:rPr>
        <w:t>轉換</w:t>
      </w:r>
      <w:r w:rsidRPr="00150D67">
        <w:rPr>
          <w:rFonts w:hAnsi="微軟正黑體" w:cs="Times New Roman" w:hint="eastAsia"/>
          <w:b/>
        </w:rPr>
        <w:t>(tone reproduction curve transformation)</w:t>
      </w:r>
      <w:r w:rsidRPr="00150D67">
        <w:rPr>
          <w:rFonts w:hAnsi="微軟正黑體" w:cs="Times New Roman" w:hint="eastAsia"/>
          <w:b/>
        </w:rPr>
        <w:t>：</w:t>
      </w:r>
      <w:r>
        <w:rPr>
          <w:rFonts w:ascii="Gill Sans MT" w:eastAsia="微軟正黑體" w:hAnsi="微軟正黑體" w:cs="Times New Roman"/>
          <w:b/>
          <w:color w:val="000000" w:themeColor="text1"/>
        </w:rPr>
        <w:tab/>
      </w:r>
    </w:p>
    <w:p w14:paraId="37E8D90B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hAnsi="微軟正黑體" w:cs="Times New Roman"/>
        </w:rPr>
        <w:t xml:space="preserve">　　</w:t>
      </w:r>
      <w:r>
        <w:t xml:space="preserve">TRC </w:t>
      </w:r>
      <w:r>
        <w:t>為顯示器的階調曲線，指顯示器其內部的輸入訊號</w:t>
      </w:r>
      <w:r>
        <w:t>(R</w:t>
      </w:r>
      <w:r>
        <w:t>、</w:t>
      </w:r>
      <w:r>
        <w:t>G</w:t>
      </w:r>
      <w:r>
        <w:t>、</w:t>
      </w:r>
      <w:r>
        <w:t>B)</w:t>
      </w:r>
      <w:r>
        <w:t>色階和</w:t>
      </w:r>
      <w:r>
        <w:t xml:space="preserve"> </w:t>
      </w:r>
      <w:r>
        <w:t>發光亮度之間的轉換關係，其為非線性關係，一般稱為「</w:t>
      </w:r>
      <w:r>
        <w:t>γ</w:t>
      </w:r>
      <w:r>
        <w:t>曲線」</w:t>
      </w:r>
      <w:r>
        <w:t>(Gamma Curve)</w:t>
      </w:r>
      <w:r>
        <w:t>、</w:t>
      </w:r>
      <w:r>
        <w:t xml:space="preserve"> </w:t>
      </w:r>
      <w:r>
        <w:t>「光電轉換函數」</w:t>
      </w:r>
      <w:r>
        <w:t xml:space="preserve"> (OETF</w:t>
      </w:r>
      <w:r>
        <w:t>：</w:t>
      </w:r>
      <w:r>
        <w:t>Optoelectronic Transfer Function)</w:t>
      </w:r>
      <w:r>
        <w:t>、「階調複製曲線」</w:t>
      </w:r>
      <w:r>
        <w:t xml:space="preserve"> </w:t>
      </w:r>
      <w:r>
        <w:lastRenderedPageBreak/>
        <w:t>(TRC</w:t>
      </w:r>
      <w:r>
        <w:t>：</w:t>
      </w:r>
      <w:r>
        <w:t>Tone Reproduction Curve)</w:t>
      </w:r>
      <w:r>
        <w:t>，由於</w:t>
      </w:r>
      <w:r>
        <w:t>RGB</w:t>
      </w:r>
      <w:r>
        <w:t>三色光的訊號個別輸出，進而</w:t>
      </w:r>
      <w:r>
        <w:t>γ</w:t>
      </w:r>
      <w:r>
        <w:t>曲線</w:t>
      </w:r>
      <w:r>
        <w:t xml:space="preserve"> </w:t>
      </w:r>
      <w:r>
        <w:t>為各自獨立的，故三色頻道</w:t>
      </w:r>
      <w:r>
        <w:t>γ</w:t>
      </w:r>
      <w:r>
        <w:t>曲線的</w:t>
      </w:r>
      <w:r>
        <w:t>γ</w:t>
      </w:r>
      <w:r>
        <w:t>值不一定相等。</w:t>
      </w:r>
      <w:r>
        <w:t xml:space="preserve"> TRC</w:t>
      </w:r>
      <w:r>
        <w:t>為將電訊號轉換成光訊號，而輸入訊號為正規化的值</w:t>
      </w:r>
      <w:r>
        <w:t>[R0, G0, B0]</w:t>
      </w:r>
      <w:r>
        <w:t>介於</w:t>
      </w:r>
      <w:r>
        <w:t xml:space="preserve"> 23 0~1</w:t>
      </w:r>
      <w:r>
        <w:t>之間，在經過</w:t>
      </w:r>
      <w:r>
        <w:t xml:space="preserve">TRC </w:t>
      </w:r>
      <w:r>
        <w:t>轉換後，所得到</w:t>
      </w:r>
      <w:r>
        <w:t>RGB</w:t>
      </w:r>
      <w:r>
        <w:t>值</w:t>
      </w:r>
      <w:r>
        <w:t>[R, G, B]</w:t>
      </w:r>
      <w:r>
        <w:t>仍會在</w:t>
      </w:r>
      <w:r>
        <w:t>0~1</w:t>
      </w:r>
      <w:r>
        <w:t>之間，經</w:t>
      </w:r>
      <w:r>
        <w:t xml:space="preserve">TRC </w:t>
      </w:r>
      <w:r>
        <w:t>轉換後可為線性</w:t>
      </w:r>
      <w:r>
        <w:t>RGB</w:t>
      </w:r>
      <w:r>
        <w:t>，此線性</w:t>
      </w:r>
      <w:r>
        <w:t>RGB</w:t>
      </w:r>
      <w:r>
        <w:t>值可視為三原色色光</w:t>
      </w:r>
      <w:r>
        <w:t>[R]</w:t>
      </w:r>
      <w:r>
        <w:t>、</w:t>
      </w:r>
      <w:r>
        <w:t>[G]</w:t>
      </w:r>
      <w:r>
        <w:t>、</w:t>
      </w:r>
      <w:r>
        <w:t>[B]</w:t>
      </w:r>
      <w:r>
        <w:t>色刺激之</w:t>
      </w:r>
      <w:r>
        <w:t xml:space="preserve"> </w:t>
      </w:r>
      <w:r>
        <w:t>混合量。</w:t>
      </w:r>
      <w:r>
        <w:t>RGB</w:t>
      </w:r>
      <w:r>
        <w:t>到</w:t>
      </w:r>
      <w:r>
        <w:t>TRC</w:t>
      </w:r>
      <w:r>
        <w:t>轉換的關係式</w:t>
      </w:r>
      <w:r w:rsidRPr="00852B32">
        <w:rPr>
          <w:rFonts w:hAnsi="微軟正黑體" w:cs="Times New Roman"/>
        </w:rPr>
        <w:t>。</w:t>
      </w:r>
      <w:r w:rsidRPr="00852B32">
        <w:rPr>
          <w:rFonts w:cs="Times New Roman"/>
        </w:rPr>
        <w:t xml:space="preserve"> </w:t>
      </w:r>
    </w:p>
    <w:p w14:paraId="7ADB5B6D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4C4F5C08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  <w:position w:val="-52"/>
        </w:rPr>
        <w:object w:dxaOrig="1060" w:dyaOrig="1219" w14:anchorId="4636A5F3">
          <v:shape id="_x0000_i1026" type="#_x0000_t75" style="width:52.8pt;height:60.6pt;mso-position-vertical:absolute" o:ole="" o:allowoverlap="f">
            <v:imagedata r:id="rId14" o:title=""/>
          </v:shape>
          <o:OLEObject Type="Embed" ProgID="Equation.3" ShapeID="_x0000_i1026" DrawAspect="Content" ObjectID="_1778409274" r:id="rId15"/>
        </w:object>
      </w:r>
      <w:r w:rsidRPr="00852B32">
        <w:rPr>
          <w:rFonts w:cs="Times New Roman"/>
        </w:rPr>
        <w:t xml:space="preserve">                            (2)</w:t>
      </w:r>
    </w:p>
    <w:p w14:paraId="1B8A8D6E" w14:textId="77777777" w:rsidR="00631B4E" w:rsidRPr="00852B32" w:rsidRDefault="00631B4E" w:rsidP="00631B4E">
      <w:pPr>
        <w:ind w:firstLine="480"/>
        <w:rPr>
          <w:rFonts w:cs="Times New Roman"/>
        </w:rPr>
      </w:pPr>
      <w:r>
        <w:t>其中</w:t>
      </w:r>
      <w:r>
        <w:t xml:space="preserve">γ R </w:t>
      </w:r>
      <w:r>
        <w:t>、</w:t>
      </w:r>
      <w:r>
        <w:t>γ G</w:t>
      </w:r>
      <w:r>
        <w:t>、</w:t>
      </w:r>
      <w:r>
        <w:t>γ B</w:t>
      </w:r>
      <w:r>
        <w:t>分別代表該顯示器</w:t>
      </w:r>
      <w:r>
        <w:t>[R]</w:t>
      </w:r>
      <w:r>
        <w:t>、</w:t>
      </w:r>
      <w:r>
        <w:t>[G]</w:t>
      </w:r>
      <w:r>
        <w:t>、</w:t>
      </w:r>
      <w:r>
        <w:t>[B]</w:t>
      </w:r>
      <w:r>
        <w:t>三原色色頻道階調複製曲線</w:t>
      </w:r>
      <w:r>
        <w:t xml:space="preserve"> </w:t>
      </w:r>
      <w:r>
        <w:t>之</w:t>
      </w:r>
      <w:r>
        <w:t>γ</w:t>
      </w:r>
      <w:r>
        <w:t>值</w:t>
      </w:r>
      <w:r>
        <w:t>(gamma value)</w:t>
      </w:r>
      <w:r>
        <w:t>。</w:t>
      </w:r>
    </w:p>
    <w:p w14:paraId="2D60655E" w14:textId="77777777" w:rsidR="00631B4E" w:rsidRPr="00406E43" w:rsidRDefault="00631B4E" w:rsidP="00631B4E">
      <w:pPr>
        <w:ind w:firstLineChars="0" w:firstLine="0"/>
        <w:rPr>
          <w:rFonts w:hAnsi="微軟正黑體" w:cs="Times New Roman"/>
          <w:b/>
        </w:rPr>
      </w:pPr>
      <w:r w:rsidRPr="00406E43">
        <w:rPr>
          <w:rFonts w:hAnsi="微軟正黑體" w:cs="Times New Roman" w:hint="eastAsia"/>
          <w:b/>
        </w:rPr>
        <w:t>線性轉換</w:t>
      </w:r>
      <w:r w:rsidRPr="00406E43">
        <w:rPr>
          <w:rFonts w:hAnsi="微軟正黑體" w:cs="Times New Roman" w:hint="eastAsia"/>
          <w:b/>
        </w:rPr>
        <w:t>(linear transformation)</w:t>
      </w:r>
      <w:r w:rsidRPr="00406E43">
        <w:rPr>
          <w:rFonts w:hAnsi="微軟正黑體" w:cs="Times New Roman" w:hint="eastAsia"/>
          <w:b/>
        </w:rPr>
        <w:t>：</w:t>
      </w:r>
    </w:p>
    <w:p w14:paraId="661D87A9" w14:textId="77777777" w:rsidR="00631B4E" w:rsidRPr="00E61429" w:rsidRDefault="00631B4E" w:rsidP="00631B4E">
      <w:pPr>
        <w:ind w:firstLine="480"/>
        <w:rPr>
          <w:rFonts w:hAnsi="微軟正黑體" w:cs="Times New Roman"/>
        </w:rPr>
      </w:pPr>
      <w:r w:rsidRPr="00E61429">
        <w:rPr>
          <w:rFonts w:hAnsi="微軟正黑體" w:cs="Times New Roman" w:hint="eastAsia"/>
        </w:rPr>
        <w:t>線性轉換即為透過一個</w:t>
      </w:r>
      <w:r w:rsidRPr="00E61429">
        <w:rPr>
          <w:rFonts w:hAnsi="微軟正黑體" w:cs="Times New Roman" w:hint="eastAsia"/>
        </w:rPr>
        <w:t>3*3</w:t>
      </w:r>
      <w:r w:rsidRPr="00E61429">
        <w:rPr>
          <w:rFonts w:hAnsi="微軟正黑體" w:cs="Times New Roman" w:hint="eastAsia"/>
        </w:rPr>
        <w:t>的矩陣在線性訊號量</w:t>
      </w:r>
      <w:r w:rsidRPr="00E61429">
        <w:rPr>
          <w:rFonts w:hAnsi="微軟正黑體" w:cs="Times New Roman" w:hint="eastAsia"/>
        </w:rPr>
        <w:t>[R G B]</w:t>
      </w:r>
      <w:r w:rsidRPr="00E61429">
        <w:rPr>
          <w:rFonts w:hAnsi="微軟正黑體" w:cs="Times New Roman" w:hint="eastAsia"/>
        </w:rPr>
        <w:t>與三刺激值之間做轉換運算，可利用格拉斯曼法則可將其中所增加的矩陣</w:t>
      </w:r>
      <w:r w:rsidRPr="00E61429">
        <w:rPr>
          <w:rFonts w:hAnsi="微軟正黑體" w:cs="Times New Roman" w:hint="eastAsia"/>
        </w:rPr>
        <w:t>[X</w:t>
      </w:r>
      <w:r w:rsidRPr="00E61429">
        <w:rPr>
          <w:rFonts w:hAnsi="微軟正黑體" w:cs="Times New Roman" w:hint="eastAsia"/>
          <w:vertAlign w:val="subscript"/>
        </w:rPr>
        <w:t>K</w:t>
      </w:r>
      <w:r w:rsidRPr="00E61429">
        <w:rPr>
          <w:rFonts w:hAnsi="微軟正黑體" w:cs="Times New Roman" w:hint="eastAsia"/>
        </w:rPr>
        <w:t xml:space="preserve"> Y</w:t>
      </w:r>
      <w:r w:rsidRPr="00E61429">
        <w:rPr>
          <w:rFonts w:hAnsi="微軟正黑體" w:cs="Times New Roman" w:hint="eastAsia"/>
          <w:vertAlign w:val="subscript"/>
        </w:rPr>
        <w:t>K</w:t>
      </w:r>
      <w:r w:rsidRPr="00E61429">
        <w:rPr>
          <w:rFonts w:hAnsi="微軟正黑體" w:cs="Times New Roman" w:hint="eastAsia"/>
        </w:rPr>
        <w:t xml:space="preserve"> Z</w:t>
      </w:r>
      <w:r w:rsidRPr="00E61429">
        <w:rPr>
          <w:rFonts w:hAnsi="微軟正黑體" w:cs="Times New Roman" w:hint="eastAsia"/>
          <w:vertAlign w:val="subscript"/>
        </w:rPr>
        <w:t>K</w:t>
      </w:r>
      <w:r w:rsidRPr="00E61429">
        <w:rPr>
          <w:rFonts w:hAnsi="微軟正黑體" w:cs="Times New Roman" w:hint="eastAsia"/>
        </w:rPr>
        <w:t>]</w:t>
      </w:r>
      <w:r w:rsidRPr="00E61429">
        <w:rPr>
          <w:rFonts w:hAnsi="微軟正黑體" w:cs="Times New Roman" w:hint="eastAsia"/>
        </w:rPr>
        <w:t>表示黑色色光的三刺激值。</w:t>
      </w:r>
      <w:r>
        <w:t>而其所增加的</w:t>
      </w:r>
      <w:r>
        <w:t>[X</w:t>
      </w:r>
      <w:r w:rsidRPr="00406E43">
        <w:rPr>
          <w:vertAlign w:val="subscript"/>
        </w:rPr>
        <w:t>K</w:t>
      </w:r>
      <w:r>
        <w:t xml:space="preserve"> Y</w:t>
      </w:r>
      <w:r w:rsidRPr="00406E43">
        <w:rPr>
          <w:vertAlign w:val="subscript"/>
        </w:rPr>
        <w:t>K</w:t>
      </w:r>
      <w:r>
        <w:t xml:space="preserve"> Z</w:t>
      </w:r>
      <w:r w:rsidRPr="00406E43">
        <w:rPr>
          <w:vertAlign w:val="subscript"/>
        </w:rPr>
        <w:t>K</w:t>
      </w:r>
      <w:r>
        <w:t>]</w:t>
      </w:r>
      <w:r>
        <w:t>為黑色</w:t>
      </w:r>
      <w:r>
        <w:t xml:space="preserve"> </w:t>
      </w:r>
      <w:r>
        <w:t>色光的三刺激值並加上黑色色塊</w:t>
      </w:r>
      <w:r>
        <w:t>[K]</w:t>
      </w:r>
      <w:r>
        <w:t>的色刺激</w:t>
      </w:r>
      <w:r w:rsidRPr="00852B32">
        <w:rPr>
          <w:rFonts w:hAnsi="微軟正黑體" w:cs="Times New Roman"/>
        </w:rPr>
        <w:t>公式</w:t>
      </w:r>
      <w:r w:rsidRPr="00852B32">
        <w:rPr>
          <w:rFonts w:cs="Times New Roman"/>
        </w:rPr>
        <w:t>(3)</w:t>
      </w:r>
      <w:r w:rsidRPr="00852B32">
        <w:rPr>
          <w:rFonts w:hAnsi="微軟正黑體" w:cs="Times New Roman"/>
        </w:rPr>
        <w:t>。</w:t>
      </w:r>
    </w:p>
    <w:p w14:paraId="15EA474C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57BDED79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</w:rPr>
        <w:t xml:space="preserve">  </w:t>
      </w:r>
      <w:r w:rsidRPr="00852B32">
        <w:rPr>
          <w:rFonts w:cs="Times New Roman"/>
          <w:position w:val="-50"/>
        </w:rPr>
        <w:object w:dxaOrig="5120" w:dyaOrig="1120" w14:anchorId="398938DD">
          <v:shape id="_x0000_i1027" type="#_x0000_t75" style="width:256.2pt;height:55.2pt" o:ole="">
            <v:imagedata r:id="rId16" o:title=""/>
          </v:shape>
          <o:OLEObject Type="Embed" ProgID="Equation.3" ShapeID="_x0000_i1027" DrawAspect="Content" ObjectID="_1778409275" r:id="rId17"/>
        </w:object>
      </w:r>
      <w:r w:rsidRPr="00852B32">
        <w:rPr>
          <w:rFonts w:cs="Times New Roman"/>
        </w:rPr>
        <w:t xml:space="preserve">           (3)</w:t>
      </w:r>
    </w:p>
    <w:p w14:paraId="2C4C2402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000E2D88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hAnsi="微軟正黑體" w:cs="Times New Roman"/>
        </w:rPr>
        <w:t>加法混色矩陣中的值，</w:t>
      </w:r>
      <w:r w:rsidRPr="00D14955">
        <w:rPr>
          <w:rFonts w:hAnsi="微軟正黑體" w:cs="Times New Roman" w:hint="eastAsia"/>
        </w:rPr>
        <w:t>有了</w:t>
      </w:r>
      <w:r w:rsidRPr="00D14955">
        <w:rPr>
          <w:rFonts w:hAnsi="微軟正黑體" w:cs="Times New Roman" w:hint="eastAsia"/>
        </w:rPr>
        <w:t>XYZ</w:t>
      </w:r>
      <w:r w:rsidRPr="00D14955">
        <w:rPr>
          <w:rFonts w:hAnsi="微軟正黑體" w:cs="Times New Roman" w:hint="eastAsia"/>
        </w:rPr>
        <w:t>三刺激值的資訊，計算進行</w:t>
      </w:r>
      <w:r w:rsidRPr="00D14955">
        <w:rPr>
          <w:rFonts w:hAnsi="微軟正黑體" w:cs="Times New Roman" w:hint="eastAsia"/>
        </w:rPr>
        <w:t xml:space="preserve">XYZ to </w:t>
      </w:r>
      <w:r w:rsidRPr="00D14955">
        <w:rPr>
          <w:rFonts w:hAnsi="微軟正黑體" w:cs="Times New Roman" w:hint="eastAsia"/>
        </w:rPr>
        <w:t>顯示</w:t>
      </w:r>
      <w:r w:rsidRPr="00D14955">
        <w:rPr>
          <w:rFonts w:hAnsi="微軟正黑體" w:cs="Times New Roman" w:hint="eastAsia"/>
        </w:rPr>
        <w:t>RGB</w:t>
      </w:r>
      <w:r w:rsidRPr="00D14955">
        <w:rPr>
          <w:rFonts w:hAnsi="微軟正黑體" w:cs="Times New Roman" w:hint="eastAsia"/>
        </w:rPr>
        <w:t>刺激值，算公式如下。其中</w:t>
      </w:r>
      <w:r w:rsidRPr="00D14955">
        <w:rPr>
          <w:rFonts w:hAnsi="微軟正黑體" w:cs="Times New Roman" w:hint="eastAsia"/>
        </w:rPr>
        <w:t>M3x3</w:t>
      </w:r>
      <w:r w:rsidRPr="00D14955">
        <w:rPr>
          <w:rFonts w:hAnsi="微軟正黑體" w:cs="Times New Roman" w:hint="eastAsia"/>
        </w:rPr>
        <w:t>矩陣，是由</w:t>
      </w:r>
      <w:r w:rsidRPr="00D14955">
        <w:rPr>
          <w:rFonts w:hAnsi="微軟正黑體" w:cs="Times New Roman" w:hint="eastAsia"/>
        </w:rPr>
        <w:t>R255</w:t>
      </w:r>
      <w:r w:rsidRPr="00D14955">
        <w:rPr>
          <w:rFonts w:hAnsi="微軟正黑體" w:cs="Times New Roman" w:hint="eastAsia"/>
        </w:rPr>
        <w:t>、</w:t>
      </w:r>
      <w:r w:rsidRPr="00D14955">
        <w:rPr>
          <w:rFonts w:hAnsi="微軟正黑體" w:cs="Times New Roman" w:hint="eastAsia"/>
        </w:rPr>
        <w:t>G255</w:t>
      </w:r>
      <w:r w:rsidRPr="00D14955">
        <w:rPr>
          <w:rFonts w:hAnsi="微軟正黑體" w:cs="Times New Roman" w:hint="eastAsia"/>
        </w:rPr>
        <w:t>、</w:t>
      </w:r>
      <w:r w:rsidRPr="00D14955">
        <w:rPr>
          <w:rFonts w:hAnsi="微軟正黑體" w:cs="Times New Roman" w:hint="eastAsia"/>
        </w:rPr>
        <w:t>B255</w:t>
      </w:r>
      <w:r w:rsidRPr="00D14955">
        <w:rPr>
          <w:rFonts w:hAnsi="微軟正黑體" w:cs="Times New Roman" w:hint="eastAsia"/>
        </w:rPr>
        <w:t>的</w:t>
      </w:r>
      <w:r w:rsidRPr="00D14955">
        <w:rPr>
          <w:rFonts w:hAnsi="微軟正黑體" w:cs="Times New Roman" w:hint="eastAsia"/>
        </w:rPr>
        <w:t>XYZ</w:t>
      </w:r>
      <w:r w:rsidRPr="00D14955">
        <w:rPr>
          <w:rFonts w:hAnsi="微軟正黑體" w:cs="Times New Roman" w:hint="eastAsia"/>
        </w:rPr>
        <w:t>刺激值構成，以線性轉換的轉換係數當成轉換公式</w:t>
      </w:r>
      <w:r w:rsidRPr="00852B32">
        <w:rPr>
          <w:rFonts w:cs="Times New Roman"/>
        </w:rPr>
        <w:t>S</w:t>
      </w:r>
      <w:r w:rsidRPr="00852B32">
        <w:rPr>
          <w:rFonts w:cs="Times New Roman"/>
          <w:vertAlign w:val="subscript"/>
        </w:rPr>
        <w:t>R</w:t>
      </w:r>
      <w:r w:rsidRPr="00852B32">
        <w:rPr>
          <w:rFonts w:hAnsi="微軟正黑體" w:cs="Times New Roman"/>
        </w:rPr>
        <w:t>、</w:t>
      </w:r>
      <w:r w:rsidRPr="00852B32">
        <w:rPr>
          <w:rFonts w:cs="Times New Roman"/>
        </w:rPr>
        <w:t>S</w:t>
      </w:r>
      <w:r w:rsidRPr="00852B32">
        <w:rPr>
          <w:rFonts w:cs="Times New Roman"/>
          <w:vertAlign w:val="subscript"/>
        </w:rPr>
        <w:t>G</w:t>
      </w:r>
      <w:r w:rsidRPr="00852B32">
        <w:rPr>
          <w:rFonts w:hAnsi="微軟正黑體" w:cs="Times New Roman"/>
        </w:rPr>
        <w:t>、</w:t>
      </w:r>
      <w:r w:rsidRPr="00852B32">
        <w:rPr>
          <w:rFonts w:cs="Times New Roman"/>
        </w:rPr>
        <w:t>S</w:t>
      </w:r>
      <w:r w:rsidRPr="00852B32">
        <w:rPr>
          <w:rFonts w:cs="Times New Roman"/>
          <w:vertAlign w:val="subscript"/>
        </w:rPr>
        <w:t>B</w:t>
      </w:r>
      <w:r w:rsidRPr="00852B32">
        <w:rPr>
          <w:rFonts w:hAnsi="微軟正黑體" w:cs="Times New Roman"/>
        </w:rPr>
        <w:t>相乘得到，計算過程如公式</w:t>
      </w:r>
      <w:r w:rsidRPr="00852B32">
        <w:rPr>
          <w:rFonts w:cs="Times New Roman"/>
        </w:rPr>
        <w:t>(4)</w:t>
      </w:r>
      <w:r w:rsidRPr="00852B32">
        <w:rPr>
          <w:rFonts w:hAnsi="微軟正黑體" w:cs="Times New Roman"/>
        </w:rPr>
        <w:t>、</w:t>
      </w:r>
      <w:r w:rsidRPr="00852B32">
        <w:rPr>
          <w:rFonts w:cs="Times New Roman"/>
        </w:rPr>
        <w:t>(5)</w:t>
      </w:r>
      <w:r w:rsidRPr="00852B32">
        <w:rPr>
          <w:rFonts w:hAnsi="微軟正黑體" w:cs="Times New Roman"/>
        </w:rPr>
        <w:t>。</w:t>
      </w:r>
    </w:p>
    <w:p w14:paraId="3AF574DA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75909CBF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</w:rPr>
        <w:t xml:space="preserve">          </w:t>
      </w:r>
      <w:r w:rsidRPr="00852B32">
        <w:rPr>
          <w:rFonts w:cs="Times New Roman"/>
          <w:position w:val="-50"/>
        </w:rPr>
        <w:object w:dxaOrig="4819" w:dyaOrig="1120" w14:anchorId="60574B1A">
          <v:shape id="_x0000_i1028" type="#_x0000_t75" style="width:252.6pt;height:64.8pt" o:ole="">
            <v:imagedata r:id="rId18" o:title=""/>
          </v:shape>
          <o:OLEObject Type="Embed" ProgID="Equation.3" ShapeID="_x0000_i1028" DrawAspect="Content" ObjectID="_1778409276" r:id="rId19"/>
        </w:object>
      </w:r>
      <w:r w:rsidRPr="00852B32">
        <w:rPr>
          <w:rFonts w:cs="Times New Roman"/>
        </w:rPr>
        <w:t xml:space="preserve">          (4)</w:t>
      </w:r>
    </w:p>
    <w:p w14:paraId="47DA32CA" w14:textId="77777777" w:rsidR="00631B4E" w:rsidRPr="00852B32" w:rsidRDefault="00631B4E" w:rsidP="00631B4E">
      <w:pPr>
        <w:ind w:firstLine="480"/>
        <w:rPr>
          <w:rFonts w:cs="Times New Roman"/>
        </w:rPr>
      </w:pPr>
      <w:r w:rsidRPr="00852B32">
        <w:rPr>
          <w:rFonts w:cs="Times New Roman"/>
          <w:position w:val="-48"/>
        </w:rPr>
        <w:object w:dxaOrig="1860" w:dyaOrig="1080" w14:anchorId="0FE915F7">
          <v:shape id="_x0000_i1029" type="#_x0000_t75" style="width:96.6pt;height:56.4pt" o:ole="" o:allowoverlap="f">
            <v:imagedata r:id="rId20" o:title=""/>
          </v:shape>
          <o:OLEObject Type="Embed" ProgID="Equation.3" ShapeID="_x0000_i1029" DrawAspect="Content" ObjectID="_1778409277" r:id="rId21"/>
        </w:object>
      </w:r>
      <w:r w:rsidRPr="00852B32">
        <w:rPr>
          <w:rFonts w:cs="Times New Roman"/>
        </w:rPr>
        <w:t xml:space="preserve">                        (5)</w:t>
      </w:r>
    </w:p>
    <w:p w14:paraId="18DB3C56" w14:textId="77777777" w:rsidR="00631B4E" w:rsidRPr="00852B32" w:rsidRDefault="00631B4E" w:rsidP="00631B4E">
      <w:pPr>
        <w:ind w:firstLine="480"/>
        <w:rPr>
          <w:rFonts w:cs="Times New Roman"/>
        </w:rPr>
      </w:pPr>
    </w:p>
    <w:p w14:paraId="2DA677A0" w14:textId="77777777" w:rsidR="00631B4E" w:rsidRPr="00C247E3" w:rsidRDefault="00631B4E" w:rsidP="00631B4E">
      <w:pPr>
        <w:ind w:firstLineChars="0" w:firstLine="0"/>
        <w:rPr>
          <w:rFonts w:hAnsi="微軟正黑體" w:cs="Times New Roman"/>
          <w:b/>
        </w:rPr>
      </w:pPr>
      <w:r w:rsidRPr="00C247E3">
        <w:rPr>
          <w:rFonts w:hAnsi="微軟正黑體" w:cs="Times New Roman"/>
          <w:b/>
        </w:rPr>
        <w:t>結果</w:t>
      </w:r>
    </w:p>
    <w:p w14:paraId="5A5B2083" w14:textId="0ED62AC6" w:rsidR="0017566D" w:rsidDel="00F543B3" w:rsidRDefault="0017566D" w:rsidP="00E128B9">
      <w:pPr>
        <w:ind w:firstLine="480"/>
        <w:rPr>
          <w:del w:id="12" w:author="190498 lily" w:date="2024-05-28T13:46:00Z" w16du:dateUtc="2024-05-28T05:46:00Z"/>
        </w:rPr>
      </w:pPr>
      <w:r w:rsidRPr="00F25C73">
        <w:rPr>
          <w:rFonts w:hAnsi="微軟正黑體" w:cs="Times New Roman" w:hint="eastAsia"/>
          <w:rPrChange w:id="13" w:author="190498 lily" w:date="2024-05-28T13:43:00Z" w16du:dateUtc="2024-05-28T05:43:00Z">
            <w:rPr>
              <w:rFonts w:hAnsi="微軟正黑體" w:cs="Times New Roman" w:hint="eastAsia"/>
              <w:highlight w:val="yellow"/>
            </w:rPr>
          </w:rPrChange>
        </w:rPr>
        <w:t>第一</w:t>
      </w:r>
      <w:r w:rsidR="00F25C73" w:rsidRPr="00F25C73">
        <w:rPr>
          <w:rFonts w:hAnsi="微軟正黑體" w:cs="Times New Roman" w:hint="eastAsia"/>
          <w:rPrChange w:id="14" w:author="190498 lily" w:date="2024-05-28T13:43:00Z" w16du:dateUtc="2024-05-28T05:43:00Z">
            <w:rPr>
              <w:rFonts w:hAnsi="微軟正黑體" w:cs="Times New Roman" w:hint="eastAsia"/>
              <w:highlight w:val="yellow"/>
            </w:rPr>
          </w:rPrChange>
        </w:rPr>
        <w:t>部</w:t>
      </w:r>
      <w:r w:rsidRPr="00F25C73">
        <w:rPr>
          <w:rFonts w:hAnsi="微軟正黑體" w:cs="Times New Roman" w:hint="eastAsia"/>
          <w:rPrChange w:id="15" w:author="190498 lily" w:date="2024-05-28T13:43:00Z" w16du:dateUtc="2024-05-28T05:43:00Z">
            <w:rPr>
              <w:rFonts w:hAnsi="微軟正黑體" w:cs="Times New Roman" w:hint="eastAsia"/>
              <w:highlight w:val="yellow"/>
            </w:rPr>
          </w:rPrChange>
        </w:rPr>
        <w:t>分</w:t>
      </w:r>
      <w:ins w:id="16" w:author="190498 lily" w:date="2024-05-28T13:44:00Z" w16du:dateUtc="2024-05-28T05:44:00Z">
        <w:r w:rsidR="00F25C73">
          <w:rPr>
            <w:rFonts w:hAnsi="微軟正黑體" w:cs="Times New Roman" w:hint="eastAsia"/>
          </w:rPr>
          <w:t>問卷調查，</w:t>
        </w:r>
      </w:ins>
      <w:del w:id="17" w:author="190498 lily" w:date="2024-05-28T13:44:00Z" w16du:dateUtc="2024-05-28T05:44:00Z">
        <w:r w:rsidRPr="00F25C73" w:rsidDel="00F25C73">
          <w:rPr>
            <w:rFonts w:hAnsi="微軟正黑體" w:cs="Times New Roman" w:hint="eastAsia"/>
            <w:rPrChange w:id="18" w:author="190498 lily" w:date="2024-05-28T13:43:00Z" w16du:dateUtc="2024-05-28T05:43:00Z">
              <w:rPr>
                <w:rFonts w:hAnsi="微軟正黑體" w:cs="Times New Roman" w:hint="eastAsia"/>
                <w:highlight w:val="yellow"/>
              </w:rPr>
            </w:rPrChange>
          </w:rPr>
          <w:delText>問卷調查，</w:delText>
        </w:r>
      </w:del>
      <w:ins w:id="19" w:author="190498 lily" w:date="2024-05-28T13:43:00Z" w16du:dateUtc="2024-05-28T05:43:00Z">
        <w:r w:rsidR="00F25C73" w:rsidRPr="00F25C73">
          <w:rPr>
            <w:rFonts w:hAnsi="微軟正黑體" w:cs="Times New Roman" w:hint="eastAsia"/>
            <w:rPrChange w:id="20" w:author="190498 lily" w:date="2024-05-28T13:43:00Z" w16du:dateUtc="2024-05-28T05:43:00Z">
              <w:rPr>
                <w:rFonts w:hAnsi="微軟正黑體" w:cs="Times New Roman" w:hint="eastAsia"/>
                <w:highlight w:val="yellow"/>
              </w:rPr>
            </w:rPrChange>
          </w:rPr>
          <w:t>本</w:t>
        </w:r>
        <w:r w:rsidR="00F25C73">
          <w:rPr>
            <w:rFonts w:hAnsi="微軟正黑體" w:cs="Times New Roman" w:hint="eastAsia"/>
          </w:rPr>
          <w:t>研究</w:t>
        </w:r>
      </w:ins>
      <w:ins w:id="21" w:author="190498 lily" w:date="2024-05-28T13:44:00Z" w16du:dateUtc="2024-05-28T05:44:00Z">
        <w:r w:rsidR="00F25C73">
          <w:rPr>
            <w:rFonts w:hAnsi="微軟正黑體" w:cs="Times New Roman" w:hint="eastAsia"/>
          </w:rPr>
          <w:t>將問卷分為兩個部分</w:t>
        </w:r>
      </w:ins>
      <w:ins w:id="22" w:author="190498 lily" w:date="2024-05-28T13:43:00Z" w16du:dateUtc="2024-05-28T05:43:00Z">
        <w:r w:rsidR="00F25C73" w:rsidRPr="00F25C73">
          <w:rPr>
            <w:rFonts w:hAnsi="微軟正黑體" w:cs="Times New Roman" w:hint="eastAsia"/>
            <w:rPrChange w:id="23" w:author="190498 lily" w:date="2024-05-28T13:43:00Z" w16du:dateUtc="2024-05-28T05:43:00Z">
              <w:rPr>
                <w:rFonts w:hAnsi="微軟正黑體" w:cs="Times New Roman" w:hint="eastAsia"/>
                <w:highlight w:val="yellow"/>
              </w:rPr>
            </w:rPrChange>
          </w:rPr>
          <w:t>，</w:t>
        </w:r>
        <w:r w:rsidR="00F25C73">
          <w:rPr>
            <w:rFonts w:hAnsi="微軟正黑體" w:cs="Times New Roman" w:hint="eastAsia"/>
          </w:rPr>
          <w:t>分別是問卷一</w:t>
        </w:r>
      </w:ins>
      <w:ins w:id="24" w:author="190498 lily" w:date="2024-05-28T13:44:00Z" w16du:dateUtc="2024-05-28T05:44:00Z">
        <w:r w:rsidR="00F25C73">
          <w:rPr>
            <w:rFonts w:hAnsi="微軟正黑體" w:cs="Times New Roman" w:hint="eastAsia"/>
          </w:rPr>
          <w:t>「</w:t>
        </w:r>
      </w:ins>
      <w:ins w:id="25" w:author="190498 lily" w:date="2024-05-28T13:43:00Z" w16du:dateUtc="2024-05-28T05:43:00Z">
        <w:r w:rsidR="00F25C73" w:rsidRPr="00F25C73">
          <w:rPr>
            <w:rFonts w:hAnsi="微軟正黑體" w:cs="Times New Roman" w:hint="eastAsia"/>
          </w:rPr>
          <w:t>2024</w:t>
        </w:r>
        <w:r w:rsidR="00F25C73" w:rsidRPr="00F25C73">
          <w:rPr>
            <w:rFonts w:hAnsi="微軟正黑體" w:cs="Times New Roman" w:hint="eastAsia"/>
          </w:rPr>
          <w:t>流行時尚趨勢分析</w:t>
        </w:r>
      </w:ins>
      <w:ins w:id="26" w:author="190498 lily" w:date="2024-05-28T13:44:00Z" w16du:dateUtc="2024-05-28T05:44:00Z">
        <w:r w:rsidR="00F25C73">
          <w:rPr>
            <w:rFonts w:hAnsi="微軟正黑體" w:cs="Times New Roman" w:hint="eastAsia"/>
          </w:rPr>
          <w:t>」，主要</w:t>
        </w:r>
      </w:ins>
      <w:ins w:id="27" w:author="190498 lily" w:date="2024-05-28T13:46:00Z" w16du:dateUtc="2024-05-28T05:46:00Z">
        <w:r w:rsidR="00F543B3">
          <w:rPr>
            <w:rFonts w:hAnsi="微軟正黑體" w:cs="Times New Roman" w:hint="eastAsia"/>
          </w:rPr>
          <w:t>對以下八種流行元素及單品</w:t>
        </w:r>
        <w:r w:rsidR="00F543B3">
          <w:rPr>
            <w:rFonts w:hint="eastAsia"/>
          </w:rPr>
          <w:t>(</w:t>
        </w:r>
        <w:r w:rsidR="00F543B3">
          <w:rPr>
            <w:rFonts w:hint="eastAsia"/>
          </w:rPr>
          <w:t>工裝、透膚、繃帶、蝴蝶結、外罩網紗、蛋糕裙、極長裙以及銀色瑪莉珍</w:t>
        </w:r>
        <w:r w:rsidR="00F543B3">
          <w:rPr>
            <w:rFonts w:hint="eastAsia"/>
          </w:rPr>
          <w:t>)</w:t>
        </w:r>
        <w:r w:rsidR="00F543B3">
          <w:rPr>
            <w:rFonts w:hint="eastAsia"/>
          </w:rPr>
          <w:t>進行調查，</w:t>
        </w:r>
      </w:ins>
    </w:p>
    <w:p w14:paraId="6D3FF847" w14:textId="1187AC4B" w:rsidR="00F543B3" w:rsidRPr="00F543B3" w:rsidRDefault="00F543B3" w:rsidP="00E128B9">
      <w:pPr>
        <w:ind w:firstLine="480"/>
        <w:rPr>
          <w:ins w:id="28" w:author="190498 lily" w:date="2024-05-28T13:46:00Z" w16du:dateUtc="2024-05-28T05:46:00Z"/>
          <w:rFonts w:hAnsi="微軟正黑體" w:cs="Times New Roman" w:hint="eastAsia"/>
        </w:rPr>
      </w:pPr>
      <w:ins w:id="29" w:author="190498 lily" w:date="2024-05-28T13:46:00Z" w16du:dateUtc="2024-05-28T05:46:00Z">
        <w:r>
          <w:rPr>
            <w:rFonts w:hint="eastAsia"/>
          </w:rPr>
          <w:t>欲找出</w:t>
        </w:r>
      </w:ins>
      <w:ins w:id="30" w:author="190498 lily" w:date="2024-05-28T13:47:00Z" w16du:dateUtc="2024-05-28T05:47:00Z">
        <w:r w:rsidR="00141E8B">
          <w:rPr>
            <w:rFonts w:hint="eastAsia"/>
          </w:rPr>
          <w:t>研究對象</w:t>
        </w:r>
      </w:ins>
      <w:ins w:id="31" w:author="190498 lily" w:date="2024-05-28T13:46:00Z" w16du:dateUtc="2024-05-28T05:46:00Z">
        <w:r>
          <w:rPr>
            <w:rFonts w:hint="eastAsia"/>
          </w:rPr>
          <w:t>對</w:t>
        </w:r>
        <w:r w:rsidR="000A5B4D">
          <w:rPr>
            <w:rFonts w:hint="eastAsia"/>
          </w:rPr>
          <w:t>於這些</w:t>
        </w:r>
      </w:ins>
      <w:ins w:id="32" w:author="190498 lily" w:date="2024-05-28T13:47:00Z" w16du:dateUtc="2024-05-28T05:47:00Z">
        <w:r w:rsidR="000A5B4D">
          <w:rPr>
            <w:rFonts w:hint="eastAsia"/>
          </w:rPr>
          <w:t>單品的喜好程度與流行程度，而問卷一的結果顯示，八種單品中有四種單品被</w:t>
        </w:r>
      </w:ins>
      <w:ins w:id="33" w:author="190498 lily" w:date="2024-05-28T13:48:00Z" w16du:dateUtc="2024-05-28T05:48:00Z">
        <w:r w:rsidR="00EE6A48">
          <w:rPr>
            <w:rFonts w:hint="eastAsia"/>
          </w:rPr>
          <w:t>認為是目前時下流行的單品，</w:t>
        </w:r>
      </w:ins>
    </w:p>
    <w:p w14:paraId="0167BF07" w14:textId="5B8A0E80" w:rsidR="00E128B9" w:rsidRDefault="00F34EFC" w:rsidP="00E128B9">
      <w:pPr>
        <w:ind w:firstLine="480"/>
        <w:rPr>
          <w:rFonts w:cs="Times New Roman"/>
        </w:rPr>
      </w:pPr>
      <w:r>
        <w:rPr>
          <w:rFonts w:hAnsi="微軟正黑體" w:cs="Times New Roman" w:hint="eastAsia"/>
        </w:rPr>
        <w:t>第二部分色彩演算法，</w:t>
      </w:r>
      <w:r w:rsidR="00631B4E">
        <w:rPr>
          <w:rFonts w:hAnsi="微軟正黑體" w:cs="Times New Roman"/>
        </w:rPr>
        <w:t>本研究提出</w:t>
      </w:r>
      <w:r w:rsidR="00631B4E" w:rsidRPr="005F6D80">
        <w:rPr>
          <w:rFonts w:hAnsi="微軟正黑體" w:cs="Times New Roman" w:hint="eastAsia"/>
        </w:rPr>
        <w:t>不同照明下紡織品的顏色轉換方法</w:t>
      </w:r>
      <w:r w:rsidR="00631B4E" w:rsidRPr="00852B32">
        <w:rPr>
          <w:rFonts w:hAnsi="微軟正黑體" w:cs="Times New Roman"/>
        </w:rPr>
        <w:t>均設置為</w:t>
      </w:r>
      <w:r w:rsidR="00631B4E" w:rsidRPr="005F6D80">
        <w:rPr>
          <w:rFonts w:cs="Times New Roman" w:hint="eastAsia"/>
        </w:rPr>
        <w:t>機以</w:t>
      </w:r>
      <w:r w:rsidR="00631B4E" w:rsidRPr="005F6D80">
        <w:rPr>
          <w:rFonts w:cs="Times New Roman" w:hint="eastAsia"/>
        </w:rPr>
        <w:t>8-Bit RGB</w:t>
      </w:r>
      <w:r w:rsidR="00631B4E" w:rsidRPr="005F6D80">
        <w:rPr>
          <w:rFonts w:cs="Times New Roman" w:hint="eastAsia"/>
        </w:rPr>
        <w:t>數位訊號值紀錄，再經過「正歸化、線性化、線性轉換」至對應的</w:t>
      </w:r>
      <w:r w:rsidR="00631B4E" w:rsidRPr="005F6D80">
        <w:rPr>
          <w:rFonts w:cs="Times New Roman" w:hint="eastAsia"/>
        </w:rPr>
        <w:t>XYZ</w:t>
      </w:r>
      <w:r w:rsidR="00631B4E" w:rsidRPr="005F6D80">
        <w:rPr>
          <w:rFonts w:cs="Times New Roman" w:hint="eastAsia"/>
        </w:rPr>
        <w:t>。步驟二：重新指定色域</w:t>
      </w:r>
      <w:r w:rsidR="00631B4E" w:rsidRPr="005F6D80">
        <w:rPr>
          <w:rFonts w:cs="Times New Roman" w:hint="eastAsia"/>
        </w:rPr>
        <w:t>(Rec.709)</w:t>
      </w:r>
      <w:r w:rsidR="00631B4E" w:rsidRPr="005F6D80">
        <w:rPr>
          <w:rFonts w:cs="Times New Roman" w:hint="eastAsia"/>
        </w:rPr>
        <w:t>、</w:t>
      </w:r>
      <w:r w:rsidR="00631B4E" w:rsidRPr="005F6D80">
        <w:rPr>
          <w:rFonts w:cs="Times New Roman" w:hint="eastAsia"/>
        </w:rPr>
        <w:t>gamma2.2</w:t>
      </w:r>
      <w:r w:rsidR="00631B4E" w:rsidRPr="005F6D80">
        <w:rPr>
          <w:rFonts w:cs="Times New Roman" w:hint="eastAsia"/>
        </w:rPr>
        <w:t>、</w:t>
      </w:r>
      <w:r w:rsidR="00631B4E" w:rsidRPr="005F6D80">
        <w:rPr>
          <w:rFonts w:cs="Times New Roman" w:hint="eastAsia"/>
        </w:rPr>
        <w:t>white point</w:t>
      </w:r>
      <w:r w:rsidR="00631B4E" w:rsidRPr="005F6D80">
        <w:rPr>
          <w:rFonts w:cs="Times New Roman" w:hint="eastAsia"/>
        </w:rPr>
        <w:t>三大資訊並轉換成</w:t>
      </w:r>
      <w:r w:rsidR="00631B4E" w:rsidRPr="005F6D80">
        <w:rPr>
          <w:rFonts w:cs="Times New Roman" w:hint="eastAsia"/>
        </w:rPr>
        <w:t>4</w:t>
      </w:r>
      <w:r w:rsidR="00631B4E" w:rsidRPr="005F6D80">
        <w:rPr>
          <w:rFonts w:cs="Times New Roman" w:hint="eastAsia"/>
        </w:rPr>
        <w:t>種色溫下的</w:t>
      </w:r>
      <w:r w:rsidR="00631B4E" w:rsidRPr="005F6D80">
        <w:rPr>
          <w:rFonts w:cs="Times New Roman" w:hint="eastAsia"/>
        </w:rPr>
        <w:t>8-Bit RGB</w:t>
      </w:r>
      <w:r w:rsidR="00631B4E" w:rsidRPr="005F6D80">
        <w:rPr>
          <w:rFonts w:cs="Times New Roman" w:hint="eastAsia"/>
        </w:rPr>
        <w:t>影像</w:t>
      </w:r>
      <w:r w:rsidR="00631B4E" w:rsidRPr="00852B32">
        <w:rPr>
          <w:rFonts w:hAnsi="微軟正黑體" w:cs="Times New Roman"/>
        </w:rPr>
        <w:t>色域空間，色彩校正的色票選用</w:t>
      </w:r>
      <w:r w:rsidR="00631B4E" w:rsidRPr="00852B32">
        <w:rPr>
          <w:rFonts w:cs="Times New Roman"/>
        </w:rPr>
        <w:t>ColorChecker24</w:t>
      </w:r>
      <w:r w:rsidR="00631B4E">
        <w:rPr>
          <w:rFonts w:hAnsi="微軟正黑體" w:cs="Times New Roman"/>
        </w:rPr>
        <w:t>色彩</w:t>
      </w:r>
      <w:r w:rsidR="00631B4E" w:rsidRPr="00852B32">
        <w:rPr>
          <w:rFonts w:hAnsi="微軟正黑體" w:cs="Times New Roman"/>
        </w:rPr>
        <w:t>校</w:t>
      </w:r>
      <w:r w:rsidR="00631B4E">
        <w:rPr>
          <w:rFonts w:hAnsi="微軟正黑體" w:cs="Times New Roman"/>
        </w:rPr>
        <w:t>正</w:t>
      </w:r>
      <w:r w:rsidR="00631B4E" w:rsidRPr="00852B32">
        <w:rPr>
          <w:rFonts w:hAnsi="微軟正黑體" w:cs="Times New Roman"/>
        </w:rPr>
        <w:t>樣本，</w:t>
      </w:r>
      <w:r w:rsidR="00631B4E">
        <w:rPr>
          <w:rFonts w:hAnsi="微軟正黑體" w:cs="Times New Roman"/>
        </w:rPr>
        <w:t>進行色差計算</w:t>
      </w:r>
      <w:r w:rsidR="00631B4E" w:rsidRPr="00852B32">
        <w:rPr>
          <w:rFonts w:hAnsi="微軟正黑體" w:cs="Times New Roman"/>
        </w:rPr>
        <w:t>，</w:t>
      </w:r>
      <w:r w:rsidR="00631B4E">
        <w:rPr>
          <w:rFonts w:hAnsi="微軟正黑體" w:cs="Times New Roman"/>
        </w:rPr>
        <w:t>影像再現</w:t>
      </w:r>
      <w:r w:rsidR="00631B4E" w:rsidRPr="00852B32">
        <w:rPr>
          <w:rFonts w:hAnsi="微軟正黑體" w:cs="Times New Roman"/>
        </w:rPr>
        <w:t>評估標的使用</w:t>
      </w:r>
      <w:r w:rsidR="00631B4E" w:rsidRPr="00852B32">
        <w:rPr>
          <w:rFonts w:cs="Times New Roman"/>
        </w:rPr>
        <w:t>ColorChecker24</w:t>
      </w:r>
      <w:r w:rsidR="00631B4E" w:rsidRPr="00852B32">
        <w:rPr>
          <w:rFonts w:hAnsi="微軟正黑體" w:cs="Times New Roman"/>
        </w:rPr>
        <w:t>，</w:t>
      </w:r>
      <w:r w:rsidR="00631B4E">
        <w:rPr>
          <w:rFonts w:hAnsi="微軟正黑體" w:cs="Times New Roman" w:hint="eastAsia"/>
        </w:rPr>
        <w:t>色差指標感受度指標則以</w:t>
      </w:r>
      <w:r w:rsidR="00631B4E">
        <w:rPr>
          <w:rFonts w:hAnsi="微軟正黑體" w:cs="Times New Roman" w:hint="eastAsia"/>
        </w:rPr>
        <w:t>DE</w:t>
      </w:r>
      <w:r w:rsidR="00631B4E" w:rsidRPr="00852B32">
        <w:rPr>
          <w:rFonts w:hAnsi="微軟正黑體" w:cs="Times New Roman" w:hint="eastAsia"/>
          <w:vertAlign w:val="subscript"/>
        </w:rPr>
        <w:t>00</w:t>
      </w:r>
      <w:r w:rsidR="00631B4E">
        <w:rPr>
          <w:rFonts w:hAnsi="微軟正黑體" w:cs="Times New Roman" w:hint="eastAsia"/>
        </w:rPr>
        <w:t>計算</w:t>
      </w:r>
      <w:r w:rsidR="00631B4E">
        <w:rPr>
          <w:rFonts w:cs="Times New Roman" w:hint="eastAsia"/>
        </w:rPr>
        <w:t>，</w:t>
      </w:r>
      <w:r w:rsidR="00631B4E" w:rsidRPr="00797E99">
        <w:rPr>
          <w:rFonts w:cs="Times New Roman" w:hint="eastAsia"/>
        </w:rPr>
        <w:t>色差與人眼感知關係</w:t>
      </w:r>
      <w:r w:rsidR="00631B4E">
        <w:rPr>
          <w:rFonts w:cs="Times New Roman" w:hint="eastAsia"/>
        </w:rPr>
        <w:t>如表</w:t>
      </w:r>
      <w:r w:rsidR="00631B4E">
        <w:rPr>
          <w:rFonts w:cs="Times New Roman" w:hint="eastAsia"/>
        </w:rPr>
        <w:t>1</w:t>
      </w:r>
      <w:r w:rsidR="00631B4E">
        <w:rPr>
          <w:rFonts w:cs="Times New Roman" w:hint="eastAsia"/>
        </w:rPr>
        <w:t>所列。結果顯示色</w:t>
      </w:r>
      <w:bookmarkStart w:id="34" w:name="OLE_LINK31"/>
      <w:r w:rsidR="00631B4E">
        <w:rPr>
          <w:rFonts w:cs="Times New Roman" w:hint="eastAsia"/>
        </w:rPr>
        <w:t>溫</w:t>
      </w:r>
      <w:r w:rsidR="00631B4E">
        <w:rPr>
          <w:rFonts w:cs="Times New Roman" w:hint="eastAsia"/>
        </w:rPr>
        <w:t xml:space="preserve">CWF </w:t>
      </w:r>
      <w:r w:rsidR="00631B4E">
        <w:rPr>
          <w:rFonts w:cs="Times New Roman" w:hint="eastAsia"/>
        </w:rPr>
        <w:t>平均色差為</w:t>
      </w:r>
      <w:r w:rsidR="00631B4E">
        <w:rPr>
          <w:rFonts w:cs="Times New Roman" w:hint="eastAsia"/>
        </w:rPr>
        <w:t>0.479</w:t>
      </w:r>
      <w:r w:rsidR="00631B4E">
        <w:rPr>
          <w:rFonts w:cs="Times New Roman" w:hint="eastAsia"/>
        </w:rPr>
        <w:t>、最大色差</w:t>
      </w:r>
      <w:r w:rsidR="00631B4E">
        <w:rPr>
          <w:rFonts w:cs="Times New Roman" w:hint="eastAsia"/>
        </w:rPr>
        <w:t>1.1431</w:t>
      </w:r>
      <w:bookmarkEnd w:id="34"/>
      <w:r w:rsidR="00631B4E">
        <w:rPr>
          <w:rFonts w:cs="Times New Roman" w:hint="eastAsia"/>
        </w:rPr>
        <w:t>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D50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</w:t>
      </w:r>
      <w:r w:rsidR="00631B4E">
        <w:rPr>
          <w:rFonts w:cs="Times New Roman"/>
        </w:rPr>
        <w:t>3972</w:t>
      </w:r>
      <w:r w:rsidR="00631B4E" w:rsidRPr="00365AB3">
        <w:rPr>
          <w:rFonts w:cs="Times New Roman" w:hint="eastAsia"/>
        </w:rPr>
        <w:t>、最大色差</w:t>
      </w:r>
      <w:r w:rsidR="00631B4E">
        <w:rPr>
          <w:rFonts w:cs="Times New Roman"/>
        </w:rPr>
        <w:t>0.9531;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D65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0.4</w:t>
      </w:r>
      <w:r w:rsidR="00631B4E">
        <w:rPr>
          <w:rFonts w:cs="Times New Roman"/>
        </w:rPr>
        <w:t>818</w:t>
      </w:r>
      <w:r w:rsidR="00631B4E" w:rsidRPr="00365AB3">
        <w:rPr>
          <w:rFonts w:cs="Times New Roman" w:hint="eastAsia"/>
        </w:rPr>
        <w:t>、最大色差</w:t>
      </w:r>
      <w:r w:rsidR="00631B4E" w:rsidRPr="00365AB3">
        <w:rPr>
          <w:rFonts w:cs="Times New Roman" w:hint="eastAsia"/>
        </w:rPr>
        <w:t>1.143</w:t>
      </w:r>
      <w:r w:rsidR="00631B4E">
        <w:rPr>
          <w:rFonts w:cs="Times New Roman"/>
        </w:rPr>
        <w:t>3;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D75</w:t>
      </w:r>
      <w:r w:rsidR="00631B4E" w:rsidRPr="00365AB3">
        <w:rPr>
          <w:rFonts w:cs="Times New Roman" w:hint="eastAsia"/>
        </w:rPr>
        <w:t xml:space="preserve"> 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</w:t>
      </w:r>
      <w:r w:rsidR="00631B4E">
        <w:rPr>
          <w:rFonts w:cs="Times New Roman"/>
        </w:rPr>
        <w:t>3317</w:t>
      </w:r>
      <w:r w:rsidR="00631B4E" w:rsidRPr="00365AB3">
        <w:rPr>
          <w:rFonts w:cs="Times New Roman" w:hint="eastAsia"/>
        </w:rPr>
        <w:t>、最大色差</w:t>
      </w:r>
      <w:r w:rsidR="00631B4E">
        <w:rPr>
          <w:rFonts w:cs="Times New Roman"/>
        </w:rPr>
        <w:t>0.9604;</w:t>
      </w:r>
      <w:r w:rsidR="00631B4E" w:rsidRPr="00365AB3">
        <w:rPr>
          <w:rFonts w:hint="eastAsia"/>
        </w:rPr>
        <w:t xml:space="preserve"> </w:t>
      </w:r>
      <w:r w:rsidR="00631B4E">
        <w:rPr>
          <w:rFonts w:cs="Times New Roman"/>
        </w:rPr>
        <w:t>原圖</w:t>
      </w:r>
      <w:r w:rsidR="00631B4E" w:rsidRPr="00365AB3">
        <w:rPr>
          <w:rFonts w:cs="Times New Roman" w:hint="eastAsia"/>
        </w:rPr>
        <w:t>平均色差為</w:t>
      </w:r>
      <w:r w:rsidR="00631B4E" w:rsidRPr="00365AB3">
        <w:rPr>
          <w:rFonts w:cs="Times New Roman" w:hint="eastAsia"/>
        </w:rPr>
        <w:t>0.</w:t>
      </w:r>
      <w:r w:rsidR="00631B4E">
        <w:rPr>
          <w:rFonts w:cs="Times New Roman" w:hint="eastAsia"/>
        </w:rPr>
        <w:t>3864</w:t>
      </w:r>
      <w:r w:rsidR="00631B4E" w:rsidRPr="00365AB3">
        <w:rPr>
          <w:rFonts w:cs="Times New Roman" w:hint="eastAsia"/>
        </w:rPr>
        <w:t>、最大色差</w:t>
      </w:r>
      <w:r w:rsidR="00631B4E">
        <w:rPr>
          <w:rFonts w:cs="Times New Roman" w:hint="eastAsia"/>
        </w:rPr>
        <w:t>0.9900</w:t>
      </w:r>
      <w:r w:rsidR="00631B4E">
        <w:rPr>
          <w:rFonts w:cs="Times New Roman" w:hint="eastAsia"/>
        </w:rPr>
        <w:t>。</w:t>
      </w:r>
    </w:p>
    <w:p w14:paraId="725F4ED6" w14:textId="2CC50B56" w:rsidR="00631B4E" w:rsidRDefault="00E128B9" w:rsidP="00631B4E">
      <w:pPr>
        <w:ind w:firstLine="480"/>
        <w:rPr>
          <w:rFonts w:cs="Times New Roman"/>
        </w:rPr>
      </w:pPr>
      <w:r>
        <w:rPr>
          <w:noProof/>
        </w:rPr>
        <w:drawing>
          <wp:inline distT="0" distB="0" distL="0" distR="0" wp14:anchorId="44FEA881" wp14:editId="18623A64">
            <wp:extent cx="5274310" cy="1076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AEB4" w14:textId="2E772B7C" w:rsidR="00E128B9" w:rsidRPr="003C616E" w:rsidRDefault="00E128B9" w:rsidP="00E128B9">
      <w:pPr>
        <w:keepLines/>
        <w:ind w:firstLine="480"/>
        <w:jc w:val="center"/>
        <w:rPr>
          <w:rFonts w:cs="Times New Roman"/>
        </w:rPr>
      </w:pPr>
      <w:r>
        <w:rPr>
          <w:rFonts w:cs="Times New Roman" w:hint="eastAsia"/>
        </w:rPr>
        <w:lastRenderedPageBreak/>
        <w:t>圖</w:t>
      </w:r>
      <w:r>
        <w:rPr>
          <w:rFonts w:cs="Times New Roman" w:hint="eastAsia"/>
        </w:rPr>
        <w:t>2:</w:t>
      </w:r>
      <w:r>
        <w:rPr>
          <w:rFonts w:cs="Times New Roman" w:hint="eastAsia"/>
        </w:rPr>
        <w:t>色溫轉換結果</w:t>
      </w:r>
      <w:r>
        <w:rPr>
          <w:rFonts w:cs="Times New Roman" w:hint="eastAsia"/>
        </w:rPr>
        <w:t>C</w:t>
      </w:r>
      <w:r>
        <w:rPr>
          <w:rFonts w:cs="Times New Roman"/>
        </w:rPr>
        <w:t>WF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D</w:t>
      </w:r>
      <w:r>
        <w:rPr>
          <w:rFonts w:cs="Times New Roman"/>
        </w:rPr>
        <w:t>50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D65</w:t>
      </w:r>
      <w:r>
        <w:rPr>
          <w:rFonts w:cs="Times New Roman" w:hint="eastAsia"/>
        </w:rPr>
        <w:t>、</w:t>
      </w:r>
      <w:r>
        <w:rPr>
          <w:rFonts w:cs="Times New Roman" w:hint="eastAsia"/>
        </w:rPr>
        <w:t>D</w:t>
      </w:r>
      <w:r>
        <w:rPr>
          <w:rFonts w:cs="Times New Roman"/>
        </w:rPr>
        <w:t>75</w:t>
      </w:r>
      <w:r>
        <w:rPr>
          <w:rFonts w:cs="Times New Roman" w:hint="eastAsia"/>
        </w:rPr>
        <w:t>、原圖</w:t>
      </w:r>
    </w:p>
    <w:p w14:paraId="4D6051C4" w14:textId="77777777" w:rsidR="00631B4E" w:rsidRPr="00852B32" w:rsidRDefault="00631B4E" w:rsidP="00E128B9">
      <w:pPr>
        <w:keepNext/>
        <w:ind w:firstLine="440"/>
        <w:rPr>
          <w:rFonts w:cs="Times New Roman"/>
          <w:sz w:val="22"/>
        </w:rPr>
      </w:pPr>
      <w:r w:rsidRPr="00852B32">
        <w:rPr>
          <w:rFonts w:hAnsi="微軟正黑體" w:cs="Times New Roman"/>
          <w:sz w:val="22"/>
        </w:rPr>
        <w:t>表</w:t>
      </w:r>
      <w:r>
        <w:rPr>
          <w:rFonts w:cs="Times New Roman" w:hint="eastAsia"/>
          <w:sz w:val="22"/>
        </w:rPr>
        <w:t>1</w:t>
      </w:r>
      <w:r w:rsidRPr="000B1DF8">
        <w:rPr>
          <w:rFonts w:hAnsi="微軟正黑體" w:cs="Times New Roman"/>
          <w:sz w:val="22"/>
        </w:rPr>
        <w:t>: Subjective assessment metric based on CIEDE2000 Color difference</w:t>
      </w:r>
    </w:p>
    <w:p w14:paraId="032DA6F2" w14:textId="77777777" w:rsidR="00631B4E" w:rsidRDefault="00631B4E" w:rsidP="00631B4E">
      <w:pPr>
        <w:ind w:firstLine="480"/>
        <w:rPr>
          <w:rFonts w:cs="Times New Roman"/>
        </w:rPr>
      </w:pPr>
      <w:r w:rsidRPr="000B1DF8">
        <w:rPr>
          <w:noProof/>
        </w:rPr>
        <w:drawing>
          <wp:inline distT="0" distB="0" distL="0" distR="0" wp14:anchorId="1691D0FB" wp14:editId="730AE394">
            <wp:extent cx="5274310" cy="15214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41F" w14:textId="77777777" w:rsidR="00631B4E" w:rsidRPr="00584682" w:rsidRDefault="00631B4E" w:rsidP="00631B4E">
      <w:pPr>
        <w:ind w:firstLineChars="0" w:firstLine="0"/>
        <w:rPr>
          <w:rFonts w:hAnsi="微軟正黑體" w:cs="Times New Roman"/>
          <w:b/>
        </w:rPr>
      </w:pPr>
      <w:r w:rsidRPr="00584682">
        <w:rPr>
          <w:rFonts w:hAnsi="微軟正黑體" w:cs="Times New Roman"/>
          <w:b/>
        </w:rPr>
        <w:t>結論</w:t>
      </w:r>
    </w:p>
    <w:p w14:paraId="4CC40133" w14:textId="5A86F8D3" w:rsidR="00631B4E" w:rsidRPr="00FC394E" w:rsidRDefault="00631B4E" w:rsidP="00631B4E">
      <w:pPr>
        <w:ind w:firstLine="480"/>
        <w:rPr>
          <w:rFonts w:cs="Times New Roman"/>
        </w:rPr>
      </w:pPr>
      <w:r w:rsidRPr="005149AF">
        <w:rPr>
          <w:rFonts w:cs="Times New Roman" w:hint="eastAsia"/>
        </w:rPr>
        <w:t>本</w:t>
      </w:r>
      <w:r>
        <w:rPr>
          <w:rFonts w:cs="Times New Roman" w:hint="eastAsia"/>
        </w:rPr>
        <w:t>研究</w:t>
      </w:r>
      <w:r w:rsidRPr="005149AF">
        <w:rPr>
          <w:rFonts w:cs="Times New Roman" w:hint="eastAsia"/>
        </w:rPr>
        <w:t>的為開發</w:t>
      </w:r>
      <w:r>
        <w:rPr>
          <w:rFonts w:cs="Times New Roman" w:hint="eastAsia"/>
        </w:rPr>
        <w:t>色彩管理</w:t>
      </w:r>
      <w:r w:rsidRPr="005149AF">
        <w:rPr>
          <w:rFonts w:cs="Times New Roman" w:hint="eastAsia"/>
        </w:rPr>
        <w:t>系統，透過色度學、顯示器轉換流程資訊提供，以影像處理方式進而完成模擬</w:t>
      </w:r>
      <w:r>
        <w:rPr>
          <w:rFonts w:cs="Times New Roman" w:hint="eastAsia"/>
        </w:rPr>
        <w:t>色溫轉換</w:t>
      </w:r>
      <w:r w:rsidRPr="005149AF">
        <w:rPr>
          <w:rFonts w:cs="Times New Roman" w:hint="eastAsia"/>
        </w:rPr>
        <w:t>情況。並且於</w:t>
      </w:r>
      <w:r>
        <w:rPr>
          <w:rFonts w:cs="Times New Roman" w:hint="eastAsia"/>
        </w:rPr>
        <w:t>色彩管理</w:t>
      </w:r>
      <w:r w:rsidRPr="005149AF">
        <w:rPr>
          <w:rFonts w:cs="Times New Roman" w:hint="eastAsia"/>
        </w:rPr>
        <w:t>系統採取前述流程套用相機設備特性檔，並且轉換至</w:t>
      </w:r>
      <w:r>
        <w:rPr>
          <w:rFonts w:cs="Times New Roman" w:hint="eastAsia"/>
        </w:rPr>
        <w:t>色彩空間，進而得到</w:t>
      </w:r>
      <w:r w:rsidRPr="005149AF">
        <w:rPr>
          <w:rFonts w:cs="Times New Roman" w:hint="eastAsia"/>
        </w:rPr>
        <w:t>色差平均值、色差最大值，</w:t>
      </w:r>
      <w:r>
        <w:rPr>
          <w:rFonts w:cs="Times New Roman" w:hint="eastAsia"/>
        </w:rPr>
        <w:t>透過</w:t>
      </w:r>
      <w:r>
        <w:rPr>
          <w:rFonts w:cs="Times New Roman" w:hint="eastAsia"/>
        </w:rPr>
        <w:t>ICC</w:t>
      </w:r>
      <w:r>
        <w:rPr>
          <w:rFonts w:cs="Times New Roman" w:hint="eastAsia"/>
        </w:rPr>
        <w:t>進行色彩校正的步驟，一套跨媒體色彩再現流程，其中包含針對相機取像修正的色彩校正與階調校正，另外也以環境光校正考慮</w:t>
      </w:r>
      <w:r>
        <w:rPr>
          <w:rFonts w:hAnsi="微軟正黑體" w:cs="Times New Roman" w:hint="eastAsia"/>
        </w:rPr>
        <w:t>環境光對</w:t>
      </w:r>
      <w:r w:rsidR="00A16CC9">
        <w:rPr>
          <w:rFonts w:hAnsi="微軟正黑體" w:cs="Times New Roman" w:hint="eastAsia"/>
        </w:rPr>
        <w:t>，</w:t>
      </w:r>
      <w:r>
        <w:rPr>
          <w:rFonts w:hAnsi="微軟正黑體" w:cs="Times New Roman" w:hint="eastAsia"/>
        </w:rPr>
        <w:t>這套色彩再現流程能在色彩描述檔的情況下，有不被人眼察覺</w:t>
      </w:r>
      <w:r>
        <w:rPr>
          <w:rFonts w:hAnsi="微軟正黑體" w:cs="Times New Roman" w:hint="eastAsia"/>
        </w:rPr>
        <w:t>(DE</w:t>
      </w:r>
      <w:r w:rsidRPr="00FC394E">
        <w:rPr>
          <w:rFonts w:hAnsi="微軟正黑體" w:cs="Times New Roman" w:hint="eastAsia"/>
          <w:vertAlign w:val="subscript"/>
        </w:rPr>
        <w:t>00</w:t>
      </w:r>
      <w:r>
        <w:rPr>
          <w:rFonts w:hAnsi="微軟正黑體" w:cs="Times New Roman" w:hint="eastAsia"/>
        </w:rPr>
        <w:t>&lt;3)</w:t>
      </w:r>
      <w:r>
        <w:rPr>
          <w:rFonts w:hAnsi="微軟正黑體" w:cs="Times New Roman" w:hint="eastAsia"/>
        </w:rPr>
        <w:t>的色彩再現品質。</w:t>
      </w:r>
      <w:r w:rsidRPr="000B1DF8">
        <w:rPr>
          <w:rFonts w:hAnsi="微軟正黑體" w:cs="Times New Roman" w:hint="eastAsia"/>
        </w:rPr>
        <w:t>本實驗的主要目的在於透過預測演算開發，將原本已能在環境下完整重建的顯示影像</w:t>
      </w:r>
      <w:r w:rsidRPr="000B1DF8">
        <w:rPr>
          <w:rFonts w:hAnsi="微軟正黑體" w:cs="Times New Roman" w:hint="eastAsia"/>
        </w:rPr>
        <w:t>(</w:t>
      </w:r>
      <w:r w:rsidRPr="000B1DF8">
        <w:rPr>
          <w:rFonts w:hAnsi="微軟正黑體" w:cs="Times New Roman" w:hint="eastAsia"/>
        </w:rPr>
        <w:t>Δ</w:t>
      </w:r>
      <w:r w:rsidRPr="000B1DF8">
        <w:rPr>
          <w:rFonts w:hAnsi="微軟正黑體" w:cs="Times New Roman" w:hint="eastAsia"/>
        </w:rPr>
        <w:t>E00&lt;3)</w:t>
      </w:r>
      <w:r w:rsidRPr="000B1DF8">
        <w:rPr>
          <w:rFonts w:hAnsi="微軟正黑體" w:cs="Times New Roman" w:hint="eastAsia"/>
        </w:rPr>
        <w:t>，能夠預測至各種光源環境下。</w:t>
      </w:r>
    </w:p>
    <w:p w14:paraId="4A981D64" w14:textId="77777777" w:rsidR="00631B4E" w:rsidRPr="00631B4E" w:rsidRDefault="00631B4E">
      <w:pPr>
        <w:ind w:firstLine="480"/>
      </w:pPr>
    </w:p>
    <w:sectPr w:rsidR="00631B4E" w:rsidRPr="00631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4371A"/>
    <w:multiLevelType w:val="hybridMultilevel"/>
    <w:tmpl w:val="2F5417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80418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90498 lily">
    <w15:presenceInfo w15:providerId="Windows Live" w15:userId="b1bb8250cb1a9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E"/>
    <w:rsid w:val="000A5B4D"/>
    <w:rsid w:val="00141E8B"/>
    <w:rsid w:val="0017566D"/>
    <w:rsid w:val="001B7DB4"/>
    <w:rsid w:val="00503466"/>
    <w:rsid w:val="00631B4E"/>
    <w:rsid w:val="0065096B"/>
    <w:rsid w:val="00A16CC9"/>
    <w:rsid w:val="00BD36A0"/>
    <w:rsid w:val="00E128B9"/>
    <w:rsid w:val="00EE6A48"/>
    <w:rsid w:val="00F25C73"/>
    <w:rsid w:val="00F34EFC"/>
    <w:rsid w:val="00F543B3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40A9"/>
  <w15:chartTrackingRefBased/>
  <w15:docId w15:val="{71CFB0C0-DEFE-4AE5-B81E-DC004CD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B4E"/>
    <w:pPr>
      <w:widowControl w:val="0"/>
      <w:spacing w:line="360" w:lineRule="auto"/>
      <w:ind w:firstLineChars="200" w:firstLine="20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B4E"/>
    <w:pPr>
      <w:ind w:leftChars="200" w:left="480"/>
    </w:pPr>
  </w:style>
  <w:style w:type="table" w:customStyle="1" w:styleId="1">
    <w:name w:val="表格格線1"/>
    <w:basedOn w:val="a1"/>
    <w:next w:val="a4"/>
    <w:uiPriority w:val="39"/>
    <w:rsid w:val="00631B4E"/>
    <w:rPr>
      <w:rFonts w:ascii="Times New Roman" w:eastAsia="標楷體" w:hAnsi="Times New Roman" w:cs="Times New Roman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63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F25C73"/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CCE56-597E-4D24-967C-5A294D60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su</dc:creator>
  <cp:keywords/>
  <dc:description/>
  <cp:lastModifiedBy>190498 lily</cp:lastModifiedBy>
  <cp:revision>16</cp:revision>
  <dcterms:created xsi:type="dcterms:W3CDTF">2024-05-28T03:35:00Z</dcterms:created>
  <dcterms:modified xsi:type="dcterms:W3CDTF">2024-05-28T05:48:00Z</dcterms:modified>
</cp:coreProperties>
</file>