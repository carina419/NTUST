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552" w:type="dxa"/>
        <w:tblInd w:w="-169" w:type="dxa"/>
        <w:tblCellMar>
          <w:left w:w="115" w:type="dxa"/>
          <w:right w:w="115" w:type="dxa"/>
        </w:tblCellMar>
        <w:tblLook w:val="04A0" w:firstRow="1" w:lastRow="0" w:firstColumn="1" w:lastColumn="0" w:noHBand="0" w:noVBand="1"/>
      </w:tblPr>
      <w:tblGrid>
        <w:gridCol w:w="2002"/>
        <w:gridCol w:w="7550"/>
      </w:tblGrid>
      <w:tr w:rsidR="00136032" w:rsidRPr="00136032" w14:paraId="71F876F5" w14:textId="77777777" w:rsidTr="000F0485">
        <w:trPr>
          <w:cantSplit/>
          <w:trHeight w:val="1980"/>
        </w:trPr>
        <w:tc>
          <w:tcPr>
            <w:tcW w:w="2002" w:type="dxa"/>
            <w:tcBorders>
              <w:top w:val="nil"/>
              <w:left w:val="nil"/>
              <w:bottom w:val="nil"/>
              <w:right w:val="nil"/>
            </w:tcBorders>
            <w:vAlign w:val="center"/>
            <w:hideMark/>
          </w:tcPr>
          <w:p w14:paraId="017A76B3" w14:textId="68F419CA" w:rsidR="00136032" w:rsidRPr="00136032" w:rsidRDefault="00B00F48" w:rsidP="000F0485">
            <w:pPr>
              <w:rPr>
                <w:rFonts w:cs="Times New Roman"/>
                <w:color w:val="000000"/>
                <w:sz w:val="48"/>
                <w:szCs w:val="48"/>
              </w:rPr>
            </w:pPr>
            <w:r w:rsidRPr="00B00F48">
              <w:rPr>
                <w:noProof/>
              </w:rPr>
              <mc:AlternateContent>
                <mc:Choice Requires="wps">
                  <w:drawing>
                    <wp:anchor distT="0" distB="0" distL="114300" distR="114300" simplePos="0" relativeHeight="503303096" behindDoc="0" locked="0" layoutInCell="1" allowOverlap="1" wp14:anchorId="26C46755" wp14:editId="440015E4">
                      <wp:simplePos x="0" y="0"/>
                      <wp:positionH relativeFrom="margin">
                        <wp:align>left</wp:align>
                      </wp:positionH>
                      <wp:positionV relativeFrom="paragraph">
                        <wp:posOffset>-7396314</wp:posOffset>
                      </wp:positionV>
                      <wp:extent cx="946150" cy="374650"/>
                      <wp:effectExtent l="0" t="0" r="25400" b="25400"/>
                      <wp:wrapNone/>
                      <wp:docPr id="25" name="文字方塊 25"/>
                      <wp:cNvGraphicFramePr/>
                      <a:graphic xmlns:a="http://schemas.openxmlformats.org/drawingml/2006/main">
                        <a:graphicData uri="http://schemas.microsoft.com/office/word/2010/wordprocessingShape">
                          <wps:wsp>
                            <wps:cNvSpPr txBox="1"/>
                            <wps:spPr>
                              <a:xfrm>
                                <a:off x="0" y="0"/>
                                <a:ext cx="946150" cy="374650"/>
                              </a:xfrm>
                              <a:prstGeom prst="rect">
                                <a:avLst/>
                              </a:prstGeom>
                              <a:solidFill>
                                <a:sysClr val="window" lastClr="FFFFFF"/>
                              </a:solidFill>
                              <a:ln w="6350">
                                <a:solidFill>
                                  <a:prstClr val="black"/>
                                </a:solidFill>
                              </a:ln>
                            </wps:spPr>
                            <wps:txb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C46755" id="_x0000_t202" coordsize="21600,21600" o:spt="202" path="m,l,21600r21600,l21600,xe">
                      <v:stroke joinstyle="miter"/>
                      <v:path gradientshapeok="t" o:connecttype="rect"/>
                    </v:shapetype>
                    <v:shape id="文字方塊 25" o:spid="_x0000_s1026" type="#_x0000_t202" style="position:absolute;margin-left:0;margin-top:-582.4pt;width:74.5pt;height:29.5pt;z-index:5033030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" fillcolor="window" strokeweight=".5pt">
                      <v:textbox>
                        <w:txbxContent>
                          <w:p w14:paraId="02B50A97" w14:textId="77777777" w:rsidR="00321079" w:rsidRPr="00A35A7D" w:rsidRDefault="00321079" w:rsidP="00B00F48">
                            <w:pPr>
                              <w:rPr>
                                <w:b/>
                                <w:lang w:eastAsia="zh-TW"/>
                              </w:rPr>
                            </w:pPr>
                            <w:r w:rsidRPr="00A35A7D">
                              <w:rPr>
                                <w:rFonts w:hint="eastAsia"/>
                                <w:b/>
                              </w:rPr>
                              <w:t>附件</w:t>
                            </w:r>
                            <w:r>
                              <w:rPr>
                                <w:rFonts w:hint="eastAsia"/>
                                <w:b/>
                                <w:lang w:eastAsia="zh-TW"/>
                              </w:rPr>
                              <w:t>一</w:t>
                            </w:r>
                          </w:p>
                        </w:txbxContent>
                      </v:textbox>
                      <w10:wrap anchorx="margin"/>
                    </v:shape>
                  </w:pict>
                </mc:Fallback>
              </mc:AlternateContent>
            </w:r>
            <w:r w:rsidR="00136032" w:rsidRPr="00136032">
              <w:rPr>
                <w:rFonts w:cs="Times New Roman"/>
                <w:noProof/>
              </w:rPr>
              <w:drawing>
                <wp:inline distT="0" distB="0" distL="0" distR="0" wp14:anchorId="0EC6BD69" wp14:editId="795D2F3F">
                  <wp:extent cx="999490" cy="1243330"/>
                  <wp:effectExtent l="0" t="0" r="0" b="0"/>
                  <wp:docPr id="176" name="Picture 162"/>
                  <wp:cNvGraphicFramePr/>
                  <a:graphic xmlns:a="http://schemas.openxmlformats.org/drawingml/2006/main">
                    <a:graphicData uri="http://schemas.openxmlformats.org/drawingml/2006/picture">
                      <pic:pic xmlns:pic="http://schemas.openxmlformats.org/drawingml/2006/picture">
                        <pic:nvPicPr>
                          <pic:cNvPr id="176" name="Picture 162"/>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9490" cy="1243330"/>
                          </a:xfrm>
                          <a:prstGeom prst="rect">
                            <a:avLst/>
                          </a:prstGeom>
                        </pic:spPr>
                      </pic:pic>
                    </a:graphicData>
                  </a:graphic>
                </wp:inline>
              </w:drawing>
            </w:r>
          </w:p>
        </w:tc>
        <w:tc>
          <w:tcPr>
            <w:tcW w:w="7550" w:type="dxa"/>
            <w:tcBorders>
              <w:top w:val="nil"/>
              <w:left w:val="nil"/>
              <w:bottom w:val="nil"/>
              <w:right w:val="nil"/>
            </w:tcBorders>
            <w:vAlign w:val="center"/>
            <w:hideMark/>
          </w:tcPr>
          <w:p w14:paraId="52286AA5" w14:textId="77777777" w:rsidR="00136032" w:rsidRPr="00136032" w:rsidRDefault="00136032" w:rsidP="000F0485">
            <w:pPr>
              <w:spacing w:beforeLines="50" w:before="180" w:afterLines="50" w:after="180"/>
              <w:jc w:val="center"/>
              <w:rPr>
                <w:rFonts w:cs="Times New Roman"/>
                <w:color w:val="000000"/>
                <w:sz w:val="48"/>
                <w:szCs w:val="48"/>
                <w:lang w:eastAsia="zh-TW"/>
              </w:rPr>
            </w:pPr>
            <w:r w:rsidRPr="0067684A">
              <w:rPr>
                <w:rFonts w:cs="Times New Roman"/>
                <w:color w:val="000000"/>
                <w:spacing w:val="274"/>
                <w:sz w:val="48"/>
                <w:szCs w:val="48"/>
                <w:fitText w:val="5760" w:id="1726213376"/>
                <w:lang w:eastAsia="zh-TW"/>
              </w:rPr>
              <w:t>國立臺灣科技大</w:t>
            </w:r>
            <w:r w:rsidRPr="0067684A">
              <w:rPr>
                <w:rFonts w:cs="Times New Roman"/>
                <w:color w:val="000000"/>
                <w:spacing w:val="3"/>
                <w:sz w:val="48"/>
                <w:szCs w:val="48"/>
                <w:fitText w:val="5760" w:id="1726213376"/>
                <w:lang w:eastAsia="zh-TW"/>
              </w:rPr>
              <w:t>學</w:t>
            </w:r>
          </w:p>
          <w:p w14:paraId="73902FEE" w14:textId="5A39AA6E" w:rsidR="00136032" w:rsidRPr="00136032" w:rsidRDefault="002C74CB" w:rsidP="002C74CB">
            <w:pPr>
              <w:spacing w:beforeLines="50" w:before="180" w:afterLines="50" w:after="180"/>
              <w:jc w:val="distribute"/>
              <w:rPr>
                <w:rFonts w:cs="Times New Roman"/>
                <w:color w:val="000000"/>
                <w:sz w:val="48"/>
                <w:szCs w:val="48"/>
                <w:lang w:eastAsia="zh-TW"/>
              </w:rPr>
            </w:pPr>
            <w:r>
              <w:rPr>
                <w:rFonts w:cs="Times New Roman" w:hint="eastAsia"/>
                <w:color w:val="000000"/>
                <w:sz w:val="48"/>
                <w:szCs w:val="48"/>
                <w:lang w:eastAsia="zh-TW"/>
              </w:rPr>
              <w:t>資訊管理研究所</w:t>
            </w:r>
          </w:p>
          <w:p w14:paraId="7D8BA9A7" w14:textId="476BAB37" w:rsidR="00136032" w:rsidRPr="00136032" w:rsidRDefault="00D46D66" w:rsidP="008D7E1A">
            <w:pPr>
              <w:spacing w:beforeLines="50" w:before="180" w:afterLines="50" w:after="180"/>
              <w:jc w:val="distribute"/>
              <w:rPr>
                <w:rFonts w:cs="Times New Roman"/>
                <w:color w:val="000000"/>
                <w:sz w:val="48"/>
                <w:szCs w:val="48"/>
              </w:rPr>
            </w:pPr>
            <w:r>
              <w:rPr>
                <w:rFonts w:cs="Times New Roman" w:hint="eastAsia"/>
                <w:color w:val="000000"/>
                <w:sz w:val="48"/>
                <w:szCs w:val="48"/>
                <w:lang w:eastAsia="zh-TW"/>
              </w:rPr>
              <w:t>研究方法期末報告</w:t>
            </w:r>
          </w:p>
        </w:tc>
      </w:tr>
      <w:tr w:rsidR="00136032" w:rsidRPr="00136032" w14:paraId="509DF9BA" w14:textId="77777777" w:rsidTr="000F0485">
        <w:trPr>
          <w:cantSplit/>
          <w:trHeight w:val="522"/>
        </w:trPr>
        <w:tc>
          <w:tcPr>
            <w:tcW w:w="9552" w:type="dxa"/>
            <w:gridSpan w:val="2"/>
            <w:tcBorders>
              <w:top w:val="nil"/>
              <w:left w:val="nil"/>
              <w:bottom w:val="nil"/>
              <w:right w:val="nil"/>
            </w:tcBorders>
            <w:hideMark/>
          </w:tcPr>
          <w:p w14:paraId="63F8889E" w14:textId="77777777" w:rsidR="00136032" w:rsidRPr="00136032" w:rsidRDefault="00136032" w:rsidP="000F0485">
            <w:pPr>
              <w:rPr>
                <w:rFonts w:cs="Times New Roman"/>
                <w:color w:val="000000"/>
                <w:sz w:val="48"/>
                <w:szCs w:val="48"/>
              </w:rPr>
            </w:pPr>
            <w:r w:rsidRPr="00136032">
              <w:rPr>
                <w:rFonts w:cs="Times New Roman"/>
                <w:noProof/>
                <w:sz w:val="48"/>
                <w:szCs w:val="48"/>
              </w:rPr>
              <w:drawing>
                <wp:inline distT="0" distB="0" distL="0" distR="0" wp14:anchorId="67D687CB" wp14:editId="2C246139">
                  <wp:extent cx="5812155" cy="95250"/>
                  <wp:effectExtent l="0" t="0" r="0" b="0"/>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12155" cy="95250"/>
                          </a:xfrm>
                          <a:prstGeom prst="rect">
                            <a:avLst/>
                          </a:prstGeom>
                          <a:noFill/>
                          <a:ln>
                            <a:noFill/>
                          </a:ln>
                        </pic:spPr>
                      </pic:pic>
                    </a:graphicData>
                  </a:graphic>
                </wp:inline>
              </w:drawing>
            </w:r>
          </w:p>
        </w:tc>
      </w:tr>
    </w:tbl>
    <w:p w14:paraId="578236BA" w14:textId="663B6A4A" w:rsidR="00136032" w:rsidRPr="00136032" w:rsidRDefault="00136032" w:rsidP="000F0485">
      <w:pPr>
        <w:spacing w:beforeLines="50" w:before="180" w:afterLines="50" w:after="180"/>
        <w:rPr>
          <w:rFonts w:cs="Times New Roman"/>
        </w:rPr>
      </w:pPr>
    </w:p>
    <w:tbl>
      <w:tblPr>
        <w:tblW w:w="0" w:type="auto"/>
        <w:jc w:val="center"/>
        <w:tblLook w:val="04A0" w:firstRow="1" w:lastRow="0" w:firstColumn="1" w:lastColumn="0" w:noHBand="0" w:noVBand="1"/>
      </w:tblPr>
      <w:tblGrid>
        <w:gridCol w:w="8414"/>
      </w:tblGrid>
      <w:tr w:rsidR="00136032" w:rsidRPr="00136032" w14:paraId="5A9BF228" w14:textId="77777777" w:rsidTr="001554A1">
        <w:trPr>
          <w:trHeight w:val="3687"/>
          <w:jc w:val="center"/>
        </w:trPr>
        <w:tc>
          <w:tcPr>
            <w:tcW w:w="8414" w:type="dxa"/>
            <w:hideMark/>
          </w:tcPr>
          <w:p w14:paraId="46504CE0" w14:textId="480F5CA8" w:rsidR="00FD16C3" w:rsidRDefault="00EC754C" w:rsidP="00FD16C3">
            <w:pPr>
              <w:spacing w:line="360" w:lineRule="auto"/>
              <w:jc w:val="center"/>
              <w:rPr>
                <w:rFonts w:cs="Times New Roman"/>
                <w:b/>
                <w:color w:val="000000"/>
                <w:sz w:val="44"/>
                <w:szCs w:val="44"/>
                <w:lang w:eastAsia="zh-TW"/>
              </w:rPr>
            </w:pPr>
            <w:r>
              <w:rPr>
                <w:rFonts w:cs="Times New Roman" w:hint="eastAsia"/>
                <w:b/>
                <w:color w:val="000000"/>
                <w:sz w:val="44"/>
                <w:szCs w:val="44"/>
                <w:lang w:eastAsia="zh-TW"/>
              </w:rPr>
              <w:t>台積電與</w:t>
            </w:r>
            <w:r w:rsidR="00720ABA">
              <w:rPr>
                <w:rFonts w:cs="Times New Roman" w:hint="eastAsia"/>
                <w:b/>
                <w:color w:val="000000"/>
                <w:sz w:val="44"/>
                <w:szCs w:val="44"/>
                <w:lang w:eastAsia="zh-TW"/>
              </w:rPr>
              <w:t>台灣</w:t>
            </w:r>
            <w:r>
              <w:rPr>
                <w:rFonts w:cs="Times New Roman" w:hint="eastAsia"/>
                <w:b/>
                <w:color w:val="000000"/>
                <w:sz w:val="44"/>
                <w:szCs w:val="44"/>
                <w:lang w:eastAsia="zh-TW"/>
              </w:rPr>
              <w:t>加權指數</w:t>
            </w:r>
            <w:r w:rsidR="00FD16C3">
              <w:rPr>
                <w:rFonts w:cs="Times New Roman" w:hint="eastAsia"/>
                <w:b/>
                <w:color w:val="000000"/>
                <w:sz w:val="44"/>
                <w:szCs w:val="44"/>
                <w:lang w:eastAsia="zh-TW"/>
              </w:rPr>
              <w:t>金融</w:t>
            </w:r>
            <w:r w:rsidR="005450A7">
              <w:rPr>
                <w:rFonts w:cs="Times New Roman" w:hint="eastAsia"/>
                <w:b/>
                <w:color w:val="000000"/>
                <w:sz w:val="44"/>
                <w:szCs w:val="44"/>
                <w:lang w:eastAsia="zh-TW"/>
              </w:rPr>
              <w:t>社群情緒</w:t>
            </w:r>
            <w:r w:rsidR="006C1DF3">
              <w:rPr>
                <w:rFonts w:cs="Times New Roman" w:hint="eastAsia"/>
                <w:b/>
                <w:color w:val="000000"/>
                <w:sz w:val="44"/>
                <w:szCs w:val="44"/>
                <w:lang w:eastAsia="zh-TW"/>
              </w:rPr>
              <w:t>對投資人行為影響之分析</w:t>
            </w:r>
          </w:p>
          <w:p w14:paraId="252D6C2E" w14:textId="4E1A0CEC" w:rsidR="00136032" w:rsidRPr="00136032" w:rsidRDefault="00720ABA" w:rsidP="007851B3">
            <w:pPr>
              <w:spacing w:line="360" w:lineRule="auto"/>
              <w:jc w:val="center"/>
              <w:rPr>
                <w:rFonts w:ascii="Times New Roman" w:hAnsi="Times New Roman" w:cs="Times New Roman"/>
                <w:b/>
                <w:sz w:val="36"/>
                <w:szCs w:val="36"/>
              </w:rPr>
            </w:pPr>
            <w:r w:rsidRPr="00720ABA">
              <w:rPr>
                <w:rFonts w:ascii="Times New Roman" w:hAnsi="Times New Roman" w:cs="Times New Roman"/>
                <w:b/>
                <w:sz w:val="44"/>
                <w:szCs w:val="44"/>
                <w:lang w:eastAsia="zh-TW"/>
              </w:rPr>
              <w:t>Analysis of the impact of financial community sentiment on investor behavior in TSMC and Taiwan Weighted Index</w:t>
            </w:r>
          </w:p>
        </w:tc>
      </w:tr>
      <w:tr w:rsidR="00136032" w:rsidRPr="00CE6E59" w14:paraId="23CB31A5" w14:textId="77777777" w:rsidTr="001554A1">
        <w:trPr>
          <w:trHeight w:val="2266"/>
          <w:jc w:val="center"/>
        </w:trPr>
        <w:tc>
          <w:tcPr>
            <w:tcW w:w="8414" w:type="dxa"/>
            <w:hideMark/>
          </w:tcPr>
          <w:p w14:paraId="62AAAAA6" w14:textId="77777777" w:rsidR="008340D4" w:rsidRDefault="008340D4" w:rsidP="000F0485">
            <w:pPr>
              <w:jc w:val="center"/>
              <w:rPr>
                <w:rFonts w:ascii="Times New Roman" w:hAnsi="Times New Roman" w:cs="Times New Roman"/>
                <w:color w:val="000000"/>
                <w:sz w:val="32"/>
                <w:szCs w:val="32"/>
                <w:lang w:eastAsia="zh-TW"/>
              </w:rPr>
            </w:pPr>
          </w:p>
          <w:p w14:paraId="2BA5D361" w14:textId="67271DAF" w:rsidR="00136032" w:rsidRPr="00136032" w:rsidRDefault="00136032" w:rsidP="000F0485">
            <w:pPr>
              <w:jc w:val="center"/>
              <w:rPr>
                <w:rFonts w:ascii="Times New Roman" w:hAnsi="Times New Roman" w:cs="Times New Roman"/>
                <w:color w:val="000000"/>
                <w:sz w:val="32"/>
                <w:szCs w:val="32"/>
                <w:lang w:eastAsia="zh-TW"/>
              </w:rPr>
            </w:pPr>
            <w:r w:rsidRPr="00136032">
              <w:rPr>
                <w:rFonts w:ascii="Times New Roman" w:hAnsi="Times New Roman" w:cs="Times New Roman"/>
                <w:color w:val="000000"/>
                <w:sz w:val="32"/>
                <w:szCs w:val="32"/>
                <w:lang w:eastAsia="zh-TW"/>
              </w:rPr>
              <w:t>研究生：</w:t>
            </w:r>
            <w:r w:rsidR="008D7E1A">
              <w:rPr>
                <w:rFonts w:ascii="Times New Roman" w:hAnsi="Times New Roman" w:cs="Times New Roman" w:hint="eastAsia"/>
                <w:color w:val="000000"/>
                <w:sz w:val="32"/>
                <w:szCs w:val="32"/>
                <w:lang w:eastAsia="zh-TW"/>
              </w:rPr>
              <w:t>黃雅</w:t>
            </w:r>
            <w:proofErr w:type="gramStart"/>
            <w:r w:rsidR="008D7E1A">
              <w:rPr>
                <w:rFonts w:ascii="Times New Roman" w:hAnsi="Times New Roman" w:cs="Times New Roman" w:hint="eastAsia"/>
                <w:color w:val="000000"/>
                <w:sz w:val="32"/>
                <w:szCs w:val="32"/>
                <w:lang w:eastAsia="zh-TW"/>
              </w:rPr>
              <w:t>婄</w:t>
            </w:r>
            <w:proofErr w:type="gramEnd"/>
          </w:p>
          <w:p w14:paraId="13AB0AD4" w14:textId="5CD68B81" w:rsidR="00136032" w:rsidRPr="00136032" w:rsidRDefault="00136032" w:rsidP="000F0485">
            <w:pPr>
              <w:tabs>
                <w:tab w:val="left" w:pos="3852"/>
              </w:tabs>
              <w:jc w:val="center"/>
              <w:rPr>
                <w:rFonts w:ascii="Times New Roman" w:hAnsi="Times New Roman" w:cs="Times New Roman"/>
                <w:sz w:val="38"/>
                <w:lang w:eastAsia="zh-TW"/>
              </w:rPr>
            </w:pPr>
            <w:r w:rsidRPr="00136032">
              <w:rPr>
                <w:rFonts w:ascii="Times New Roman" w:hAnsi="Times New Roman" w:cs="Times New Roman"/>
                <w:color w:val="000000"/>
                <w:sz w:val="32"/>
                <w:szCs w:val="32"/>
                <w:lang w:eastAsia="zh-TW"/>
              </w:rPr>
              <w:t>學號：</w:t>
            </w:r>
            <w:r w:rsidR="008D7E1A">
              <w:rPr>
                <w:rFonts w:ascii="Times New Roman" w:hAnsi="Times New Roman" w:cs="Times New Roman" w:hint="eastAsia"/>
                <w:color w:val="000000"/>
                <w:sz w:val="32"/>
                <w:szCs w:val="32"/>
                <w:lang w:eastAsia="zh-TW"/>
              </w:rPr>
              <w:t>M11209202</w:t>
            </w:r>
          </w:p>
        </w:tc>
      </w:tr>
      <w:tr w:rsidR="00136032" w:rsidRPr="00CE6E59" w14:paraId="6FB19695" w14:textId="77777777" w:rsidTr="001554A1">
        <w:trPr>
          <w:trHeight w:val="2412"/>
          <w:jc w:val="center"/>
        </w:trPr>
        <w:tc>
          <w:tcPr>
            <w:tcW w:w="8414" w:type="dxa"/>
            <w:hideMark/>
          </w:tcPr>
          <w:p w14:paraId="37DB3005" w14:textId="77777777" w:rsidR="00136032" w:rsidRPr="00136032" w:rsidRDefault="00136032" w:rsidP="000F0485">
            <w:pPr>
              <w:jc w:val="center"/>
              <w:rPr>
                <w:rFonts w:ascii="Times New Roman" w:hAnsi="Times New Roman" w:cs="Times New Roman"/>
                <w:color w:val="000000"/>
                <w:sz w:val="44"/>
                <w:szCs w:val="44"/>
                <w:lang w:eastAsia="zh-TW"/>
              </w:rPr>
            </w:pPr>
          </w:p>
          <w:p w14:paraId="6ECDFEB7" w14:textId="7A5A546F" w:rsidR="00136032" w:rsidRPr="00136032" w:rsidRDefault="00136032" w:rsidP="008340D4">
            <w:pPr>
              <w:jc w:val="center"/>
              <w:rPr>
                <w:rFonts w:ascii="Times New Roman" w:hAnsi="Times New Roman" w:cs="Times New Roman"/>
                <w:sz w:val="38"/>
                <w:lang w:eastAsia="zh-TW"/>
              </w:rPr>
            </w:pPr>
            <w:r w:rsidRPr="00136032">
              <w:rPr>
                <w:rFonts w:ascii="Times New Roman" w:hAnsi="Times New Roman" w:cs="Times New Roman"/>
                <w:color w:val="000000"/>
                <w:sz w:val="44"/>
                <w:szCs w:val="44"/>
                <w:lang w:eastAsia="zh-TW"/>
              </w:rPr>
              <w:t>中華民國</w:t>
            </w:r>
            <w:r w:rsidR="004E165A">
              <w:rPr>
                <w:rFonts w:ascii="Times New Roman" w:hAnsi="Times New Roman" w:cs="Times New Roman" w:hint="eastAsia"/>
                <w:color w:val="000000"/>
                <w:sz w:val="44"/>
                <w:szCs w:val="44"/>
                <w:lang w:eastAsia="zh-TW"/>
              </w:rPr>
              <w:t>113</w:t>
            </w:r>
            <w:r w:rsidRPr="00136032">
              <w:rPr>
                <w:rFonts w:ascii="Times New Roman" w:hAnsi="Times New Roman" w:cs="Times New Roman"/>
                <w:color w:val="000000"/>
                <w:sz w:val="44"/>
                <w:szCs w:val="44"/>
                <w:lang w:eastAsia="zh-TW"/>
              </w:rPr>
              <w:t>年</w:t>
            </w:r>
            <w:r w:rsidR="005D6FF9">
              <w:rPr>
                <w:rFonts w:ascii="Times New Roman" w:hAnsi="Times New Roman" w:cs="Times New Roman" w:hint="eastAsia"/>
                <w:color w:val="000000"/>
                <w:sz w:val="44"/>
                <w:szCs w:val="44"/>
                <w:lang w:eastAsia="zh-TW"/>
              </w:rPr>
              <w:t>6</w:t>
            </w:r>
            <w:r w:rsidRPr="00136032">
              <w:rPr>
                <w:rFonts w:ascii="Times New Roman" w:hAnsi="Times New Roman" w:cs="Times New Roman"/>
                <w:color w:val="000000"/>
                <w:sz w:val="44"/>
                <w:szCs w:val="44"/>
                <w:lang w:eastAsia="zh-TW"/>
              </w:rPr>
              <w:t>月</w:t>
            </w:r>
          </w:p>
        </w:tc>
      </w:tr>
    </w:tbl>
    <w:p w14:paraId="07066688" w14:textId="77777777" w:rsidR="002C74CB" w:rsidRDefault="002C74CB" w:rsidP="003C57A3">
      <w:pPr>
        <w:rPr>
          <w:lang w:eastAsia="zh-TW"/>
        </w:rPr>
      </w:pPr>
    </w:p>
    <w:p w14:paraId="38ECD92A" w14:textId="77777777" w:rsidR="003C57A3" w:rsidRDefault="003C57A3" w:rsidP="003C57A3">
      <w:pPr>
        <w:rPr>
          <w:lang w:eastAsia="zh-TW"/>
        </w:rPr>
      </w:pPr>
    </w:p>
    <w:p w14:paraId="3CD3EC95" w14:textId="77777777" w:rsidR="003C57A3" w:rsidRDefault="003C57A3" w:rsidP="003C57A3">
      <w:pPr>
        <w:rPr>
          <w:lang w:eastAsia="zh-TW"/>
        </w:rPr>
      </w:pPr>
    </w:p>
    <w:p w14:paraId="3A143B98" w14:textId="0EECCFBD" w:rsidR="00136032" w:rsidRPr="003F7226" w:rsidRDefault="00136032" w:rsidP="00B9459F">
      <w:pPr>
        <w:pStyle w:val="afb"/>
        <w:ind w:right="2"/>
      </w:pPr>
      <w:bookmarkStart w:id="0" w:name="_Toc168479366"/>
      <w:r w:rsidRPr="003F7226">
        <w:lastRenderedPageBreak/>
        <w:t>摘要</w:t>
      </w:r>
      <w:bookmarkEnd w:id="0"/>
    </w:p>
    <w:p w14:paraId="6C70DB03" w14:textId="77777777" w:rsidR="006E41C0" w:rsidRPr="006E41C0" w:rsidRDefault="006E41C0" w:rsidP="006E41C0">
      <w:pPr>
        <w:pStyle w:val="15"/>
        <w:ind w:firstLine="480"/>
      </w:pPr>
      <w:r w:rsidRPr="006E41C0">
        <w:rPr>
          <w:rFonts w:hint="eastAsia"/>
        </w:rPr>
        <w:t>數位科技的飛速進步及通訊設備的便利性，使得全球人們能透過網際網路在社群媒體上進行無地域、無時差限制的即時交流，社群媒體不僅是討論人文、社會和經濟發展議題的重要傳播平台，同時也是金融理財討論的重要場域。</w:t>
      </w:r>
    </w:p>
    <w:p w14:paraId="408EF7E1" w14:textId="77777777" w:rsidR="006E41C0" w:rsidRPr="006E41C0" w:rsidRDefault="006E41C0" w:rsidP="006E41C0">
      <w:pPr>
        <w:pStyle w:val="15"/>
        <w:ind w:firstLine="480"/>
      </w:pPr>
      <w:r w:rsidRPr="006E41C0">
        <w:rPr>
          <w:rFonts w:hint="eastAsia"/>
        </w:rPr>
        <w:t>過去人們只能透過新聞、報章雜誌或公開資訊觀測站提供的重大訊息來了解股市現況，如今投資者們能夠自由在金融理財社群中分享股票操作經驗並討論市場趨勢，因此除基本分析和技術分析等方式外，消息面對經濟、股價帶來的影響也在科技發展迅速的背景下日益劇增，金融訊息傳遞與接收管道的改變也影響了大眾投資行為，從新聞、網路</w:t>
      </w:r>
      <w:proofErr w:type="gramStart"/>
      <w:r w:rsidRPr="006E41C0">
        <w:rPr>
          <w:rFonts w:hint="eastAsia"/>
        </w:rPr>
        <w:t>社群各方</w:t>
      </w:r>
      <w:proofErr w:type="gramEnd"/>
      <w:r w:rsidRPr="006E41C0">
        <w:rPr>
          <w:rFonts w:hint="eastAsia"/>
        </w:rPr>
        <w:t>得知的消息都會影響投資人對股票的預期心理和操作態度。</w:t>
      </w:r>
    </w:p>
    <w:p w14:paraId="47C83AE5" w14:textId="09EA261E" w:rsidR="006E41C0" w:rsidRPr="006E41C0" w:rsidRDefault="006E41C0" w:rsidP="006E41C0">
      <w:pPr>
        <w:pStyle w:val="15"/>
        <w:ind w:firstLine="480"/>
      </w:pPr>
      <w:r w:rsidRPr="006E41C0">
        <w:rPr>
          <w:rFonts w:hint="eastAsia"/>
        </w:rPr>
        <w:t>本研究旨在</w:t>
      </w:r>
      <w:r w:rsidR="003F4C68">
        <w:rPr>
          <w:rFonts w:hint="eastAsia"/>
        </w:rPr>
        <w:t>利用機器學習技術</w:t>
      </w:r>
      <w:r w:rsidRPr="006E41C0">
        <w:t>對社群媒體中台積電和台灣加權指數的評論</w:t>
      </w:r>
      <w:proofErr w:type="gramStart"/>
      <w:r w:rsidRPr="006E41C0">
        <w:t>和貼文進行</w:t>
      </w:r>
      <w:proofErr w:type="gramEnd"/>
      <w:r w:rsidRPr="006E41C0">
        <w:t>情緒分析（</w:t>
      </w:r>
      <w:r w:rsidRPr="006E41C0">
        <w:t>Sentiment Analysis</w:t>
      </w:r>
      <w:r w:rsidRPr="006E41C0">
        <w:t>），並結合焦點小組來深度分析社群媒體所產生的</w:t>
      </w:r>
      <w:r w:rsidR="006877AB">
        <w:rPr>
          <w:rFonts w:hint="eastAsia"/>
        </w:rPr>
        <w:t>社群</w:t>
      </w:r>
      <w:r w:rsidRPr="006E41C0">
        <w:t>情緒</w:t>
      </w:r>
      <w:r w:rsidR="005254C7">
        <w:rPr>
          <w:rFonts w:hint="eastAsia"/>
        </w:rPr>
        <w:t>對投資</w:t>
      </w:r>
      <w:r w:rsidR="006877AB">
        <w:rPr>
          <w:rFonts w:hint="eastAsia"/>
        </w:rPr>
        <w:t>人交易操作</w:t>
      </w:r>
      <w:r w:rsidR="005254C7">
        <w:rPr>
          <w:rFonts w:hint="eastAsia"/>
        </w:rPr>
        <w:t>實際的</w:t>
      </w:r>
      <w:r w:rsidRPr="006E41C0">
        <w:t>影響程度和</w:t>
      </w:r>
      <w:r w:rsidR="005254C7">
        <w:rPr>
          <w:rFonts w:hint="eastAsia"/>
        </w:rPr>
        <w:t>預期心理的影響</w:t>
      </w:r>
      <w:r w:rsidRPr="006E41C0">
        <w:t>，</w:t>
      </w:r>
      <w:r w:rsidR="000B29E8">
        <w:rPr>
          <w:rFonts w:hint="eastAsia"/>
        </w:rPr>
        <w:t>透過這些結果</w:t>
      </w:r>
      <w:r w:rsidRPr="006E41C0">
        <w:t>調整模型中情緒字詞的權重、以提升分析</w:t>
      </w:r>
      <w:r w:rsidR="001A6931">
        <w:rPr>
          <w:rFonts w:hint="eastAsia"/>
        </w:rPr>
        <w:t>股價漲跌</w:t>
      </w:r>
      <w:r w:rsidRPr="006E41C0">
        <w:t>的準確度。</w:t>
      </w:r>
    </w:p>
    <w:p w14:paraId="4FB0FD1C" w14:textId="1490A9D1" w:rsidR="00136032" w:rsidRPr="00136032" w:rsidRDefault="006E41C0" w:rsidP="006E41C0">
      <w:pPr>
        <w:pStyle w:val="15"/>
        <w:ind w:firstLine="480"/>
      </w:pPr>
      <w:r w:rsidRPr="006E41C0">
        <w:rPr>
          <w:rFonts w:hint="eastAsia"/>
        </w:rPr>
        <w:t>透過社群情緒分數</w:t>
      </w:r>
      <w:r w:rsidR="009F198B">
        <w:rPr>
          <w:rFonts w:hint="eastAsia"/>
        </w:rPr>
        <w:t>與焦點小組的討論結果</w:t>
      </w:r>
      <w:r w:rsidRPr="006E41C0">
        <w:rPr>
          <w:rFonts w:hint="eastAsia"/>
        </w:rPr>
        <w:t>，</w:t>
      </w:r>
      <w:r w:rsidR="00F130E7">
        <w:rPr>
          <w:rFonts w:hint="eastAsia"/>
        </w:rPr>
        <w:t>進行質化和量化</w:t>
      </w:r>
      <w:r w:rsidR="00866D9C">
        <w:rPr>
          <w:rFonts w:hint="eastAsia"/>
        </w:rPr>
        <w:t>方法</w:t>
      </w:r>
      <w:r w:rsidRPr="006E41C0">
        <w:rPr>
          <w:rFonts w:hint="eastAsia"/>
        </w:rPr>
        <w:t>分析台積電與台灣加權指數股價</w:t>
      </w:r>
      <w:r w:rsidR="0013571B">
        <w:rPr>
          <w:rFonts w:hint="eastAsia"/>
        </w:rPr>
        <w:t>之</w:t>
      </w:r>
      <w:r w:rsidRPr="006E41C0">
        <w:rPr>
          <w:rFonts w:hint="eastAsia"/>
        </w:rPr>
        <w:t>社群情緒關聯性，最後</w:t>
      </w:r>
      <w:r w:rsidR="00DF635A">
        <w:rPr>
          <w:rFonts w:hint="eastAsia"/>
        </w:rPr>
        <w:t>利用模型</w:t>
      </w:r>
      <w:r w:rsidRPr="006E41C0">
        <w:rPr>
          <w:rFonts w:hint="eastAsia"/>
        </w:rPr>
        <w:t>做出股市預測，以幫助投資人即獲取</w:t>
      </w:r>
      <w:r w:rsidR="00DF635A">
        <w:rPr>
          <w:rFonts w:hint="eastAsia"/>
        </w:rPr>
        <w:t>準確的</w:t>
      </w:r>
      <w:r w:rsidRPr="006E41C0">
        <w:rPr>
          <w:rFonts w:hint="eastAsia"/>
        </w:rPr>
        <w:t>股票資訊，提升其投資決策的準確性和效益。</w:t>
      </w:r>
    </w:p>
    <w:p w14:paraId="53EB0E43" w14:textId="77777777" w:rsidR="00136032" w:rsidRPr="00136032" w:rsidRDefault="00136032" w:rsidP="00663D81">
      <w:pPr>
        <w:spacing w:line="360" w:lineRule="auto"/>
        <w:jc w:val="both"/>
        <w:rPr>
          <w:rFonts w:ascii="Times New Roman" w:hAnsi="Times New Roman" w:cs="Times New Roman"/>
          <w:lang w:eastAsia="zh-TW"/>
        </w:rPr>
      </w:pPr>
    </w:p>
    <w:p w14:paraId="063D8C59" w14:textId="1F7391E6" w:rsidR="00B442F3" w:rsidRDefault="00136032" w:rsidP="008E2DC0">
      <w:pPr>
        <w:jc w:val="both"/>
        <w:rPr>
          <w:rFonts w:ascii="Times New Roman" w:hAnsi="Times New Roman" w:cs="Times New Roman"/>
          <w:sz w:val="24"/>
          <w:szCs w:val="24"/>
          <w:lang w:eastAsia="zh-TW"/>
        </w:rPr>
      </w:pPr>
      <w:r w:rsidRPr="00136032">
        <w:rPr>
          <w:rFonts w:ascii="Times New Roman" w:hAnsi="Times New Roman" w:cs="Times New Roman"/>
          <w:sz w:val="24"/>
          <w:szCs w:val="24"/>
          <w:lang w:eastAsia="zh-TW"/>
        </w:rPr>
        <w:t>關鍵字：</w:t>
      </w:r>
      <w:r w:rsidRPr="00136032">
        <w:rPr>
          <w:rFonts w:ascii="Times New Roman" w:hAnsi="Times New Roman" w:cs="Times New Roman"/>
          <w:sz w:val="24"/>
          <w:szCs w:val="24"/>
          <w:lang w:eastAsia="zh-TW"/>
        </w:rPr>
        <w:t xml:space="preserve"> </w:t>
      </w:r>
      <w:bookmarkStart w:id="1" w:name="_Toc515526628"/>
      <w:r w:rsidR="008E2DC0" w:rsidRPr="008E2DC0">
        <w:rPr>
          <w:rFonts w:ascii="Times New Roman" w:hAnsi="Times New Roman" w:cs="Times New Roman" w:hint="eastAsia"/>
          <w:sz w:val="24"/>
          <w:szCs w:val="24"/>
          <w:lang w:eastAsia="zh-TW"/>
        </w:rPr>
        <w:t>台積電、台灣加權指數、社群媒體、情緒分析（</w:t>
      </w:r>
      <w:r w:rsidR="008E2DC0" w:rsidRPr="008E2DC0">
        <w:rPr>
          <w:rFonts w:ascii="Times New Roman" w:hAnsi="Times New Roman" w:cs="Times New Roman"/>
          <w:sz w:val="24"/>
          <w:szCs w:val="24"/>
          <w:lang w:eastAsia="zh-TW"/>
        </w:rPr>
        <w:t>Sentiment Analysis</w:t>
      </w:r>
      <w:r w:rsidR="008E2DC0" w:rsidRPr="008E2DC0">
        <w:rPr>
          <w:rFonts w:ascii="Times New Roman" w:hAnsi="Times New Roman" w:cs="Times New Roman"/>
          <w:sz w:val="24"/>
          <w:szCs w:val="24"/>
          <w:lang w:eastAsia="zh-TW"/>
        </w:rPr>
        <w:t>）、焦點小組（</w:t>
      </w:r>
      <w:r w:rsidR="008E2DC0" w:rsidRPr="008E2DC0">
        <w:rPr>
          <w:rFonts w:ascii="Times New Roman" w:hAnsi="Times New Roman" w:cs="Times New Roman"/>
          <w:sz w:val="24"/>
          <w:szCs w:val="24"/>
          <w:lang w:eastAsia="zh-TW"/>
        </w:rPr>
        <w:t>focus group</w:t>
      </w:r>
      <w:r w:rsidR="008E2DC0" w:rsidRPr="008E2DC0">
        <w:rPr>
          <w:rFonts w:ascii="Times New Roman" w:hAnsi="Times New Roman" w:cs="Times New Roman"/>
          <w:sz w:val="24"/>
          <w:szCs w:val="24"/>
          <w:lang w:eastAsia="zh-TW"/>
        </w:rPr>
        <w:t>）</w:t>
      </w:r>
      <w:r w:rsidR="000523B1">
        <w:rPr>
          <w:rFonts w:ascii="Times New Roman" w:hAnsi="Times New Roman" w:cs="Times New Roman" w:hint="eastAsia"/>
          <w:sz w:val="24"/>
          <w:szCs w:val="24"/>
          <w:lang w:eastAsia="zh-TW"/>
        </w:rPr>
        <w:t>。</w:t>
      </w:r>
    </w:p>
    <w:bookmarkEnd w:id="1"/>
    <w:p w14:paraId="57985CD9" w14:textId="488BC62C" w:rsidR="00B442F3" w:rsidRDefault="00B442F3" w:rsidP="00A20779">
      <w:pPr>
        <w:jc w:val="both"/>
        <w:rPr>
          <w:rFonts w:ascii="Times New Roman" w:hAnsi="Times New Roman" w:cs="Times New Roman"/>
          <w:sz w:val="24"/>
          <w:szCs w:val="24"/>
          <w:lang w:eastAsia="zh-TW"/>
        </w:rPr>
      </w:pPr>
      <w:r>
        <w:rPr>
          <w:rFonts w:ascii="Times New Roman" w:hAnsi="Times New Roman" w:cs="Times New Roman"/>
          <w:sz w:val="24"/>
          <w:szCs w:val="24"/>
          <w:lang w:eastAsia="zh-TW"/>
        </w:rPr>
        <w:br w:type="page"/>
      </w:r>
    </w:p>
    <w:p w14:paraId="7E8252B6" w14:textId="77777777" w:rsidR="006C6DD7" w:rsidRDefault="00136032" w:rsidP="0067684A">
      <w:pPr>
        <w:pStyle w:val="110"/>
        <w:jc w:val="center"/>
      </w:pPr>
      <w:bookmarkStart w:id="2" w:name="_Toc168479367"/>
      <w:r w:rsidRPr="003F7226">
        <w:lastRenderedPageBreak/>
        <w:t>目錄</w:t>
      </w:r>
      <w:bookmarkEnd w:id="2"/>
    </w:p>
    <w:p w14:paraId="6E10FF3F" w14:textId="7E39ED6E" w:rsidR="004E5686" w:rsidRDefault="009F198B">
      <w:pPr>
        <w:pStyle w:val="13"/>
        <w:rPr>
          <w:rFonts w:asciiTheme="minorHAnsi" w:eastAsiaTheme="minorEastAsia" w:hAnsiTheme="minorHAnsi"/>
          <w:noProof/>
          <w:szCs w:val="24"/>
          <w14:ligatures w14:val="standardContextual"/>
        </w:rPr>
      </w:pPr>
      <w:r>
        <w:fldChar w:fldCharType="begin"/>
      </w:r>
      <w:r>
        <w:instrText xml:space="preserve"> TOC \o "1-1" \h \z \t "</w:instrText>
      </w:r>
      <w:r>
        <w:instrText>標題</w:instrText>
      </w:r>
      <w:r>
        <w:instrText xml:space="preserve"> 2,2,</w:instrText>
      </w:r>
      <w:r>
        <w:instrText>標題</w:instrText>
      </w:r>
      <w:r>
        <w:instrText xml:space="preserve"> 3,3,</w:instrText>
      </w:r>
      <w:r>
        <w:instrText>標題</w:instrText>
      </w:r>
      <w:r>
        <w:instrText>,3,1.1</w:instrText>
      </w:r>
      <w:r>
        <w:instrText>研究背景與動機</w:instrText>
      </w:r>
      <w:r>
        <w:instrText xml:space="preserve">,2,2.1.1,3,3.1,2" </w:instrText>
      </w:r>
      <w:r>
        <w:fldChar w:fldCharType="separate"/>
      </w:r>
      <w:hyperlink w:anchor="_Toc168479366" w:history="1">
        <w:r w:rsidR="004E5686" w:rsidRPr="00074373">
          <w:rPr>
            <w:rStyle w:val="af"/>
            <w:rFonts w:hint="eastAsia"/>
            <w:noProof/>
          </w:rPr>
          <w:t>摘要</w:t>
        </w:r>
        <w:r w:rsidR="004E5686">
          <w:rPr>
            <w:noProof/>
            <w:webHidden/>
          </w:rPr>
          <w:tab/>
        </w:r>
        <w:r w:rsidR="004E5686">
          <w:rPr>
            <w:noProof/>
            <w:webHidden/>
          </w:rPr>
          <w:fldChar w:fldCharType="begin"/>
        </w:r>
        <w:r w:rsidR="004E5686">
          <w:rPr>
            <w:noProof/>
            <w:webHidden/>
          </w:rPr>
          <w:instrText xml:space="preserve"> PAGEREF _Toc168479366 \h </w:instrText>
        </w:r>
        <w:r w:rsidR="004E5686">
          <w:rPr>
            <w:noProof/>
            <w:webHidden/>
          </w:rPr>
        </w:r>
        <w:r w:rsidR="004E5686">
          <w:rPr>
            <w:noProof/>
            <w:webHidden/>
          </w:rPr>
          <w:fldChar w:fldCharType="separate"/>
        </w:r>
        <w:r w:rsidR="004E5686">
          <w:rPr>
            <w:noProof/>
            <w:webHidden/>
          </w:rPr>
          <w:t>2</w:t>
        </w:r>
        <w:r w:rsidR="004E5686">
          <w:rPr>
            <w:noProof/>
            <w:webHidden/>
          </w:rPr>
          <w:fldChar w:fldCharType="end"/>
        </w:r>
      </w:hyperlink>
    </w:p>
    <w:p w14:paraId="1D1D058E" w14:textId="22DEA8B7"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67" w:history="1">
        <w:r w:rsidRPr="00074373">
          <w:rPr>
            <w:rStyle w:val="af"/>
            <w:rFonts w:hint="eastAsia"/>
            <w:noProof/>
          </w:rPr>
          <w:t>目錄</w:t>
        </w:r>
        <w:r>
          <w:rPr>
            <w:noProof/>
            <w:webHidden/>
          </w:rPr>
          <w:tab/>
        </w:r>
        <w:r>
          <w:rPr>
            <w:noProof/>
            <w:webHidden/>
          </w:rPr>
          <w:fldChar w:fldCharType="begin"/>
        </w:r>
        <w:r>
          <w:rPr>
            <w:noProof/>
            <w:webHidden/>
          </w:rPr>
          <w:instrText xml:space="preserve"> PAGEREF _Toc168479367 \h </w:instrText>
        </w:r>
        <w:r>
          <w:rPr>
            <w:noProof/>
            <w:webHidden/>
          </w:rPr>
        </w:r>
        <w:r>
          <w:rPr>
            <w:noProof/>
            <w:webHidden/>
          </w:rPr>
          <w:fldChar w:fldCharType="separate"/>
        </w:r>
        <w:r>
          <w:rPr>
            <w:noProof/>
            <w:webHidden/>
          </w:rPr>
          <w:t>3</w:t>
        </w:r>
        <w:r>
          <w:rPr>
            <w:noProof/>
            <w:webHidden/>
          </w:rPr>
          <w:fldChar w:fldCharType="end"/>
        </w:r>
      </w:hyperlink>
    </w:p>
    <w:p w14:paraId="7D6AE130" w14:textId="52F8D435"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68" w:history="1">
        <w:r w:rsidRPr="00074373">
          <w:rPr>
            <w:rStyle w:val="af"/>
            <w:rFonts w:hint="eastAsia"/>
            <w:noProof/>
          </w:rPr>
          <w:t>圖目錄</w:t>
        </w:r>
        <w:r>
          <w:rPr>
            <w:noProof/>
            <w:webHidden/>
          </w:rPr>
          <w:tab/>
        </w:r>
        <w:r>
          <w:rPr>
            <w:noProof/>
            <w:webHidden/>
          </w:rPr>
          <w:fldChar w:fldCharType="begin"/>
        </w:r>
        <w:r>
          <w:rPr>
            <w:noProof/>
            <w:webHidden/>
          </w:rPr>
          <w:instrText xml:space="preserve"> PAGEREF _Toc168479368 \h </w:instrText>
        </w:r>
        <w:r>
          <w:rPr>
            <w:noProof/>
            <w:webHidden/>
          </w:rPr>
        </w:r>
        <w:r>
          <w:rPr>
            <w:noProof/>
            <w:webHidden/>
          </w:rPr>
          <w:fldChar w:fldCharType="separate"/>
        </w:r>
        <w:r>
          <w:rPr>
            <w:noProof/>
            <w:webHidden/>
          </w:rPr>
          <w:t>4</w:t>
        </w:r>
        <w:r>
          <w:rPr>
            <w:noProof/>
            <w:webHidden/>
          </w:rPr>
          <w:fldChar w:fldCharType="end"/>
        </w:r>
      </w:hyperlink>
    </w:p>
    <w:p w14:paraId="084DEF05" w14:textId="011DE485"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69" w:history="1">
        <w:r w:rsidRPr="00074373">
          <w:rPr>
            <w:rStyle w:val="af"/>
            <w:rFonts w:hint="eastAsia"/>
            <w:noProof/>
          </w:rPr>
          <w:t>表目錄</w:t>
        </w:r>
        <w:r>
          <w:rPr>
            <w:noProof/>
            <w:webHidden/>
          </w:rPr>
          <w:tab/>
        </w:r>
        <w:r>
          <w:rPr>
            <w:noProof/>
            <w:webHidden/>
          </w:rPr>
          <w:fldChar w:fldCharType="begin"/>
        </w:r>
        <w:r>
          <w:rPr>
            <w:noProof/>
            <w:webHidden/>
          </w:rPr>
          <w:instrText xml:space="preserve"> PAGEREF _Toc168479369 \h </w:instrText>
        </w:r>
        <w:r>
          <w:rPr>
            <w:noProof/>
            <w:webHidden/>
          </w:rPr>
        </w:r>
        <w:r>
          <w:rPr>
            <w:noProof/>
            <w:webHidden/>
          </w:rPr>
          <w:fldChar w:fldCharType="separate"/>
        </w:r>
        <w:r>
          <w:rPr>
            <w:noProof/>
            <w:webHidden/>
          </w:rPr>
          <w:t>4</w:t>
        </w:r>
        <w:r>
          <w:rPr>
            <w:noProof/>
            <w:webHidden/>
          </w:rPr>
          <w:fldChar w:fldCharType="end"/>
        </w:r>
      </w:hyperlink>
    </w:p>
    <w:p w14:paraId="30D73A9B" w14:textId="7793F3BE" w:rsidR="004E5686" w:rsidRDefault="004E5686">
      <w:pPr>
        <w:pStyle w:val="13"/>
        <w:rPr>
          <w:rFonts w:asciiTheme="minorHAnsi" w:eastAsiaTheme="minorEastAsia" w:hAnsiTheme="minorHAnsi"/>
          <w:noProof/>
          <w:szCs w:val="24"/>
          <w14:ligatures w14:val="standardContextual"/>
        </w:rPr>
      </w:pPr>
      <w:hyperlink w:anchor="_Toc168479370" w:history="1">
        <w:r w:rsidRPr="00074373">
          <w:rPr>
            <w:rStyle w:val="af"/>
            <w:rFonts w:hint="eastAsia"/>
            <w:noProof/>
          </w:rPr>
          <w:t>第一章</w:t>
        </w:r>
        <w:r w:rsidRPr="00074373">
          <w:rPr>
            <w:rStyle w:val="af"/>
            <w:noProof/>
          </w:rPr>
          <w:t xml:space="preserve"> </w:t>
        </w:r>
        <w:r w:rsidRPr="00074373">
          <w:rPr>
            <w:rStyle w:val="af"/>
            <w:rFonts w:hint="eastAsia"/>
            <w:noProof/>
          </w:rPr>
          <w:t>緒論</w:t>
        </w:r>
        <w:r>
          <w:rPr>
            <w:noProof/>
            <w:webHidden/>
          </w:rPr>
          <w:tab/>
        </w:r>
        <w:r>
          <w:rPr>
            <w:noProof/>
            <w:webHidden/>
          </w:rPr>
          <w:fldChar w:fldCharType="begin"/>
        </w:r>
        <w:r>
          <w:rPr>
            <w:noProof/>
            <w:webHidden/>
          </w:rPr>
          <w:instrText xml:space="preserve"> PAGEREF _Toc168479370 \h </w:instrText>
        </w:r>
        <w:r>
          <w:rPr>
            <w:noProof/>
            <w:webHidden/>
          </w:rPr>
        </w:r>
        <w:r>
          <w:rPr>
            <w:noProof/>
            <w:webHidden/>
          </w:rPr>
          <w:fldChar w:fldCharType="separate"/>
        </w:r>
        <w:r>
          <w:rPr>
            <w:noProof/>
            <w:webHidden/>
          </w:rPr>
          <w:t>5</w:t>
        </w:r>
        <w:r>
          <w:rPr>
            <w:noProof/>
            <w:webHidden/>
          </w:rPr>
          <w:fldChar w:fldCharType="end"/>
        </w:r>
      </w:hyperlink>
    </w:p>
    <w:p w14:paraId="4BF01118" w14:textId="01579454"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71" w:history="1">
        <w:r w:rsidRPr="00074373">
          <w:rPr>
            <w:rStyle w:val="af"/>
            <w:noProof/>
          </w:rPr>
          <w:t xml:space="preserve">1.1 </w:t>
        </w:r>
        <w:r w:rsidRPr="00074373">
          <w:rPr>
            <w:rStyle w:val="af"/>
            <w:rFonts w:hint="eastAsia"/>
            <w:noProof/>
          </w:rPr>
          <w:t>研究背景與動機</w:t>
        </w:r>
        <w:r>
          <w:rPr>
            <w:noProof/>
            <w:webHidden/>
          </w:rPr>
          <w:tab/>
        </w:r>
        <w:r>
          <w:rPr>
            <w:noProof/>
            <w:webHidden/>
          </w:rPr>
          <w:fldChar w:fldCharType="begin"/>
        </w:r>
        <w:r>
          <w:rPr>
            <w:noProof/>
            <w:webHidden/>
          </w:rPr>
          <w:instrText xml:space="preserve"> PAGEREF _Toc168479371 \h </w:instrText>
        </w:r>
        <w:r>
          <w:rPr>
            <w:noProof/>
            <w:webHidden/>
          </w:rPr>
        </w:r>
        <w:r>
          <w:rPr>
            <w:noProof/>
            <w:webHidden/>
          </w:rPr>
          <w:fldChar w:fldCharType="separate"/>
        </w:r>
        <w:r>
          <w:rPr>
            <w:noProof/>
            <w:webHidden/>
          </w:rPr>
          <w:t>5</w:t>
        </w:r>
        <w:r>
          <w:rPr>
            <w:noProof/>
            <w:webHidden/>
          </w:rPr>
          <w:fldChar w:fldCharType="end"/>
        </w:r>
      </w:hyperlink>
    </w:p>
    <w:p w14:paraId="53CC95D1" w14:textId="29DA1DD4"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72" w:history="1">
        <w:r w:rsidRPr="00074373">
          <w:rPr>
            <w:rStyle w:val="af"/>
            <w:noProof/>
          </w:rPr>
          <w:t xml:space="preserve">1.2 </w:t>
        </w:r>
        <w:r w:rsidRPr="00074373">
          <w:rPr>
            <w:rStyle w:val="af"/>
            <w:rFonts w:hint="eastAsia"/>
            <w:noProof/>
          </w:rPr>
          <w:t>研究目的</w:t>
        </w:r>
        <w:r>
          <w:rPr>
            <w:noProof/>
            <w:webHidden/>
          </w:rPr>
          <w:tab/>
        </w:r>
        <w:r>
          <w:rPr>
            <w:noProof/>
            <w:webHidden/>
          </w:rPr>
          <w:fldChar w:fldCharType="begin"/>
        </w:r>
        <w:r>
          <w:rPr>
            <w:noProof/>
            <w:webHidden/>
          </w:rPr>
          <w:instrText xml:space="preserve"> PAGEREF _Toc168479372 \h </w:instrText>
        </w:r>
        <w:r>
          <w:rPr>
            <w:noProof/>
            <w:webHidden/>
          </w:rPr>
        </w:r>
        <w:r>
          <w:rPr>
            <w:noProof/>
            <w:webHidden/>
          </w:rPr>
          <w:fldChar w:fldCharType="separate"/>
        </w:r>
        <w:r>
          <w:rPr>
            <w:noProof/>
            <w:webHidden/>
          </w:rPr>
          <w:t>7</w:t>
        </w:r>
        <w:r>
          <w:rPr>
            <w:noProof/>
            <w:webHidden/>
          </w:rPr>
          <w:fldChar w:fldCharType="end"/>
        </w:r>
      </w:hyperlink>
    </w:p>
    <w:p w14:paraId="6A9C536E" w14:textId="4D54DE17"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73" w:history="1">
        <w:r w:rsidRPr="00074373">
          <w:rPr>
            <w:rStyle w:val="af"/>
            <w:noProof/>
          </w:rPr>
          <w:t xml:space="preserve">1.3 </w:t>
        </w:r>
        <w:r w:rsidRPr="00074373">
          <w:rPr>
            <w:rStyle w:val="af"/>
            <w:rFonts w:hint="eastAsia"/>
            <w:noProof/>
          </w:rPr>
          <w:t>研究架構</w:t>
        </w:r>
        <w:r>
          <w:rPr>
            <w:noProof/>
            <w:webHidden/>
          </w:rPr>
          <w:tab/>
        </w:r>
        <w:r>
          <w:rPr>
            <w:noProof/>
            <w:webHidden/>
          </w:rPr>
          <w:fldChar w:fldCharType="begin"/>
        </w:r>
        <w:r>
          <w:rPr>
            <w:noProof/>
            <w:webHidden/>
          </w:rPr>
          <w:instrText xml:space="preserve"> PAGEREF _Toc168479373 \h </w:instrText>
        </w:r>
        <w:r>
          <w:rPr>
            <w:noProof/>
            <w:webHidden/>
          </w:rPr>
        </w:r>
        <w:r>
          <w:rPr>
            <w:noProof/>
            <w:webHidden/>
          </w:rPr>
          <w:fldChar w:fldCharType="separate"/>
        </w:r>
        <w:r>
          <w:rPr>
            <w:noProof/>
            <w:webHidden/>
          </w:rPr>
          <w:t>8</w:t>
        </w:r>
        <w:r>
          <w:rPr>
            <w:noProof/>
            <w:webHidden/>
          </w:rPr>
          <w:fldChar w:fldCharType="end"/>
        </w:r>
      </w:hyperlink>
    </w:p>
    <w:p w14:paraId="0A39A15E" w14:textId="4F073769" w:rsidR="004E5686" w:rsidRDefault="004E5686">
      <w:pPr>
        <w:pStyle w:val="13"/>
        <w:rPr>
          <w:rFonts w:asciiTheme="minorHAnsi" w:eastAsiaTheme="minorEastAsia" w:hAnsiTheme="minorHAnsi"/>
          <w:noProof/>
          <w:szCs w:val="24"/>
          <w14:ligatures w14:val="standardContextual"/>
        </w:rPr>
      </w:pPr>
      <w:hyperlink w:anchor="_Toc168479374" w:history="1">
        <w:r w:rsidRPr="00074373">
          <w:rPr>
            <w:rStyle w:val="af"/>
            <w:rFonts w:hint="eastAsia"/>
            <w:noProof/>
          </w:rPr>
          <w:t>第二章</w:t>
        </w:r>
        <w:r w:rsidRPr="00074373">
          <w:rPr>
            <w:rStyle w:val="af"/>
            <w:noProof/>
          </w:rPr>
          <w:t xml:space="preserve"> </w:t>
        </w:r>
        <w:r w:rsidRPr="00074373">
          <w:rPr>
            <w:rStyle w:val="af"/>
            <w:rFonts w:hint="eastAsia"/>
            <w:noProof/>
          </w:rPr>
          <w:t>文獻探討</w:t>
        </w:r>
        <w:r>
          <w:rPr>
            <w:noProof/>
            <w:webHidden/>
          </w:rPr>
          <w:tab/>
        </w:r>
        <w:r>
          <w:rPr>
            <w:noProof/>
            <w:webHidden/>
          </w:rPr>
          <w:fldChar w:fldCharType="begin"/>
        </w:r>
        <w:r>
          <w:rPr>
            <w:noProof/>
            <w:webHidden/>
          </w:rPr>
          <w:instrText xml:space="preserve"> PAGEREF _Toc168479374 \h </w:instrText>
        </w:r>
        <w:r>
          <w:rPr>
            <w:noProof/>
            <w:webHidden/>
          </w:rPr>
        </w:r>
        <w:r>
          <w:rPr>
            <w:noProof/>
            <w:webHidden/>
          </w:rPr>
          <w:fldChar w:fldCharType="separate"/>
        </w:r>
        <w:r>
          <w:rPr>
            <w:noProof/>
            <w:webHidden/>
          </w:rPr>
          <w:t>9</w:t>
        </w:r>
        <w:r>
          <w:rPr>
            <w:noProof/>
            <w:webHidden/>
          </w:rPr>
          <w:fldChar w:fldCharType="end"/>
        </w:r>
      </w:hyperlink>
    </w:p>
    <w:p w14:paraId="5FF05708" w14:textId="3B110E1A"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75" w:history="1">
        <w:r w:rsidRPr="00074373">
          <w:rPr>
            <w:rStyle w:val="af"/>
            <w:noProof/>
          </w:rPr>
          <w:t xml:space="preserve">2.1 </w:t>
        </w:r>
        <w:r w:rsidRPr="00074373">
          <w:rPr>
            <w:rStyle w:val="af"/>
            <w:rFonts w:hint="eastAsia"/>
            <w:noProof/>
          </w:rPr>
          <w:t>台積電與台股加權股價指數</w:t>
        </w:r>
        <w:r>
          <w:rPr>
            <w:noProof/>
            <w:webHidden/>
          </w:rPr>
          <w:tab/>
        </w:r>
        <w:r>
          <w:rPr>
            <w:noProof/>
            <w:webHidden/>
          </w:rPr>
          <w:fldChar w:fldCharType="begin"/>
        </w:r>
        <w:r>
          <w:rPr>
            <w:noProof/>
            <w:webHidden/>
          </w:rPr>
          <w:instrText xml:space="preserve"> PAGEREF _Toc168479375 \h </w:instrText>
        </w:r>
        <w:r>
          <w:rPr>
            <w:noProof/>
            <w:webHidden/>
          </w:rPr>
        </w:r>
        <w:r>
          <w:rPr>
            <w:noProof/>
            <w:webHidden/>
          </w:rPr>
          <w:fldChar w:fldCharType="separate"/>
        </w:r>
        <w:r>
          <w:rPr>
            <w:noProof/>
            <w:webHidden/>
          </w:rPr>
          <w:t>9</w:t>
        </w:r>
        <w:r>
          <w:rPr>
            <w:noProof/>
            <w:webHidden/>
          </w:rPr>
          <w:fldChar w:fldCharType="end"/>
        </w:r>
      </w:hyperlink>
    </w:p>
    <w:p w14:paraId="2247BD7A" w14:textId="145457F0"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76" w:history="1">
        <w:r w:rsidRPr="00074373">
          <w:rPr>
            <w:rStyle w:val="af"/>
            <w:noProof/>
          </w:rPr>
          <w:t xml:space="preserve">2.2 </w:t>
        </w:r>
        <w:r w:rsidRPr="00074373">
          <w:rPr>
            <w:rStyle w:val="af"/>
            <w:rFonts w:hint="eastAsia"/>
            <w:noProof/>
          </w:rPr>
          <w:t>社群情緒的影響</w:t>
        </w:r>
        <w:r>
          <w:rPr>
            <w:noProof/>
            <w:webHidden/>
          </w:rPr>
          <w:tab/>
        </w:r>
        <w:r>
          <w:rPr>
            <w:noProof/>
            <w:webHidden/>
          </w:rPr>
          <w:fldChar w:fldCharType="begin"/>
        </w:r>
        <w:r>
          <w:rPr>
            <w:noProof/>
            <w:webHidden/>
          </w:rPr>
          <w:instrText xml:space="preserve"> PAGEREF _Toc168479376 \h </w:instrText>
        </w:r>
        <w:r>
          <w:rPr>
            <w:noProof/>
            <w:webHidden/>
          </w:rPr>
        </w:r>
        <w:r>
          <w:rPr>
            <w:noProof/>
            <w:webHidden/>
          </w:rPr>
          <w:fldChar w:fldCharType="separate"/>
        </w:r>
        <w:r>
          <w:rPr>
            <w:noProof/>
            <w:webHidden/>
          </w:rPr>
          <w:t>10</w:t>
        </w:r>
        <w:r>
          <w:rPr>
            <w:noProof/>
            <w:webHidden/>
          </w:rPr>
          <w:fldChar w:fldCharType="end"/>
        </w:r>
      </w:hyperlink>
    </w:p>
    <w:p w14:paraId="353CB68E" w14:textId="7179630F"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77" w:history="1">
        <w:r w:rsidRPr="00074373">
          <w:rPr>
            <w:rStyle w:val="af"/>
            <w:noProof/>
          </w:rPr>
          <w:t xml:space="preserve">2.3 </w:t>
        </w:r>
        <w:r w:rsidRPr="00074373">
          <w:rPr>
            <w:rStyle w:val="af"/>
            <w:rFonts w:hint="eastAsia"/>
            <w:noProof/>
          </w:rPr>
          <w:t>股市情緒分析</w:t>
        </w:r>
        <w:r>
          <w:rPr>
            <w:noProof/>
            <w:webHidden/>
          </w:rPr>
          <w:tab/>
        </w:r>
        <w:r>
          <w:rPr>
            <w:noProof/>
            <w:webHidden/>
          </w:rPr>
          <w:fldChar w:fldCharType="begin"/>
        </w:r>
        <w:r>
          <w:rPr>
            <w:noProof/>
            <w:webHidden/>
          </w:rPr>
          <w:instrText xml:space="preserve"> PAGEREF _Toc168479377 \h </w:instrText>
        </w:r>
        <w:r>
          <w:rPr>
            <w:noProof/>
            <w:webHidden/>
          </w:rPr>
        </w:r>
        <w:r>
          <w:rPr>
            <w:noProof/>
            <w:webHidden/>
          </w:rPr>
          <w:fldChar w:fldCharType="separate"/>
        </w:r>
        <w:r>
          <w:rPr>
            <w:noProof/>
            <w:webHidden/>
          </w:rPr>
          <w:t>11</w:t>
        </w:r>
        <w:r>
          <w:rPr>
            <w:noProof/>
            <w:webHidden/>
          </w:rPr>
          <w:fldChar w:fldCharType="end"/>
        </w:r>
      </w:hyperlink>
    </w:p>
    <w:p w14:paraId="75343921" w14:textId="082D38E2" w:rsidR="004E5686" w:rsidRDefault="004E5686">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78" w:history="1">
        <w:r w:rsidRPr="00074373">
          <w:rPr>
            <w:rStyle w:val="af"/>
            <w:noProof/>
          </w:rPr>
          <w:t xml:space="preserve">2.3.1 </w:t>
        </w:r>
        <w:r w:rsidRPr="00074373">
          <w:rPr>
            <w:rStyle w:val="af"/>
            <w:rFonts w:hint="eastAsia"/>
            <w:noProof/>
          </w:rPr>
          <w:t>傳統媒體情緒分析</w:t>
        </w:r>
        <w:r>
          <w:rPr>
            <w:noProof/>
            <w:webHidden/>
          </w:rPr>
          <w:tab/>
        </w:r>
        <w:r>
          <w:rPr>
            <w:noProof/>
            <w:webHidden/>
          </w:rPr>
          <w:fldChar w:fldCharType="begin"/>
        </w:r>
        <w:r>
          <w:rPr>
            <w:noProof/>
            <w:webHidden/>
          </w:rPr>
          <w:instrText xml:space="preserve"> PAGEREF _Toc168479378 \h </w:instrText>
        </w:r>
        <w:r>
          <w:rPr>
            <w:noProof/>
            <w:webHidden/>
          </w:rPr>
        </w:r>
        <w:r>
          <w:rPr>
            <w:noProof/>
            <w:webHidden/>
          </w:rPr>
          <w:fldChar w:fldCharType="separate"/>
        </w:r>
        <w:r>
          <w:rPr>
            <w:noProof/>
            <w:webHidden/>
          </w:rPr>
          <w:t>11</w:t>
        </w:r>
        <w:r>
          <w:rPr>
            <w:noProof/>
            <w:webHidden/>
          </w:rPr>
          <w:fldChar w:fldCharType="end"/>
        </w:r>
      </w:hyperlink>
    </w:p>
    <w:p w14:paraId="6F809521" w14:textId="014A007F" w:rsidR="004E5686" w:rsidRDefault="004E5686">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79" w:history="1">
        <w:r w:rsidRPr="00074373">
          <w:rPr>
            <w:rStyle w:val="af"/>
            <w:noProof/>
          </w:rPr>
          <w:t xml:space="preserve">2.3.2 </w:t>
        </w:r>
        <w:r w:rsidRPr="00074373">
          <w:rPr>
            <w:rStyle w:val="af"/>
            <w:rFonts w:hint="eastAsia"/>
            <w:noProof/>
          </w:rPr>
          <w:t>社群媒體情緒分析</w:t>
        </w:r>
        <w:r>
          <w:rPr>
            <w:noProof/>
            <w:webHidden/>
          </w:rPr>
          <w:tab/>
        </w:r>
        <w:r>
          <w:rPr>
            <w:noProof/>
            <w:webHidden/>
          </w:rPr>
          <w:fldChar w:fldCharType="begin"/>
        </w:r>
        <w:r>
          <w:rPr>
            <w:noProof/>
            <w:webHidden/>
          </w:rPr>
          <w:instrText xml:space="preserve"> PAGEREF _Toc168479379 \h </w:instrText>
        </w:r>
        <w:r>
          <w:rPr>
            <w:noProof/>
            <w:webHidden/>
          </w:rPr>
        </w:r>
        <w:r>
          <w:rPr>
            <w:noProof/>
            <w:webHidden/>
          </w:rPr>
          <w:fldChar w:fldCharType="separate"/>
        </w:r>
        <w:r>
          <w:rPr>
            <w:noProof/>
            <w:webHidden/>
          </w:rPr>
          <w:t>12</w:t>
        </w:r>
        <w:r>
          <w:rPr>
            <w:noProof/>
            <w:webHidden/>
          </w:rPr>
          <w:fldChar w:fldCharType="end"/>
        </w:r>
      </w:hyperlink>
    </w:p>
    <w:p w14:paraId="32E613CB" w14:textId="7EA38084" w:rsidR="004E5686" w:rsidRDefault="004E5686">
      <w:pPr>
        <w:pStyle w:val="13"/>
        <w:rPr>
          <w:rFonts w:asciiTheme="minorHAnsi" w:eastAsiaTheme="minorEastAsia" w:hAnsiTheme="minorHAnsi"/>
          <w:noProof/>
          <w:szCs w:val="24"/>
          <w14:ligatures w14:val="standardContextual"/>
        </w:rPr>
      </w:pPr>
      <w:hyperlink w:anchor="_Toc168479380" w:history="1">
        <w:r w:rsidRPr="00074373">
          <w:rPr>
            <w:rStyle w:val="af"/>
            <w:rFonts w:hint="eastAsia"/>
            <w:noProof/>
          </w:rPr>
          <w:t>第三章</w:t>
        </w:r>
        <w:r w:rsidRPr="00074373">
          <w:rPr>
            <w:rStyle w:val="af"/>
            <w:noProof/>
          </w:rPr>
          <w:t xml:space="preserve"> </w:t>
        </w:r>
        <w:r w:rsidRPr="00074373">
          <w:rPr>
            <w:rStyle w:val="af"/>
            <w:rFonts w:hint="eastAsia"/>
            <w:noProof/>
          </w:rPr>
          <w:t>研究方法</w:t>
        </w:r>
        <w:r>
          <w:rPr>
            <w:noProof/>
            <w:webHidden/>
          </w:rPr>
          <w:tab/>
        </w:r>
        <w:r>
          <w:rPr>
            <w:noProof/>
            <w:webHidden/>
          </w:rPr>
          <w:fldChar w:fldCharType="begin"/>
        </w:r>
        <w:r>
          <w:rPr>
            <w:noProof/>
            <w:webHidden/>
          </w:rPr>
          <w:instrText xml:space="preserve"> PAGEREF _Toc168479380 \h </w:instrText>
        </w:r>
        <w:r>
          <w:rPr>
            <w:noProof/>
            <w:webHidden/>
          </w:rPr>
        </w:r>
        <w:r>
          <w:rPr>
            <w:noProof/>
            <w:webHidden/>
          </w:rPr>
          <w:fldChar w:fldCharType="separate"/>
        </w:r>
        <w:r>
          <w:rPr>
            <w:noProof/>
            <w:webHidden/>
          </w:rPr>
          <w:t>13</w:t>
        </w:r>
        <w:r>
          <w:rPr>
            <w:noProof/>
            <w:webHidden/>
          </w:rPr>
          <w:fldChar w:fldCharType="end"/>
        </w:r>
      </w:hyperlink>
    </w:p>
    <w:p w14:paraId="3F920F83" w14:textId="17A7262C"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81" w:history="1">
        <w:r w:rsidRPr="00074373">
          <w:rPr>
            <w:rStyle w:val="af"/>
            <w:noProof/>
          </w:rPr>
          <w:t xml:space="preserve">3.1 </w:t>
        </w:r>
        <w:r w:rsidRPr="00074373">
          <w:rPr>
            <w:rStyle w:val="af"/>
            <w:rFonts w:hint="eastAsia"/>
            <w:noProof/>
          </w:rPr>
          <w:t>文本資料蒐集</w:t>
        </w:r>
        <w:r>
          <w:rPr>
            <w:noProof/>
            <w:webHidden/>
          </w:rPr>
          <w:tab/>
        </w:r>
        <w:r>
          <w:rPr>
            <w:noProof/>
            <w:webHidden/>
          </w:rPr>
          <w:fldChar w:fldCharType="begin"/>
        </w:r>
        <w:r>
          <w:rPr>
            <w:noProof/>
            <w:webHidden/>
          </w:rPr>
          <w:instrText xml:space="preserve"> PAGEREF _Toc168479381 \h </w:instrText>
        </w:r>
        <w:r>
          <w:rPr>
            <w:noProof/>
            <w:webHidden/>
          </w:rPr>
        </w:r>
        <w:r>
          <w:rPr>
            <w:noProof/>
            <w:webHidden/>
          </w:rPr>
          <w:fldChar w:fldCharType="separate"/>
        </w:r>
        <w:r>
          <w:rPr>
            <w:noProof/>
            <w:webHidden/>
          </w:rPr>
          <w:t>13</w:t>
        </w:r>
        <w:r>
          <w:rPr>
            <w:noProof/>
            <w:webHidden/>
          </w:rPr>
          <w:fldChar w:fldCharType="end"/>
        </w:r>
      </w:hyperlink>
    </w:p>
    <w:p w14:paraId="6169FA57" w14:textId="1BCD38BB"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82" w:history="1">
        <w:r w:rsidRPr="00074373">
          <w:rPr>
            <w:rStyle w:val="af"/>
            <w:noProof/>
          </w:rPr>
          <w:t xml:space="preserve">3.2 </w:t>
        </w:r>
        <w:r w:rsidRPr="00074373">
          <w:rPr>
            <w:rStyle w:val="af"/>
            <w:rFonts w:hint="eastAsia"/>
            <w:noProof/>
          </w:rPr>
          <w:t>資料前處理</w:t>
        </w:r>
        <w:r>
          <w:rPr>
            <w:noProof/>
            <w:webHidden/>
          </w:rPr>
          <w:tab/>
        </w:r>
        <w:r>
          <w:rPr>
            <w:noProof/>
            <w:webHidden/>
          </w:rPr>
          <w:fldChar w:fldCharType="begin"/>
        </w:r>
        <w:r>
          <w:rPr>
            <w:noProof/>
            <w:webHidden/>
          </w:rPr>
          <w:instrText xml:space="preserve"> PAGEREF _Toc168479382 \h </w:instrText>
        </w:r>
        <w:r>
          <w:rPr>
            <w:noProof/>
            <w:webHidden/>
          </w:rPr>
        </w:r>
        <w:r>
          <w:rPr>
            <w:noProof/>
            <w:webHidden/>
          </w:rPr>
          <w:fldChar w:fldCharType="separate"/>
        </w:r>
        <w:r>
          <w:rPr>
            <w:noProof/>
            <w:webHidden/>
          </w:rPr>
          <w:t>13</w:t>
        </w:r>
        <w:r>
          <w:rPr>
            <w:noProof/>
            <w:webHidden/>
          </w:rPr>
          <w:fldChar w:fldCharType="end"/>
        </w:r>
      </w:hyperlink>
    </w:p>
    <w:p w14:paraId="39B5CF12" w14:textId="65E24D9F"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83" w:history="1">
        <w:r w:rsidRPr="00074373">
          <w:rPr>
            <w:rStyle w:val="af"/>
            <w:noProof/>
          </w:rPr>
          <w:t xml:space="preserve">3.3 </w:t>
        </w:r>
        <w:r w:rsidRPr="00074373">
          <w:rPr>
            <w:rStyle w:val="af"/>
            <w:rFonts w:hint="eastAsia"/>
            <w:noProof/>
          </w:rPr>
          <w:t>社群文章詞典</w:t>
        </w:r>
        <w:r>
          <w:rPr>
            <w:noProof/>
            <w:webHidden/>
          </w:rPr>
          <w:tab/>
        </w:r>
        <w:r>
          <w:rPr>
            <w:noProof/>
            <w:webHidden/>
          </w:rPr>
          <w:fldChar w:fldCharType="begin"/>
        </w:r>
        <w:r>
          <w:rPr>
            <w:noProof/>
            <w:webHidden/>
          </w:rPr>
          <w:instrText xml:space="preserve"> PAGEREF _Toc168479383 \h </w:instrText>
        </w:r>
        <w:r>
          <w:rPr>
            <w:noProof/>
            <w:webHidden/>
          </w:rPr>
        </w:r>
        <w:r>
          <w:rPr>
            <w:noProof/>
            <w:webHidden/>
          </w:rPr>
          <w:fldChar w:fldCharType="separate"/>
        </w:r>
        <w:r>
          <w:rPr>
            <w:noProof/>
            <w:webHidden/>
          </w:rPr>
          <w:t>14</w:t>
        </w:r>
        <w:r>
          <w:rPr>
            <w:noProof/>
            <w:webHidden/>
          </w:rPr>
          <w:fldChar w:fldCharType="end"/>
        </w:r>
      </w:hyperlink>
    </w:p>
    <w:p w14:paraId="0ED5BBDC" w14:textId="26C55253"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84" w:history="1">
        <w:r w:rsidRPr="00074373">
          <w:rPr>
            <w:rStyle w:val="af"/>
            <w:noProof/>
          </w:rPr>
          <w:t xml:space="preserve">3.4 </w:t>
        </w:r>
        <w:r w:rsidRPr="00074373">
          <w:rPr>
            <w:rStyle w:val="af"/>
            <w:rFonts w:hint="eastAsia"/>
            <w:noProof/>
          </w:rPr>
          <w:t>專業文章詞典</w:t>
        </w:r>
        <w:r>
          <w:rPr>
            <w:noProof/>
            <w:webHidden/>
          </w:rPr>
          <w:tab/>
        </w:r>
        <w:r>
          <w:rPr>
            <w:noProof/>
            <w:webHidden/>
          </w:rPr>
          <w:fldChar w:fldCharType="begin"/>
        </w:r>
        <w:r>
          <w:rPr>
            <w:noProof/>
            <w:webHidden/>
          </w:rPr>
          <w:instrText xml:space="preserve"> PAGEREF _Toc168479384 \h </w:instrText>
        </w:r>
        <w:r>
          <w:rPr>
            <w:noProof/>
            <w:webHidden/>
          </w:rPr>
        </w:r>
        <w:r>
          <w:rPr>
            <w:noProof/>
            <w:webHidden/>
          </w:rPr>
          <w:fldChar w:fldCharType="separate"/>
        </w:r>
        <w:r>
          <w:rPr>
            <w:noProof/>
            <w:webHidden/>
          </w:rPr>
          <w:t>14</w:t>
        </w:r>
        <w:r>
          <w:rPr>
            <w:noProof/>
            <w:webHidden/>
          </w:rPr>
          <w:fldChar w:fldCharType="end"/>
        </w:r>
      </w:hyperlink>
    </w:p>
    <w:p w14:paraId="3894A3FD" w14:textId="0105EAC3"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85" w:history="1">
        <w:r w:rsidRPr="00074373">
          <w:rPr>
            <w:rStyle w:val="af"/>
            <w:noProof/>
          </w:rPr>
          <w:t xml:space="preserve">3.5 </w:t>
        </w:r>
        <w:r w:rsidRPr="00074373">
          <w:rPr>
            <w:rStyle w:val="af"/>
            <w:rFonts w:hint="eastAsia"/>
            <w:noProof/>
          </w:rPr>
          <w:t>情緒詞典分類</w:t>
        </w:r>
        <w:r>
          <w:rPr>
            <w:noProof/>
            <w:webHidden/>
          </w:rPr>
          <w:tab/>
        </w:r>
        <w:r>
          <w:rPr>
            <w:noProof/>
            <w:webHidden/>
          </w:rPr>
          <w:fldChar w:fldCharType="begin"/>
        </w:r>
        <w:r>
          <w:rPr>
            <w:noProof/>
            <w:webHidden/>
          </w:rPr>
          <w:instrText xml:space="preserve"> PAGEREF _Toc168479385 \h </w:instrText>
        </w:r>
        <w:r>
          <w:rPr>
            <w:noProof/>
            <w:webHidden/>
          </w:rPr>
        </w:r>
        <w:r>
          <w:rPr>
            <w:noProof/>
            <w:webHidden/>
          </w:rPr>
          <w:fldChar w:fldCharType="separate"/>
        </w:r>
        <w:r>
          <w:rPr>
            <w:noProof/>
            <w:webHidden/>
          </w:rPr>
          <w:t>15</w:t>
        </w:r>
        <w:r>
          <w:rPr>
            <w:noProof/>
            <w:webHidden/>
          </w:rPr>
          <w:fldChar w:fldCharType="end"/>
        </w:r>
      </w:hyperlink>
    </w:p>
    <w:p w14:paraId="3963FC2C" w14:textId="2E7609FD"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86" w:history="1">
        <w:r w:rsidRPr="00074373">
          <w:rPr>
            <w:rStyle w:val="af"/>
            <w:noProof/>
          </w:rPr>
          <w:t xml:space="preserve">3.6 </w:t>
        </w:r>
        <w:r w:rsidRPr="00074373">
          <w:rPr>
            <w:rStyle w:val="af"/>
            <w:rFonts w:hint="eastAsia"/>
            <w:noProof/>
          </w:rPr>
          <w:t>焦點小組</w:t>
        </w:r>
        <w:r>
          <w:rPr>
            <w:noProof/>
            <w:webHidden/>
          </w:rPr>
          <w:tab/>
        </w:r>
        <w:r>
          <w:rPr>
            <w:noProof/>
            <w:webHidden/>
          </w:rPr>
          <w:fldChar w:fldCharType="begin"/>
        </w:r>
        <w:r>
          <w:rPr>
            <w:noProof/>
            <w:webHidden/>
          </w:rPr>
          <w:instrText xml:space="preserve"> PAGEREF _Toc168479386 \h </w:instrText>
        </w:r>
        <w:r>
          <w:rPr>
            <w:noProof/>
            <w:webHidden/>
          </w:rPr>
        </w:r>
        <w:r>
          <w:rPr>
            <w:noProof/>
            <w:webHidden/>
          </w:rPr>
          <w:fldChar w:fldCharType="separate"/>
        </w:r>
        <w:r>
          <w:rPr>
            <w:noProof/>
            <w:webHidden/>
          </w:rPr>
          <w:t>16</w:t>
        </w:r>
        <w:r>
          <w:rPr>
            <w:noProof/>
            <w:webHidden/>
          </w:rPr>
          <w:fldChar w:fldCharType="end"/>
        </w:r>
      </w:hyperlink>
    </w:p>
    <w:p w14:paraId="4BCE06F7" w14:textId="7A2F9B5E" w:rsidR="004E5686" w:rsidRDefault="004E5686">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87" w:history="1">
        <w:r w:rsidRPr="00074373">
          <w:rPr>
            <w:rStyle w:val="af"/>
            <w:noProof/>
          </w:rPr>
          <w:t xml:space="preserve">3.6.1 </w:t>
        </w:r>
        <w:r w:rsidRPr="00074373">
          <w:rPr>
            <w:rStyle w:val="af"/>
            <w:rFonts w:hint="eastAsia"/>
            <w:noProof/>
          </w:rPr>
          <w:t>焦點小組目的</w:t>
        </w:r>
        <w:r>
          <w:rPr>
            <w:noProof/>
            <w:webHidden/>
          </w:rPr>
          <w:tab/>
        </w:r>
        <w:r>
          <w:rPr>
            <w:noProof/>
            <w:webHidden/>
          </w:rPr>
          <w:fldChar w:fldCharType="begin"/>
        </w:r>
        <w:r>
          <w:rPr>
            <w:noProof/>
            <w:webHidden/>
          </w:rPr>
          <w:instrText xml:space="preserve"> PAGEREF _Toc168479387 \h </w:instrText>
        </w:r>
        <w:r>
          <w:rPr>
            <w:noProof/>
            <w:webHidden/>
          </w:rPr>
        </w:r>
        <w:r>
          <w:rPr>
            <w:noProof/>
            <w:webHidden/>
          </w:rPr>
          <w:fldChar w:fldCharType="separate"/>
        </w:r>
        <w:r>
          <w:rPr>
            <w:noProof/>
            <w:webHidden/>
          </w:rPr>
          <w:t>16</w:t>
        </w:r>
        <w:r>
          <w:rPr>
            <w:noProof/>
            <w:webHidden/>
          </w:rPr>
          <w:fldChar w:fldCharType="end"/>
        </w:r>
      </w:hyperlink>
    </w:p>
    <w:p w14:paraId="39EE098C" w14:textId="6C05955E" w:rsidR="004E5686" w:rsidRDefault="004E5686">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88" w:history="1">
        <w:r w:rsidRPr="00074373">
          <w:rPr>
            <w:rStyle w:val="af"/>
            <w:noProof/>
          </w:rPr>
          <w:t xml:space="preserve">3.6.2 </w:t>
        </w:r>
        <w:r w:rsidRPr="00074373">
          <w:rPr>
            <w:rStyle w:val="af"/>
            <w:rFonts w:hint="eastAsia"/>
            <w:noProof/>
          </w:rPr>
          <w:t>焦點小組的建立</w:t>
        </w:r>
        <w:r>
          <w:rPr>
            <w:noProof/>
            <w:webHidden/>
          </w:rPr>
          <w:tab/>
        </w:r>
        <w:r>
          <w:rPr>
            <w:noProof/>
            <w:webHidden/>
          </w:rPr>
          <w:fldChar w:fldCharType="begin"/>
        </w:r>
        <w:r>
          <w:rPr>
            <w:noProof/>
            <w:webHidden/>
          </w:rPr>
          <w:instrText xml:space="preserve"> PAGEREF _Toc168479388 \h </w:instrText>
        </w:r>
        <w:r>
          <w:rPr>
            <w:noProof/>
            <w:webHidden/>
          </w:rPr>
        </w:r>
        <w:r>
          <w:rPr>
            <w:noProof/>
            <w:webHidden/>
          </w:rPr>
          <w:fldChar w:fldCharType="separate"/>
        </w:r>
        <w:r>
          <w:rPr>
            <w:noProof/>
            <w:webHidden/>
          </w:rPr>
          <w:t>17</w:t>
        </w:r>
        <w:r>
          <w:rPr>
            <w:noProof/>
            <w:webHidden/>
          </w:rPr>
          <w:fldChar w:fldCharType="end"/>
        </w:r>
      </w:hyperlink>
    </w:p>
    <w:p w14:paraId="7BF11533" w14:textId="2B5CB637" w:rsidR="004E5686" w:rsidRDefault="004E5686">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89" w:history="1">
        <w:r w:rsidRPr="00074373">
          <w:rPr>
            <w:rStyle w:val="af"/>
            <w:noProof/>
          </w:rPr>
          <w:t xml:space="preserve">3.6.3 </w:t>
        </w:r>
        <w:r w:rsidRPr="00074373">
          <w:rPr>
            <w:rStyle w:val="af"/>
            <w:rFonts w:hint="eastAsia"/>
            <w:noProof/>
          </w:rPr>
          <w:t>焦點小組的對象選擇</w:t>
        </w:r>
        <w:r>
          <w:rPr>
            <w:noProof/>
            <w:webHidden/>
          </w:rPr>
          <w:tab/>
        </w:r>
        <w:r>
          <w:rPr>
            <w:noProof/>
            <w:webHidden/>
          </w:rPr>
          <w:fldChar w:fldCharType="begin"/>
        </w:r>
        <w:r>
          <w:rPr>
            <w:noProof/>
            <w:webHidden/>
          </w:rPr>
          <w:instrText xml:space="preserve"> PAGEREF _Toc168479389 \h </w:instrText>
        </w:r>
        <w:r>
          <w:rPr>
            <w:noProof/>
            <w:webHidden/>
          </w:rPr>
        </w:r>
        <w:r>
          <w:rPr>
            <w:noProof/>
            <w:webHidden/>
          </w:rPr>
          <w:fldChar w:fldCharType="separate"/>
        </w:r>
        <w:r>
          <w:rPr>
            <w:noProof/>
            <w:webHidden/>
          </w:rPr>
          <w:t>17</w:t>
        </w:r>
        <w:r>
          <w:rPr>
            <w:noProof/>
            <w:webHidden/>
          </w:rPr>
          <w:fldChar w:fldCharType="end"/>
        </w:r>
      </w:hyperlink>
    </w:p>
    <w:p w14:paraId="6AC74175" w14:textId="2BFC74C7" w:rsidR="004E5686" w:rsidRDefault="004E5686">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90" w:history="1">
        <w:r w:rsidRPr="00074373">
          <w:rPr>
            <w:rStyle w:val="af"/>
            <w:noProof/>
          </w:rPr>
          <w:t xml:space="preserve">3.6.4 </w:t>
        </w:r>
        <w:r w:rsidRPr="00074373">
          <w:rPr>
            <w:rStyle w:val="af"/>
            <w:rFonts w:hint="eastAsia"/>
            <w:noProof/>
          </w:rPr>
          <w:t>分組人數與進行方式</w:t>
        </w:r>
        <w:r>
          <w:rPr>
            <w:noProof/>
            <w:webHidden/>
          </w:rPr>
          <w:tab/>
        </w:r>
        <w:r>
          <w:rPr>
            <w:noProof/>
            <w:webHidden/>
          </w:rPr>
          <w:fldChar w:fldCharType="begin"/>
        </w:r>
        <w:r>
          <w:rPr>
            <w:noProof/>
            <w:webHidden/>
          </w:rPr>
          <w:instrText xml:space="preserve"> PAGEREF _Toc168479390 \h </w:instrText>
        </w:r>
        <w:r>
          <w:rPr>
            <w:noProof/>
            <w:webHidden/>
          </w:rPr>
        </w:r>
        <w:r>
          <w:rPr>
            <w:noProof/>
            <w:webHidden/>
          </w:rPr>
          <w:fldChar w:fldCharType="separate"/>
        </w:r>
        <w:r>
          <w:rPr>
            <w:noProof/>
            <w:webHidden/>
          </w:rPr>
          <w:t>17</w:t>
        </w:r>
        <w:r>
          <w:rPr>
            <w:noProof/>
            <w:webHidden/>
          </w:rPr>
          <w:fldChar w:fldCharType="end"/>
        </w:r>
      </w:hyperlink>
    </w:p>
    <w:p w14:paraId="79271020" w14:textId="0BD758AA" w:rsidR="004E5686" w:rsidRDefault="004E5686">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91" w:history="1">
        <w:r w:rsidRPr="00074373">
          <w:rPr>
            <w:rStyle w:val="af"/>
            <w:noProof/>
          </w:rPr>
          <w:t xml:space="preserve">3.6.5 </w:t>
        </w:r>
        <w:r w:rsidRPr="00074373">
          <w:rPr>
            <w:rStyle w:val="af"/>
            <w:rFonts w:hint="eastAsia"/>
            <w:noProof/>
          </w:rPr>
          <w:t>訪談結構設計</w:t>
        </w:r>
        <w:r>
          <w:rPr>
            <w:noProof/>
            <w:webHidden/>
          </w:rPr>
          <w:tab/>
        </w:r>
        <w:r>
          <w:rPr>
            <w:noProof/>
            <w:webHidden/>
          </w:rPr>
          <w:fldChar w:fldCharType="begin"/>
        </w:r>
        <w:r>
          <w:rPr>
            <w:noProof/>
            <w:webHidden/>
          </w:rPr>
          <w:instrText xml:space="preserve"> PAGEREF _Toc168479391 \h </w:instrText>
        </w:r>
        <w:r>
          <w:rPr>
            <w:noProof/>
            <w:webHidden/>
          </w:rPr>
        </w:r>
        <w:r>
          <w:rPr>
            <w:noProof/>
            <w:webHidden/>
          </w:rPr>
          <w:fldChar w:fldCharType="separate"/>
        </w:r>
        <w:r>
          <w:rPr>
            <w:noProof/>
            <w:webHidden/>
          </w:rPr>
          <w:t>18</w:t>
        </w:r>
        <w:r>
          <w:rPr>
            <w:noProof/>
            <w:webHidden/>
          </w:rPr>
          <w:fldChar w:fldCharType="end"/>
        </w:r>
      </w:hyperlink>
    </w:p>
    <w:p w14:paraId="6AA287BF" w14:textId="2DEE437E" w:rsidR="004E5686" w:rsidRDefault="004E5686">
      <w:pPr>
        <w:pStyle w:val="33"/>
        <w:tabs>
          <w:tab w:val="right" w:leader="dot" w:pos="8779"/>
        </w:tabs>
        <w:ind w:left="880"/>
        <w:rPr>
          <w:rFonts w:asciiTheme="minorHAnsi" w:eastAsiaTheme="minorEastAsia" w:hAnsiTheme="minorHAnsi" w:cstheme="minorBidi"/>
          <w:noProof/>
          <w:kern w:val="2"/>
          <w:sz w:val="24"/>
          <w:szCs w:val="24"/>
          <w:lang w:eastAsia="zh-TW"/>
          <w14:ligatures w14:val="standardContextual"/>
        </w:rPr>
      </w:pPr>
      <w:hyperlink w:anchor="_Toc168479392" w:history="1">
        <w:r w:rsidRPr="00074373">
          <w:rPr>
            <w:rStyle w:val="af"/>
            <w:noProof/>
          </w:rPr>
          <w:t xml:space="preserve">3.6.6 </w:t>
        </w:r>
        <w:r w:rsidRPr="00074373">
          <w:rPr>
            <w:rStyle w:val="af"/>
            <w:rFonts w:hint="eastAsia"/>
            <w:noProof/>
          </w:rPr>
          <w:t>焦點小組討論主題</w:t>
        </w:r>
        <w:r>
          <w:rPr>
            <w:noProof/>
            <w:webHidden/>
          </w:rPr>
          <w:tab/>
        </w:r>
        <w:r>
          <w:rPr>
            <w:noProof/>
            <w:webHidden/>
          </w:rPr>
          <w:fldChar w:fldCharType="begin"/>
        </w:r>
        <w:r>
          <w:rPr>
            <w:noProof/>
            <w:webHidden/>
          </w:rPr>
          <w:instrText xml:space="preserve"> PAGEREF _Toc168479392 \h </w:instrText>
        </w:r>
        <w:r>
          <w:rPr>
            <w:noProof/>
            <w:webHidden/>
          </w:rPr>
        </w:r>
        <w:r>
          <w:rPr>
            <w:noProof/>
            <w:webHidden/>
          </w:rPr>
          <w:fldChar w:fldCharType="separate"/>
        </w:r>
        <w:r>
          <w:rPr>
            <w:noProof/>
            <w:webHidden/>
          </w:rPr>
          <w:t>18</w:t>
        </w:r>
        <w:r>
          <w:rPr>
            <w:noProof/>
            <w:webHidden/>
          </w:rPr>
          <w:fldChar w:fldCharType="end"/>
        </w:r>
      </w:hyperlink>
    </w:p>
    <w:p w14:paraId="783E886B" w14:textId="1B254E96"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93" w:history="1">
        <w:r w:rsidRPr="00074373">
          <w:rPr>
            <w:rStyle w:val="af"/>
            <w:noProof/>
          </w:rPr>
          <w:t xml:space="preserve">3.7 </w:t>
        </w:r>
        <w:r w:rsidRPr="00074373">
          <w:rPr>
            <w:rStyle w:val="af"/>
            <w:rFonts w:hint="eastAsia"/>
            <w:noProof/>
          </w:rPr>
          <w:t>焦點小組結果分析方法</w:t>
        </w:r>
        <w:r>
          <w:rPr>
            <w:noProof/>
            <w:webHidden/>
          </w:rPr>
          <w:tab/>
        </w:r>
        <w:r>
          <w:rPr>
            <w:noProof/>
            <w:webHidden/>
          </w:rPr>
          <w:fldChar w:fldCharType="begin"/>
        </w:r>
        <w:r>
          <w:rPr>
            <w:noProof/>
            <w:webHidden/>
          </w:rPr>
          <w:instrText xml:space="preserve"> PAGEREF _Toc168479393 \h </w:instrText>
        </w:r>
        <w:r>
          <w:rPr>
            <w:noProof/>
            <w:webHidden/>
          </w:rPr>
        </w:r>
        <w:r>
          <w:rPr>
            <w:noProof/>
            <w:webHidden/>
          </w:rPr>
          <w:fldChar w:fldCharType="separate"/>
        </w:r>
        <w:r>
          <w:rPr>
            <w:noProof/>
            <w:webHidden/>
          </w:rPr>
          <w:t>20</w:t>
        </w:r>
        <w:r>
          <w:rPr>
            <w:noProof/>
            <w:webHidden/>
          </w:rPr>
          <w:fldChar w:fldCharType="end"/>
        </w:r>
      </w:hyperlink>
    </w:p>
    <w:p w14:paraId="12046F81" w14:textId="5B896ED0" w:rsidR="004E5686" w:rsidRDefault="004E5686">
      <w:pPr>
        <w:pStyle w:val="23"/>
        <w:tabs>
          <w:tab w:val="right" w:leader="dot" w:pos="8779"/>
        </w:tabs>
        <w:ind w:left="440"/>
        <w:rPr>
          <w:rFonts w:asciiTheme="minorHAnsi" w:eastAsiaTheme="minorEastAsia" w:hAnsiTheme="minorHAnsi"/>
          <w:noProof/>
          <w:szCs w:val="24"/>
          <w14:ligatures w14:val="standardContextual"/>
        </w:rPr>
      </w:pPr>
      <w:hyperlink w:anchor="_Toc168479394" w:history="1">
        <w:r w:rsidRPr="00074373">
          <w:rPr>
            <w:rStyle w:val="af"/>
            <w:noProof/>
          </w:rPr>
          <w:t xml:space="preserve">3.8 </w:t>
        </w:r>
        <w:r w:rsidRPr="00074373">
          <w:rPr>
            <w:rStyle w:val="af"/>
            <w:rFonts w:hint="eastAsia"/>
            <w:noProof/>
          </w:rPr>
          <w:t>焦點小組結果應用於情緒分析模型之有效性驗證</w:t>
        </w:r>
        <w:r>
          <w:rPr>
            <w:noProof/>
            <w:webHidden/>
          </w:rPr>
          <w:tab/>
        </w:r>
        <w:r>
          <w:rPr>
            <w:noProof/>
            <w:webHidden/>
          </w:rPr>
          <w:fldChar w:fldCharType="begin"/>
        </w:r>
        <w:r>
          <w:rPr>
            <w:noProof/>
            <w:webHidden/>
          </w:rPr>
          <w:instrText xml:space="preserve"> PAGEREF _Toc168479394 \h </w:instrText>
        </w:r>
        <w:r>
          <w:rPr>
            <w:noProof/>
            <w:webHidden/>
          </w:rPr>
        </w:r>
        <w:r>
          <w:rPr>
            <w:noProof/>
            <w:webHidden/>
          </w:rPr>
          <w:fldChar w:fldCharType="separate"/>
        </w:r>
        <w:r>
          <w:rPr>
            <w:noProof/>
            <w:webHidden/>
          </w:rPr>
          <w:t>20</w:t>
        </w:r>
        <w:r>
          <w:rPr>
            <w:noProof/>
            <w:webHidden/>
          </w:rPr>
          <w:fldChar w:fldCharType="end"/>
        </w:r>
      </w:hyperlink>
    </w:p>
    <w:p w14:paraId="4F365A70" w14:textId="5C8D050E" w:rsidR="004E5686" w:rsidRDefault="004E5686">
      <w:pPr>
        <w:pStyle w:val="13"/>
        <w:rPr>
          <w:rFonts w:asciiTheme="minorHAnsi" w:eastAsiaTheme="minorEastAsia" w:hAnsiTheme="minorHAnsi"/>
          <w:noProof/>
          <w:szCs w:val="24"/>
          <w14:ligatures w14:val="standardContextual"/>
        </w:rPr>
      </w:pPr>
      <w:hyperlink w:anchor="_Toc168479395" w:history="1">
        <w:r w:rsidRPr="00074373">
          <w:rPr>
            <w:rStyle w:val="af"/>
            <w:rFonts w:hint="eastAsia"/>
            <w:noProof/>
          </w:rPr>
          <w:t>第四章</w:t>
        </w:r>
        <w:r w:rsidRPr="00074373">
          <w:rPr>
            <w:rStyle w:val="af"/>
            <w:noProof/>
          </w:rPr>
          <w:t xml:space="preserve"> </w:t>
        </w:r>
        <w:r w:rsidRPr="00074373">
          <w:rPr>
            <w:rStyle w:val="af"/>
            <w:rFonts w:hint="eastAsia"/>
            <w:noProof/>
          </w:rPr>
          <w:t>預期結果</w:t>
        </w:r>
        <w:r>
          <w:rPr>
            <w:noProof/>
            <w:webHidden/>
          </w:rPr>
          <w:tab/>
        </w:r>
        <w:r>
          <w:rPr>
            <w:noProof/>
            <w:webHidden/>
          </w:rPr>
          <w:fldChar w:fldCharType="begin"/>
        </w:r>
        <w:r>
          <w:rPr>
            <w:noProof/>
            <w:webHidden/>
          </w:rPr>
          <w:instrText xml:space="preserve"> PAGEREF _Toc168479395 \h </w:instrText>
        </w:r>
        <w:r>
          <w:rPr>
            <w:noProof/>
            <w:webHidden/>
          </w:rPr>
        </w:r>
        <w:r>
          <w:rPr>
            <w:noProof/>
            <w:webHidden/>
          </w:rPr>
          <w:fldChar w:fldCharType="separate"/>
        </w:r>
        <w:r>
          <w:rPr>
            <w:noProof/>
            <w:webHidden/>
          </w:rPr>
          <w:t>21</w:t>
        </w:r>
        <w:r>
          <w:rPr>
            <w:noProof/>
            <w:webHidden/>
          </w:rPr>
          <w:fldChar w:fldCharType="end"/>
        </w:r>
      </w:hyperlink>
    </w:p>
    <w:p w14:paraId="73386BD4" w14:textId="0717347D" w:rsidR="004E5686" w:rsidRDefault="004E5686">
      <w:pPr>
        <w:pStyle w:val="13"/>
        <w:rPr>
          <w:rFonts w:asciiTheme="minorHAnsi" w:eastAsiaTheme="minorEastAsia" w:hAnsiTheme="minorHAnsi"/>
          <w:noProof/>
          <w:szCs w:val="24"/>
          <w14:ligatures w14:val="standardContextual"/>
        </w:rPr>
      </w:pPr>
      <w:hyperlink w:anchor="_Toc168479396" w:history="1">
        <w:r w:rsidRPr="00074373">
          <w:rPr>
            <w:rStyle w:val="af"/>
            <w:rFonts w:hint="eastAsia"/>
            <w:noProof/>
          </w:rPr>
          <w:t>參考文獻</w:t>
        </w:r>
        <w:r>
          <w:rPr>
            <w:noProof/>
            <w:webHidden/>
          </w:rPr>
          <w:tab/>
        </w:r>
        <w:r>
          <w:rPr>
            <w:noProof/>
            <w:webHidden/>
          </w:rPr>
          <w:fldChar w:fldCharType="begin"/>
        </w:r>
        <w:r>
          <w:rPr>
            <w:noProof/>
            <w:webHidden/>
          </w:rPr>
          <w:instrText xml:space="preserve"> PAGEREF _Toc168479396 \h </w:instrText>
        </w:r>
        <w:r>
          <w:rPr>
            <w:noProof/>
            <w:webHidden/>
          </w:rPr>
        </w:r>
        <w:r>
          <w:rPr>
            <w:noProof/>
            <w:webHidden/>
          </w:rPr>
          <w:fldChar w:fldCharType="separate"/>
        </w:r>
        <w:r>
          <w:rPr>
            <w:noProof/>
            <w:webHidden/>
          </w:rPr>
          <w:t>22</w:t>
        </w:r>
        <w:r>
          <w:rPr>
            <w:noProof/>
            <w:webHidden/>
          </w:rPr>
          <w:fldChar w:fldCharType="end"/>
        </w:r>
      </w:hyperlink>
    </w:p>
    <w:p w14:paraId="28BDD963" w14:textId="568D887E" w:rsidR="000F0485" w:rsidRDefault="009F198B" w:rsidP="007C3FDB">
      <w:pPr>
        <w:jc w:val="center"/>
        <w:rPr>
          <w:rFonts w:ascii="Times New Roman" w:hAnsi="Times New Roman" w:cs="Times New Roman"/>
          <w:sz w:val="24"/>
          <w:szCs w:val="24"/>
          <w:lang w:eastAsia="zh-TW"/>
        </w:rPr>
      </w:pPr>
      <w:r>
        <w:rPr>
          <w:rFonts w:ascii="Times New Roman" w:hAnsi="Times New Roman" w:cs="Times New Roman"/>
          <w:b/>
          <w:bCs/>
          <w:kern w:val="52"/>
          <w:sz w:val="24"/>
          <w:szCs w:val="24"/>
        </w:rPr>
        <w:fldChar w:fldCharType="end"/>
      </w:r>
    </w:p>
    <w:p w14:paraId="0EC6FD7C" w14:textId="77777777" w:rsidR="005A077C" w:rsidRDefault="00136032" w:rsidP="0067684A">
      <w:pPr>
        <w:pStyle w:val="110"/>
        <w:jc w:val="center"/>
      </w:pPr>
      <w:bookmarkStart w:id="3" w:name="_Toc168479368"/>
      <w:r w:rsidRPr="003F7226">
        <w:t>圖目錄</w:t>
      </w:r>
      <w:bookmarkEnd w:id="3"/>
    </w:p>
    <w:p w14:paraId="74F69CF8" w14:textId="45426FA8" w:rsidR="004E5686" w:rsidRDefault="00651F6B">
      <w:pPr>
        <w:pStyle w:val="af9"/>
        <w:tabs>
          <w:tab w:val="right" w:pos="8779"/>
        </w:tabs>
        <w:rPr>
          <w:rFonts w:asciiTheme="minorHAnsi" w:eastAsiaTheme="minorEastAsia" w:hAnsiTheme="minorHAnsi"/>
          <w:noProof/>
          <w:szCs w:val="24"/>
          <w14:ligatures w14:val="standardContextual"/>
        </w:rPr>
      </w:pPr>
      <w:r>
        <w:rPr>
          <w:color w:val="000000" w:themeColor="text1"/>
        </w:rPr>
        <w:fldChar w:fldCharType="begin"/>
      </w:r>
      <w:r>
        <w:rPr>
          <w:color w:val="000000" w:themeColor="text1"/>
        </w:rPr>
        <w:instrText xml:space="preserve"> TOC \f F \h \z \t "</w:instrText>
      </w:r>
      <w:r>
        <w:rPr>
          <w:color w:val="000000" w:themeColor="text1"/>
        </w:rPr>
        <w:instrText>圖標題</w:instrText>
      </w:r>
      <w:r>
        <w:rPr>
          <w:color w:val="000000" w:themeColor="text1"/>
        </w:rPr>
        <w:instrText xml:space="preserve">" \c </w:instrText>
      </w:r>
      <w:r>
        <w:rPr>
          <w:color w:val="000000" w:themeColor="text1"/>
        </w:rPr>
        <w:fldChar w:fldCharType="separate"/>
      </w:r>
      <w:hyperlink w:anchor="_Toc168479397" w:history="1">
        <w:r w:rsidR="004E5686" w:rsidRPr="00F81DB8">
          <w:rPr>
            <w:rStyle w:val="af"/>
            <w:rFonts w:hint="eastAsia"/>
            <w:noProof/>
          </w:rPr>
          <w:t>圖</w:t>
        </w:r>
        <w:r w:rsidR="004E5686" w:rsidRPr="00F81DB8">
          <w:rPr>
            <w:rStyle w:val="af"/>
            <w:noProof/>
          </w:rPr>
          <w:t xml:space="preserve"> 1.1.  </w:t>
        </w:r>
        <w:r w:rsidR="004E5686" w:rsidRPr="00F81DB8">
          <w:rPr>
            <w:rStyle w:val="af"/>
            <w:rFonts w:hint="eastAsia"/>
            <w:noProof/>
          </w:rPr>
          <w:t>研究架構流程圖</w:t>
        </w:r>
        <w:r w:rsidR="004E5686">
          <w:rPr>
            <w:noProof/>
            <w:webHidden/>
          </w:rPr>
          <w:tab/>
        </w:r>
        <w:r w:rsidR="004E5686">
          <w:rPr>
            <w:noProof/>
            <w:webHidden/>
          </w:rPr>
          <w:fldChar w:fldCharType="begin"/>
        </w:r>
        <w:r w:rsidR="004E5686">
          <w:rPr>
            <w:noProof/>
            <w:webHidden/>
          </w:rPr>
          <w:instrText xml:space="preserve"> PAGEREF _Toc168479397 \h </w:instrText>
        </w:r>
        <w:r w:rsidR="004E5686">
          <w:rPr>
            <w:noProof/>
            <w:webHidden/>
          </w:rPr>
        </w:r>
        <w:r w:rsidR="004E5686">
          <w:rPr>
            <w:noProof/>
            <w:webHidden/>
          </w:rPr>
          <w:fldChar w:fldCharType="separate"/>
        </w:r>
        <w:r w:rsidR="004E5686">
          <w:rPr>
            <w:noProof/>
            <w:webHidden/>
          </w:rPr>
          <w:t>8</w:t>
        </w:r>
        <w:r w:rsidR="004E5686">
          <w:rPr>
            <w:noProof/>
            <w:webHidden/>
          </w:rPr>
          <w:fldChar w:fldCharType="end"/>
        </w:r>
      </w:hyperlink>
    </w:p>
    <w:p w14:paraId="33F0C1B1" w14:textId="756BFB58" w:rsidR="004E5686" w:rsidRDefault="004E5686">
      <w:pPr>
        <w:pStyle w:val="af9"/>
        <w:tabs>
          <w:tab w:val="right" w:pos="8779"/>
        </w:tabs>
        <w:rPr>
          <w:rFonts w:asciiTheme="minorHAnsi" w:eastAsiaTheme="minorEastAsia" w:hAnsiTheme="minorHAnsi"/>
          <w:noProof/>
          <w:szCs w:val="24"/>
          <w14:ligatures w14:val="standardContextual"/>
        </w:rPr>
      </w:pPr>
      <w:hyperlink w:anchor="_Toc168479398" w:history="1">
        <w:r w:rsidRPr="00F81DB8">
          <w:rPr>
            <w:rStyle w:val="af"/>
            <w:rFonts w:hint="eastAsia"/>
            <w:noProof/>
          </w:rPr>
          <w:t>圖</w:t>
        </w:r>
        <w:r w:rsidRPr="00F81DB8">
          <w:rPr>
            <w:rStyle w:val="af"/>
            <w:noProof/>
          </w:rPr>
          <w:t xml:space="preserve">3.1. </w:t>
        </w:r>
        <w:r w:rsidRPr="00F81DB8">
          <w:rPr>
            <w:rStyle w:val="af"/>
            <w:rFonts w:hint="eastAsia"/>
            <w:noProof/>
          </w:rPr>
          <w:t>社群詞彙產生的方法</w:t>
        </w:r>
        <w:r>
          <w:rPr>
            <w:noProof/>
            <w:webHidden/>
          </w:rPr>
          <w:tab/>
        </w:r>
        <w:r>
          <w:rPr>
            <w:noProof/>
            <w:webHidden/>
          </w:rPr>
          <w:fldChar w:fldCharType="begin"/>
        </w:r>
        <w:r>
          <w:rPr>
            <w:noProof/>
            <w:webHidden/>
          </w:rPr>
          <w:instrText xml:space="preserve"> PAGEREF _Toc168479398 \h </w:instrText>
        </w:r>
        <w:r>
          <w:rPr>
            <w:noProof/>
            <w:webHidden/>
          </w:rPr>
        </w:r>
        <w:r>
          <w:rPr>
            <w:noProof/>
            <w:webHidden/>
          </w:rPr>
          <w:fldChar w:fldCharType="separate"/>
        </w:r>
        <w:r>
          <w:rPr>
            <w:noProof/>
            <w:webHidden/>
          </w:rPr>
          <w:t>16</w:t>
        </w:r>
        <w:r>
          <w:rPr>
            <w:noProof/>
            <w:webHidden/>
          </w:rPr>
          <w:fldChar w:fldCharType="end"/>
        </w:r>
      </w:hyperlink>
    </w:p>
    <w:p w14:paraId="364376D9" w14:textId="285A3E34" w:rsidR="004E5686" w:rsidRDefault="004E5686">
      <w:pPr>
        <w:pStyle w:val="af9"/>
        <w:tabs>
          <w:tab w:val="right" w:pos="8779"/>
        </w:tabs>
        <w:rPr>
          <w:rFonts w:asciiTheme="minorHAnsi" w:eastAsiaTheme="minorEastAsia" w:hAnsiTheme="minorHAnsi"/>
          <w:noProof/>
          <w:szCs w:val="24"/>
          <w14:ligatures w14:val="standardContextual"/>
        </w:rPr>
      </w:pPr>
      <w:hyperlink w:anchor="_Toc168479399" w:history="1">
        <w:r w:rsidRPr="00F81DB8">
          <w:rPr>
            <w:rStyle w:val="af"/>
            <w:rFonts w:hint="eastAsia"/>
            <w:noProof/>
          </w:rPr>
          <w:t>圖</w:t>
        </w:r>
        <w:r w:rsidRPr="00F81DB8">
          <w:rPr>
            <w:rStyle w:val="af"/>
            <w:noProof/>
          </w:rPr>
          <w:t xml:space="preserve">3.2. </w:t>
        </w:r>
        <w:r w:rsidRPr="00F81DB8">
          <w:rPr>
            <w:rStyle w:val="af"/>
            <w:rFonts w:hint="eastAsia"/>
            <w:noProof/>
          </w:rPr>
          <w:t>模型準確度優化與比較</w:t>
        </w:r>
        <w:r>
          <w:rPr>
            <w:noProof/>
            <w:webHidden/>
          </w:rPr>
          <w:tab/>
        </w:r>
        <w:r>
          <w:rPr>
            <w:noProof/>
            <w:webHidden/>
          </w:rPr>
          <w:fldChar w:fldCharType="begin"/>
        </w:r>
        <w:r>
          <w:rPr>
            <w:noProof/>
            <w:webHidden/>
          </w:rPr>
          <w:instrText xml:space="preserve"> PAGEREF _Toc168479399 \h </w:instrText>
        </w:r>
        <w:r>
          <w:rPr>
            <w:noProof/>
            <w:webHidden/>
          </w:rPr>
        </w:r>
        <w:r>
          <w:rPr>
            <w:noProof/>
            <w:webHidden/>
          </w:rPr>
          <w:fldChar w:fldCharType="separate"/>
        </w:r>
        <w:r>
          <w:rPr>
            <w:noProof/>
            <w:webHidden/>
          </w:rPr>
          <w:t>17</w:t>
        </w:r>
        <w:r>
          <w:rPr>
            <w:noProof/>
            <w:webHidden/>
          </w:rPr>
          <w:fldChar w:fldCharType="end"/>
        </w:r>
      </w:hyperlink>
    </w:p>
    <w:p w14:paraId="318359C2" w14:textId="55332A9D" w:rsidR="00651F6B" w:rsidRPr="0048577F" w:rsidRDefault="00651F6B">
      <w:pPr>
        <w:rPr>
          <w:rFonts w:ascii="Times New Roman" w:hAnsi="Times New Roman" w:cs="Times New Roman"/>
          <w:noProof/>
          <w:kern w:val="2"/>
          <w:sz w:val="24"/>
          <w:szCs w:val="24"/>
          <w:lang w:eastAsia="zh-TW"/>
        </w:rPr>
      </w:pPr>
      <w:r>
        <w:rPr>
          <w:rFonts w:ascii="Times New Roman" w:hAnsi="Times New Roman" w:cs="Times New Roman"/>
          <w:b/>
          <w:color w:val="000000" w:themeColor="text1"/>
          <w:sz w:val="36"/>
          <w:szCs w:val="36"/>
          <w:lang w:eastAsia="zh-TW"/>
        </w:rPr>
        <w:fldChar w:fldCharType="end"/>
      </w:r>
    </w:p>
    <w:p w14:paraId="54175004" w14:textId="77777777" w:rsidR="005A077C" w:rsidRDefault="00136032" w:rsidP="0067684A">
      <w:pPr>
        <w:pStyle w:val="110"/>
        <w:jc w:val="center"/>
      </w:pPr>
      <w:bookmarkStart w:id="4" w:name="_Toc168479369"/>
      <w:r w:rsidRPr="003F7226">
        <w:t>表目錄</w:t>
      </w:r>
      <w:bookmarkEnd w:id="4"/>
    </w:p>
    <w:p w14:paraId="38E76EDF" w14:textId="5C58CF2E" w:rsidR="004E5686" w:rsidRDefault="00233948">
      <w:pPr>
        <w:pStyle w:val="af9"/>
        <w:tabs>
          <w:tab w:val="right" w:leader="dot" w:pos="8779"/>
        </w:tabs>
        <w:rPr>
          <w:rFonts w:asciiTheme="minorHAnsi" w:eastAsiaTheme="minorEastAsia" w:hAnsiTheme="minorHAnsi"/>
          <w:noProof/>
          <w:szCs w:val="24"/>
          <w14:ligatures w14:val="standardContextual"/>
        </w:rPr>
      </w:pPr>
      <w:r>
        <w:fldChar w:fldCharType="begin"/>
      </w:r>
      <w:r>
        <w:instrText xml:space="preserve"> TOC \h \z \t "</w:instrText>
      </w:r>
      <w:r>
        <w:instrText>表目錄</w:instrText>
      </w:r>
      <w:r>
        <w:instrText>" \c "</w:instrText>
      </w:r>
      <w:r>
        <w:instrText>表格</w:instrText>
      </w:r>
      <w:r>
        <w:instrText xml:space="preserve">" </w:instrText>
      </w:r>
      <w:r>
        <w:fldChar w:fldCharType="separate"/>
      </w:r>
      <w:hyperlink w:anchor="_Toc168479400" w:history="1">
        <w:r w:rsidR="004E5686" w:rsidRPr="00172F40">
          <w:rPr>
            <w:rStyle w:val="af"/>
            <w:rFonts w:hint="eastAsia"/>
            <w:noProof/>
          </w:rPr>
          <w:t>表</w:t>
        </w:r>
        <w:r w:rsidR="004E5686" w:rsidRPr="00172F40">
          <w:rPr>
            <w:rStyle w:val="af"/>
            <w:noProof/>
          </w:rPr>
          <w:t xml:space="preserve"> 1.1.  </w:t>
        </w:r>
        <w:r w:rsidR="004E5686" w:rsidRPr="00172F40">
          <w:rPr>
            <w:rStyle w:val="af"/>
            <w:rFonts w:hint="eastAsia"/>
            <w:noProof/>
          </w:rPr>
          <w:t>台灣加權指數市值佔比排行前</w:t>
        </w:r>
        <w:r w:rsidR="004E5686" w:rsidRPr="00172F40">
          <w:rPr>
            <w:rStyle w:val="af"/>
            <w:noProof/>
          </w:rPr>
          <w:t>10</w:t>
        </w:r>
        <w:r w:rsidR="004E5686" w:rsidRPr="00172F40">
          <w:rPr>
            <w:rStyle w:val="af"/>
            <w:rFonts w:hint="eastAsia"/>
            <w:noProof/>
          </w:rPr>
          <w:t>股票</w:t>
        </w:r>
        <w:r w:rsidR="004E5686">
          <w:rPr>
            <w:noProof/>
            <w:webHidden/>
          </w:rPr>
          <w:tab/>
        </w:r>
        <w:r w:rsidR="004E5686">
          <w:rPr>
            <w:noProof/>
            <w:webHidden/>
          </w:rPr>
          <w:fldChar w:fldCharType="begin"/>
        </w:r>
        <w:r w:rsidR="004E5686">
          <w:rPr>
            <w:noProof/>
            <w:webHidden/>
          </w:rPr>
          <w:instrText xml:space="preserve"> PAGEREF _Toc168479400 \h </w:instrText>
        </w:r>
        <w:r w:rsidR="004E5686">
          <w:rPr>
            <w:noProof/>
            <w:webHidden/>
          </w:rPr>
        </w:r>
        <w:r w:rsidR="004E5686">
          <w:rPr>
            <w:noProof/>
            <w:webHidden/>
          </w:rPr>
          <w:fldChar w:fldCharType="separate"/>
        </w:r>
        <w:r w:rsidR="004E5686">
          <w:rPr>
            <w:noProof/>
            <w:webHidden/>
          </w:rPr>
          <w:t>9</w:t>
        </w:r>
        <w:r w:rsidR="004E5686">
          <w:rPr>
            <w:noProof/>
            <w:webHidden/>
          </w:rPr>
          <w:fldChar w:fldCharType="end"/>
        </w:r>
      </w:hyperlink>
    </w:p>
    <w:p w14:paraId="21953097" w14:textId="7013A5F6" w:rsidR="004E5686" w:rsidRDefault="004E5686">
      <w:pPr>
        <w:pStyle w:val="af9"/>
        <w:tabs>
          <w:tab w:val="right" w:leader="dot" w:pos="8779"/>
        </w:tabs>
        <w:rPr>
          <w:rFonts w:asciiTheme="minorHAnsi" w:eastAsiaTheme="minorEastAsia" w:hAnsiTheme="minorHAnsi"/>
          <w:noProof/>
          <w:szCs w:val="24"/>
          <w14:ligatures w14:val="standardContextual"/>
        </w:rPr>
      </w:pPr>
      <w:hyperlink w:anchor="_Toc168479401" w:history="1">
        <w:r w:rsidRPr="00172F40">
          <w:rPr>
            <w:rStyle w:val="af"/>
            <w:rFonts w:hint="eastAsia"/>
            <w:noProof/>
          </w:rPr>
          <w:t>表</w:t>
        </w:r>
        <w:r w:rsidRPr="00172F40">
          <w:rPr>
            <w:rStyle w:val="af"/>
            <w:noProof/>
          </w:rPr>
          <w:t xml:space="preserve">3.1. </w:t>
        </w:r>
        <w:r w:rsidRPr="00172F40">
          <w:rPr>
            <w:rStyle w:val="af"/>
            <w:rFonts w:hint="eastAsia"/>
            <w:noProof/>
          </w:rPr>
          <w:t>資料前處理範例</w:t>
        </w:r>
        <w:r>
          <w:rPr>
            <w:noProof/>
            <w:webHidden/>
          </w:rPr>
          <w:tab/>
        </w:r>
        <w:r>
          <w:rPr>
            <w:noProof/>
            <w:webHidden/>
          </w:rPr>
          <w:fldChar w:fldCharType="begin"/>
        </w:r>
        <w:r>
          <w:rPr>
            <w:noProof/>
            <w:webHidden/>
          </w:rPr>
          <w:instrText xml:space="preserve"> PAGEREF _Toc168479401 \h </w:instrText>
        </w:r>
        <w:r>
          <w:rPr>
            <w:noProof/>
            <w:webHidden/>
          </w:rPr>
        </w:r>
        <w:r>
          <w:rPr>
            <w:noProof/>
            <w:webHidden/>
          </w:rPr>
          <w:fldChar w:fldCharType="separate"/>
        </w:r>
        <w:r>
          <w:rPr>
            <w:noProof/>
            <w:webHidden/>
          </w:rPr>
          <w:t>13</w:t>
        </w:r>
        <w:r>
          <w:rPr>
            <w:noProof/>
            <w:webHidden/>
          </w:rPr>
          <w:fldChar w:fldCharType="end"/>
        </w:r>
      </w:hyperlink>
    </w:p>
    <w:p w14:paraId="7375CEF8" w14:textId="0D8D9456" w:rsidR="004E5686" w:rsidRDefault="004E5686">
      <w:pPr>
        <w:pStyle w:val="af9"/>
        <w:tabs>
          <w:tab w:val="right" w:leader="dot" w:pos="8779"/>
        </w:tabs>
        <w:rPr>
          <w:rFonts w:asciiTheme="minorHAnsi" w:eastAsiaTheme="minorEastAsia" w:hAnsiTheme="minorHAnsi"/>
          <w:noProof/>
          <w:szCs w:val="24"/>
          <w14:ligatures w14:val="standardContextual"/>
        </w:rPr>
      </w:pPr>
      <w:hyperlink w:anchor="_Toc168479402" w:history="1">
        <w:r w:rsidRPr="00172F40">
          <w:rPr>
            <w:rStyle w:val="af"/>
            <w:rFonts w:hint="eastAsia"/>
            <w:noProof/>
          </w:rPr>
          <w:t>表</w:t>
        </w:r>
        <w:r w:rsidRPr="00172F40">
          <w:rPr>
            <w:rStyle w:val="af"/>
            <w:noProof/>
          </w:rPr>
          <w:t xml:space="preserve">3.2. </w:t>
        </w:r>
        <w:r w:rsidRPr="00172F40">
          <w:rPr>
            <w:rStyle w:val="af"/>
            <w:rFonts w:hint="eastAsia"/>
            <w:noProof/>
          </w:rPr>
          <w:t>社群文章詞典範例</w:t>
        </w:r>
        <w:r>
          <w:rPr>
            <w:noProof/>
            <w:webHidden/>
          </w:rPr>
          <w:tab/>
        </w:r>
        <w:r>
          <w:rPr>
            <w:noProof/>
            <w:webHidden/>
          </w:rPr>
          <w:fldChar w:fldCharType="begin"/>
        </w:r>
        <w:r>
          <w:rPr>
            <w:noProof/>
            <w:webHidden/>
          </w:rPr>
          <w:instrText xml:space="preserve"> PAGEREF _Toc168479402 \h </w:instrText>
        </w:r>
        <w:r>
          <w:rPr>
            <w:noProof/>
            <w:webHidden/>
          </w:rPr>
        </w:r>
        <w:r>
          <w:rPr>
            <w:noProof/>
            <w:webHidden/>
          </w:rPr>
          <w:fldChar w:fldCharType="separate"/>
        </w:r>
        <w:r>
          <w:rPr>
            <w:noProof/>
            <w:webHidden/>
          </w:rPr>
          <w:t>14</w:t>
        </w:r>
        <w:r>
          <w:rPr>
            <w:noProof/>
            <w:webHidden/>
          </w:rPr>
          <w:fldChar w:fldCharType="end"/>
        </w:r>
      </w:hyperlink>
    </w:p>
    <w:p w14:paraId="0991F031" w14:textId="52755E36" w:rsidR="004E5686" w:rsidRDefault="004E5686">
      <w:pPr>
        <w:pStyle w:val="af9"/>
        <w:tabs>
          <w:tab w:val="right" w:leader="dot" w:pos="8779"/>
        </w:tabs>
        <w:rPr>
          <w:rFonts w:asciiTheme="minorHAnsi" w:eastAsiaTheme="minorEastAsia" w:hAnsiTheme="minorHAnsi"/>
          <w:noProof/>
          <w:szCs w:val="24"/>
          <w14:ligatures w14:val="standardContextual"/>
        </w:rPr>
      </w:pPr>
      <w:hyperlink w:anchor="_Toc168479403" w:history="1">
        <w:r w:rsidRPr="00172F40">
          <w:rPr>
            <w:rStyle w:val="af"/>
            <w:rFonts w:hint="eastAsia"/>
            <w:noProof/>
          </w:rPr>
          <w:t>表</w:t>
        </w:r>
        <w:r w:rsidRPr="00172F40">
          <w:rPr>
            <w:rStyle w:val="af"/>
            <w:noProof/>
          </w:rPr>
          <w:t xml:space="preserve">3.3. </w:t>
        </w:r>
        <w:r w:rsidRPr="00172F40">
          <w:rPr>
            <w:rStyle w:val="af"/>
            <w:rFonts w:hint="eastAsia"/>
            <w:noProof/>
          </w:rPr>
          <w:t>專業文章詞典範例</w:t>
        </w:r>
        <w:r>
          <w:rPr>
            <w:noProof/>
            <w:webHidden/>
          </w:rPr>
          <w:tab/>
        </w:r>
        <w:r>
          <w:rPr>
            <w:noProof/>
            <w:webHidden/>
          </w:rPr>
          <w:fldChar w:fldCharType="begin"/>
        </w:r>
        <w:r>
          <w:rPr>
            <w:noProof/>
            <w:webHidden/>
          </w:rPr>
          <w:instrText xml:space="preserve"> PAGEREF _Toc168479403 \h </w:instrText>
        </w:r>
        <w:r>
          <w:rPr>
            <w:noProof/>
            <w:webHidden/>
          </w:rPr>
        </w:r>
        <w:r>
          <w:rPr>
            <w:noProof/>
            <w:webHidden/>
          </w:rPr>
          <w:fldChar w:fldCharType="separate"/>
        </w:r>
        <w:r>
          <w:rPr>
            <w:noProof/>
            <w:webHidden/>
          </w:rPr>
          <w:t>14</w:t>
        </w:r>
        <w:r>
          <w:rPr>
            <w:noProof/>
            <w:webHidden/>
          </w:rPr>
          <w:fldChar w:fldCharType="end"/>
        </w:r>
      </w:hyperlink>
    </w:p>
    <w:p w14:paraId="3EB83116" w14:textId="308B8626" w:rsidR="004E5686" w:rsidRDefault="004E5686">
      <w:pPr>
        <w:pStyle w:val="af9"/>
        <w:tabs>
          <w:tab w:val="right" w:leader="dot" w:pos="8779"/>
        </w:tabs>
        <w:rPr>
          <w:rFonts w:asciiTheme="minorHAnsi" w:eastAsiaTheme="minorEastAsia" w:hAnsiTheme="minorHAnsi"/>
          <w:noProof/>
          <w:szCs w:val="24"/>
          <w14:ligatures w14:val="standardContextual"/>
        </w:rPr>
      </w:pPr>
      <w:hyperlink w:anchor="_Toc168479404" w:history="1">
        <w:r w:rsidRPr="00172F40">
          <w:rPr>
            <w:rStyle w:val="af"/>
            <w:rFonts w:hint="eastAsia"/>
            <w:noProof/>
          </w:rPr>
          <w:t>表</w:t>
        </w:r>
        <w:r w:rsidRPr="00172F40">
          <w:rPr>
            <w:rStyle w:val="af"/>
            <w:noProof/>
          </w:rPr>
          <w:t xml:space="preserve">3.4. </w:t>
        </w:r>
        <w:r w:rsidRPr="00172F40">
          <w:rPr>
            <w:rStyle w:val="af"/>
            <w:rFonts w:hint="eastAsia"/>
            <w:noProof/>
          </w:rPr>
          <w:t>正負向情緒詞典範例</w:t>
        </w:r>
        <w:r>
          <w:rPr>
            <w:noProof/>
            <w:webHidden/>
          </w:rPr>
          <w:tab/>
        </w:r>
        <w:r>
          <w:rPr>
            <w:noProof/>
            <w:webHidden/>
          </w:rPr>
          <w:fldChar w:fldCharType="begin"/>
        </w:r>
        <w:r>
          <w:rPr>
            <w:noProof/>
            <w:webHidden/>
          </w:rPr>
          <w:instrText xml:space="preserve"> PAGEREF _Toc168479404 \h </w:instrText>
        </w:r>
        <w:r>
          <w:rPr>
            <w:noProof/>
            <w:webHidden/>
          </w:rPr>
        </w:r>
        <w:r>
          <w:rPr>
            <w:noProof/>
            <w:webHidden/>
          </w:rPr>
          <w:fldChar w:fldCharType="separate"/>
        </w:r>
        <w:r>
          <w:rPr>
            <w:noProof/>
            <w:webHidden/>
          </w:rPr>
          <w:t>15</w:t>
        </w:r>
        <w:r>
          <w:rPr>
            <w:noProof/>
            <w:webHidden/>
          </w:rPr>
          <w:fldChar w:fldCharType="end"/>
        </w:r>
      </w:hyperlink>
    </w:p>
    <w:p w14:paraId="3B3FF60E" w14:textId="5A394DEA" w:rsidR="004E5686" w:rsidRDefault="004E5686">
      <w:pPr>
        <w:pStyle w:val="af9"/>
        <w:tabs>
          <w:tab w:val="right" w:leader="dot" w:pos="8779"/>
        </w:tabs>
        <w:rPr>
          <w:rFonts w:asciiTheme="minorHAnsi" w:eastAsiaTheme="minorEastAsia" w:hAnsiTheme="minorHAnsi"/>
          <w:noProof/>
          <w:szCs w:val="24"/>
          <w14:ligatures w14:val="standardContextual"/>
        </w:rPr>
      </w:pPr>
      <w:hyperlink w:anchor="_Toc168479405" w:history="1">
        <w:r w:rsidRPr="00172F40">
          <w:rPr>
            <w:rStyle w:val="af"/>
            <w:rFonts w:hint="eastAsia"/>
            <w:noProof/>
          </w:rPr>
          <w:t>表</w:t>
        </w:r>
        <w:r w:rsidRPr="00172F40">
          <w:rPr>
            <w:rStyle w:val="af"/>
            <w:noProof/>
          </w:rPr>
          <w:t xml:space="preserve">3.5. </w:t>
        </w:r>
        <w:r w:rsidRPr="00172F40">
          <w:rPr>
            <w:rStyle w:val="af"/>
            <w:rFonts w:hint="eastAsia"/>
            <w:noProof/>
          </w:rPr>
          <w:t>中立情緒詞典範例</w:t>
        </w:r>
        <w:r>
          <w:rPr>
            <w:noProof/>
            <w:webHidden/>
          </w:rPr>
          <w:tab/>
        </w:r>
        <w:r>
          <w:rPr>
            <w:noProof/>
            <w:webHidden/>
          </w:rPr>
          <w:fldChar w:fldCharType="begin"/>
        </w:r>
        <w:r>
          <w:rPr>
            <w:noProof/>
            <w:webHidden/>
          </w:rPr>
          <w:instrText xml:space="preserve"> PAGEREF _Toc168479405 \h </w:instrText>
        </w:r>
        <w:r>
          <w:rPr>
            <w:noProof/>
            <w:webHidden/>
          </w:rPr>
        </w:r>
        <w:r>
          <w:rPr>
            <w:noProof/>
            <w:webHidden/>
          </w:rPr>
          <w:fldChar w:fldCharType="separate"/>
        </w:r>
        <w:r>
          <w:rPr>
            <w:noProof/>
            <w:webHidden/>
          </w:rPr>
          <w:t>15</w:t>
        </w:r>
        <w:r>
          <w:rPr>
            <w:noProof/>
            <w:webHidden/>
          </w:rPr>
          <w:fldChar w:fldCharType="end"/>
        </w:r>
      </w:hyperlink>
    </w:p>
    <w:p w14:paraId="1FCF417E" w14:textId="36B3F527" w:rsidR="004E5686" w:rsidRDefault="004E5686">
      <w:pPr>
        <w:pStyle w:val="af9"/>
        <w:tabs>
          <w:tab w:val="right" w:leader="dot" w:pos="8779"/>
        </w:tabs>
        <w:rPr>
          <w:rFonts w:asciiTheme="minorHAnsi" w:eastAsiaTheme="minorEastAsia" w:hAnsiTheme="minorHAnsi"/>
          <w:noProof/>
          <w:szCs w:val="24"/>
          <w14:ligatures w14:val="standardContextual"/>
        </w:rPr>
      </w:pPr>
      <w:hyperlink w:anchor="_Toc168479406" w:history="1">
        <w:r w:rsidRPr="00172F40">
          <w:rPr>
            <w:rStyle w:val="af"/>
            <w:rFonts w:hint="eastAsia"/>
            <w:noProof/>
          </w:rPr>
          <w:t>表</w:t>
        </w:r>
        <w:r w:rsidRPr="00172F40">
          <w:rPr>
            <w:rStyle w:val="af"/>
            <w:noProof/>
          </w:rPr>
          <w:t xml:space="preserve">3.6. </w:t>
        </w:r>
        <w:r w:rsidRPr="00172F40">
          <w:rPr>
            <w:rStyle w:val="af"/>
            <w:rFonts w:hint="eastAsia"/>
            <w:noProof/>
          </w:rPr>
          <w:t>焦點小組主題列表</w:t>
        </w:r>
        <w:r>
          <w:rPr>
            <w:noProof/>
            <w:webHidden/>
          </w:rPr>
          <w:tab/>
        </w:r>
        <w:r>
          <w:rPr>
            <w:noProof/>
            <w:webHidden/>
          </w:rPr>
          <w:fldChar w:fldCharType="begin"/>
        </w:r>
        <w:r>
          <w:rPr>
            <w:noProof/>
            <w:webHidden/>
          </w:rPr>
          <w:instrText xml:space="preserve"> PAGEREF _Toc168479406 \h </w:instrText>
        </w:r>
        <w:r>
          <w:rPr>
            <w:noProof/>
            <w:webHidden/>
          </w:rPr>
        </w:r>
        <w:r>
          <w:rPr>
            <w:noProof/>
            <w:webHidden/>
          </w:rPr>
          <w:fldChar w:fldCharType="separate"/>
        </w:r>
        <w:r>
          <w:rPr>
            <w:noProof/>
            <w:webHidden/>
          </w:rPr>
          <w:t>18</w:t>
        </w:r>
        <w:r>
          <w:rPr>
            <w:noProof/>
            <w:webHidden/>
          </w:rPr>
          <w:fldChar w:fldCharType="end"/>
        </w:r>
      </w:hyperlink>
    </w:p>
    <w:p w14:paraId="6D104068" w14:textId="7F7F6BDA" w:rsidR="004E5686" w:rsidRDefault="004E5686">
      <w:pPr>
        <w:pStyle w:val="af9"/>
        <w:tabs>
          <w:tab w:val="right" w:leader="dot" w:pos="8779"/>
        </w:tabs>
        <w:rPr>
          <w:rFonts w:asciiTheme="minorHAnsi" w:eastAsiaTheme="minorEastAsia" w:hAnsiTheme="minorHAnsi"/>
          <w:noProof/>
          <w:szCs w:val="24"/>
          <w14:ligatures w14:val="standardContextual"/>
        </w:rPr>
      </w:pPr>
      <w:hyperlink w:anchor="_Toc168479407" w:history="1">
        <w:r w:rsidRPr="00172F40">
          <w:rPr>
            <w:rStyle w:val="af"/>
            <w:rFonts w:hint="eastAsia"/>
            <w:noProof/>
          </w:rPr>
          <w:t>表</w:t>
        </w:r>
        <w:r w:rsidRPr="00172F40">
          <w:rPr>
            <w:rStyle w:val="af"/>
            <w:noProof/>
          </w:rPr>
          <w:t xml:space="preserve">3.7. </w:t>
        </w:r>
        <w:r w:rsidRPr="00172F40">
          <w:rPr>
            <w:rStyle w:val="af"/>
            <w:rFonts w:hint="eastAsia"/>
            <w:noProof/>
          </w:rPr>
          <w:t>參數調整項目</w:t>
        </w:r>
        <w:r>
          <w:rPr>
            <w:noProof/>
            <w:webHidden/>
          </w:rPr>
          <w:tab/>
        </w:r>
        <w:r>
          <w:rPr>
            <w:noProof/>
            <w:webHidden/>
          </w:rPr>
          <w:fldChar w:fldCharType="begin"/>
        </w:r>
        <w:r>
          <w:rPr>
            <w:noProof/>
            <w:webHidden/>
          </w:rPr>
          <w:instrText xml:space="preserve"> PAGEREF _Toc168479407 \h </w:instrText>
        </w:r>
        <w:r>
          <w:rPr>
            <w:noProof/>
            <w:webHidden/>
          </w:rPr>
        </w:r>
        <w:r>
          <w:rPr>
            <w:noProof/>
            <w:webHidden/>
          </w:rPr>
          <w:fldChar w:fldCharType="separate"/>
        </w:r>
        <w:r>
          <w:rPr>
            <w:noProof/>
            <w:webHidden/>
          </w:rPr>
          <w:t>20</w:t>
        </w:r>
        <w:r>
          <w:rPr>
            <w:noProof/>
            <w:webHidden/>
          </w:rPr>
          <w:fldChar w:fldCharType="end"/>
        </w:r>
      </w:hyperlink>
    </w:p>
    <w:p w14:paraId="13E569D6" w14:textId="2383DA7B" w:rsidR="00777E1F" w:rsidRDefault="00233948" w:rsidP="006C6DD7">
      <w:pPr>
        <w:pStyle w:val="afb"/>
        <w:ind w:right="2"/>
      </w:pPr>
      <w:r>
        <w:fldChar w:fldCharType="end"/>
      </w:r>
    </w:p>
    <w:p w14:paraId="5DADDEAF" w14:textId="77777777" w:rsidR="00777E1F" w:rsidRPr="00777E1F" w:rsidRDefault="00777E1F" w:rsidP="0067684A"/>
    <w:p w14:paraId="76745E68" w14:textId="53120D41" w:rsidR="0048577F" w:rsidRDefault="0048577F" w:rsidP="00777E1F">
      <w:pPr>
        <w:rPr>
          <w:b/>
        </w:rPr>
      </w:pPr>
    </w:p>
    <w:p w14:paraId="492E45FE" w14:textId="77777777" w:rsidR="004E5686" w:rsidRDefault="004E5686">
      <w:pPr>
        <w:rPr>
          <w:rFonts w:ascii="Times New Roman" w:hAnsi="Times New Roman" w:cs="Times New Roman"/>
          <w:b/>
          <w:sz w:val="36"/>
          <w:szCs w:val="36"/>
          <w:lang w:eastAsia="zh-TW"/>
        </w:rPr>
      </w:pPr>
      <w:r>
        <w:br w:type="page"/>
      </w:r>
    </w:p>
    <w:p w14:paraId="2BC231B5" w14:textId="3A682A5F" w:rsidR="00136032" w:rsidRPr="003F7226" w:rsidRDefault="00136032" w:rsidP="008366D5">
      <w:pPr>
        <w:pStyle w:val="afb"/>
        <w:ind w:right="2"/>
      </w:pPr>
      <w:bookmarkStart w:id="5" w:name="_Toc168479370"/>
      <w:r w:rsidRPr="003F7226">
        <w:lastRenderedPageBreak/>
        <w:t>第一章</w:t>
      </w:r>
      <w:r w:rsidR="003F7226">
        <w:rPr>
          <w:rFonts w:hint="eastAsia"/>
        </w:rPr>
        <w:t xml:space="preserve"> </w:t>
      </w:r>
      <w:r w:rsidRPr="003F7226">
        <w:t>緒論</w:t>
      </w:r>
      <w:bookmarkEnd w:id="5"/>
    </w:p>
    <w:p w14:paraId="53F9C804" w14:textId="4DE18EDD" w:rsidR="00136032" w:rsidRDefault="00136032" w:rsidP="008775D3">
      <w:pPr>
        <w:pStyle w:val="110"/>
      </w:pPr>
      <w:bookmarkStart w:id="6" w:name="_Toc168479371"/>
      <w:r w:rsidRPr="003F7226">
        <w:t>1.1</w:t>
      </w:r>
      <w:r w:rsidR="00495964">
        <w:rPr>
          <w:rFonts w:hint="eastAsia"/>
        </w:rPr>
        <w:t xml:space="preserve"> </w:t>
      </w:r>
      <w:r w:rsidR="003C57A3">
        <w:rPr>
          <w:rFonts w:hint="eastAsia"/>
        </w:rPr>
        <w:t>研究背景與動機</w:t>
      </w:r>
      <w:bookmarkEnd w:id="6"/>
    </w:p>
    <w:p w14:paraId="5A037850" w14:textId="77777777" w:rsidR="0084292C" w:rsidRDefault="0084292C" w:rsidP="0084292C">
      <w:pPr>
        <w:pStyle w:val="15"/>
        <w:ind w:firstLine="480"/>
      </w:pPr>
      <w:r>
        <w:rPr>
          <w:rFonts w:hint="eastAsia"/>
        </w:rPr>
        <w:t>科技推動技術創新，使人類生活變得更智慧便利，各項技術發展在科技的幫助</w:t>
      </w:r>
      <w:r>
        <w:t xml:space="preserve"> </w:t>
      </w:r>
      <w:r>
        <w:t>下進步飛速，進而促使世界連結更緊密。其中半導體產業為奠定科技進步的基礎，半導體製程產出的晶片元件應用範圍如雲端運算、</w:t>
      </w:r>
      <w:proofErr w:type="gramStart"/>
      <w:r>
        <w:t>物聯網</w:t>
      </w:r>
      <w:proofErr w:type="gramEnd"/>
      <w:r>
        <w:t>、智慧家電等，近幾年熱度及技術越發穩定的自動駕駛汽車、人工智慧、生成式</w:t>
      </w:r>
      <w:r>
        <w:t>AI</w:t>
      </w:r>
      <w:r>
        <w:t>等多個重要領域都屬於其應用範圍，由此可見半導體技術可謂數位化世界不可或缺的重要先驅。</w:t>
      </w:r>
    </w:p>
    <w:p w14:paraId="522B79D7" w14:textId="613B7889" w:rsidR="0084292C" w:rsidRDefault="0084292C" w:rsidP="0084292C">
      <w:pPr>
        <w:pStyle w:val="15"/>
        <w:ind w:firstLine="480"/>
      </w:pPr>
      <w:r>
        <w:t>2022</w:t>
      </w:r>
      <w:r>
        <w:t>年，美國政府通過《晶片與科學法案》（</w:t>
      </w:r>
      <w:r>
        <w:t>CHIPS and Science Act</w:t>
      </w:r>
      <w:r>
        <w:t>），</w:t>
      </w:r>
      <w:r>
        <w:t>2024</w:t>
      </w:r>
      <w:r>
        <w:t>年</w:t>
      </w:r>
      <w:r>
        <w:t>2</w:t>
      </w:r>
      <w:r>
        <w:t>月，美國白宮宣布撥款鉅額執行《晶片研發計畫》</w:t>
      </w:r>
      <w:proofErr w:type="gramStart"/>
      <w:r>
        <w:t>（</w:t>
      </w:r>
      <w:proofErr w:type="gramEnd"/>
      <w:r>
        <w:t xml:space="preserve">HIPS Research and development </w:t>
      </w:r>
      <w:proofErr w:type="gramStart"/>
      <w:r w:rsidR="00E41BF6">
        <w:t>（</w:t>
      </w:r>
      <w:proofErr w:type="gramEnd"/>
      <w:r>
        <w:t>R&amp;D</w:t>
      </w:r>
      <w:proofErr w:type="gramStart"/>
      <w:r w:rsidR="00E41BF6">
        <w:t>）</w:t>
      </w:r>
      <w:proofErr w:type="gramEnd"/>
      <w:r>
        <w:t xml:space="preserve"> programs</w:t>
      </w:r>
      <w:proofErr w:type="gramStart"/>
      <w:r>
        <w:t>）</w:t>
      </w:r>
      <w:proofErr w:type="gramEnd"/>
      <w:r>
        <w:t>，透過對半導體產業投資以激勵發展，進而加強美國整體經濟和供應鏈彈性，此法案間接促使全球半導體企業開始湧入大量的投資基金，也給產業帶來發展潛力可觀的前景。</w:t>
      </w:r>
    </w:p>
    <w:p w14:paraId="68EE12B5" w14:textId="77777777" w:rsidR="0084292C" w:rsidRDefault="0084292C" w:rsidP="0084292C">
      <w:pPr>
        <w:pStyle w:val="15"/>
        <w:ind w:firstLine="480"/>
      </w:pPr>
      <w:r>
        <w:rPr>
          <w:rFonts w:hint="eastAsia"/>
        </w:rPr>
        <w:t>科技發展也一併帶動了各國的經濟發展，近年來台灣國內商業、</w:t>
      </w:r>
      <w:proofErr w:type="gramStart"/>
      <w:r>
        <w:rPr>
          <w:rFonts w:hint="eastAsia"/>
        </w:rPr>
        <w:t>經濟也熬過</w:t>
      </w:r>
      <w:proofErr w:type="gramEnd"/>
      <w:r>
        <w:rPr>
          <w:rFonts w:hint="eastAsia"/>
        </w:rPr>
        <w:t>了</w:t>
      </w:r>
      <w:proofErr w:type="gramStart"/>
      <w:r>
        <w:rPr>
          <w:rFonts w:hint="eastAsia"/>
        </w:rPr>
        <w:t>疫情的</w:t>
      </w:r>
      <w:proofErr w:type="gramEnd"/>
      <w:r>
        <w:rPr>
          <w:rFonts w:hint="eastAsia"/>
        </w:rPr>
        <w:t>衝擊逐漸趨於穩定，特別是台灣股市交易活動也逐年熱絡起來，根據臺灣證券交易所統計之歷年股票市場概況表顯示，國內股市成交總金額從</w:t>
      </w:r>
      <w:r>
        <w:t>2019</w:t>
      </w:r>
      <w:r>
        <w:t>年的新台幣</w:t>
      </w:r>
      <w:r>
        <w:t>26</w:t>
      </w:r>
      <w:r>
        <w:t>兆元逐年上升至</w:t>
      </w:r>
      <w:r>
        <w:t>2023</w:t>
      </w:r>
      <w:r>
        <w:t>年的新台幣</w:t>
      </w:r>
      <w:r>
        <w:t>63</w:t>
      </w:r>
      <w:r>
        <w:t>兆元，股市的活躍程度也反映出股票這項投資工具越發受到投資人青睞。</w:t>
      </w:r>
      <w:proofErr w:type="gramStart"/>
      <w:r>
        <w:t>說到台股</w:t>
      </w:r>
      <w:proofErr w:type="gramEnd"/>
      <w:r>
        <w:t>，不得不提及台灣股市中有「</w:t>
      </w:r>
      <w:proofErr w:type="gramStart"/>
      <w:r>
        <w:t>護國神山</w:t>
      </w:r>
      <w:proofErr w:type="gramEnd"/>
      <w:r>
        <w:t>」美稱之台積電股票，作為台灣最重要的半導體代工企業，台積電不僅在技術創新方面領先，對國內金融經濟帶來的影響也十分顯著。</w:t>
      </w:r>
    </w:p>
    <w:p w14:paraId="10508F49" w14:textId="77777777" w:rsidR="0084292C" w:rsidRDefault="0084292C" w:rsidP="0084292C">
      <w:pPr>
        <w:pStyle w:val="15"/>
        <w:ind w:firstLine="480"/>
      </w:pPr>
      <w:r>
        <w:rPr>
          <w:rFonts w:hint="eastAsia"/>
        </w:rPr>
        <w:t>在全球市場對於半導體產業極度重視的背景下，推動產業發展之力量龐大，台積電在全球半導體供應鏈中的重要性也將進一步提升，而台積電股票對台灣股市帶來的影響也隨著產業發展產生更顯著的變化。</w:t>
      </w:r>
    </w:p>
    <w:p w14:paraId="7D959BB6" w14:textId="77777777" w:rsidR="0084292C" w:rsidRDefault="0084292C" w:rsidP="0084292C">
      <w:pPr>
        <w:pStyle w:val="15"/>
        <w:ind w:firstLine="480"/>
      </w:pPr>
      <w:r>
        <w:rPr>
          <w:rFonts w:hint="eastAsia"/>
        </w:rPr>
        <w:t>現代人們的日常交流逐漸社群化，使用者在</w:t>
      </w:r>
      <w:proofErr w:type="gramStart"/>
      <w:r>
        <w:rPr>
          <w:rFonts w:hint="eastAsia"/>
        </w:rPr>
        <w:t>在</w:t>
      </w:r>
      <w:proofErr w:type="gramEnd"/>
      <w:r>
        <w:rPr>
          <w:rFonts w:hint="eastAsia"/>
        </w:rPr>
        <w:t>社群媒體中討論的內容也包含多</w:t>
      </w:r>
      <w:r>
        <w:t xml:space="preserve"> </w:t>
      </w:r>
      <w:r>
        <w:t>種主題，除了日常生活基本的食、衣、住、行、育、</w:t>
      </w:r>
      <w:proofErr w:type="gramStart"/>
      <w:r>
        <w:t>樂外</w:t>
      </w:r>
      <w:proofErr w:type="gramEnd"/>
      <w:r>
        <w:t>，也在金融經濟、政治外</w:t>
      </w:r>
      <w:r>
        <w:lastRenderedPageBreak/>
        <w:t>交、科技人文等領域有諸多的討論。將社群媒體中的討論內容加以分析後，也在諸多領域實際應用，例如透過產品</w:t>
      </w:r>
      <w:proofErr w:type="gramStart"/>
      <w:r>
        <w:t>點擊率與</w:t>
      </w:r>
      <w:proofErr w:type="gramEnd"/>
      <w:r>
        <w:t>搜尋內容讓企業更了解使用者偏好，對特定顧客進行精</w:t>
      </w:r>
      <w:proofErr w:type="gramStart"/>
      <w:r>
        <w:t>準</w:t>
      </w:r>
      <w:proofErr w:type="gramEnd"/>
      <w:r>
        <w:t>的廣告投放，達到更好的行銷效果；在政治方面，也有利用網路投票預估選情，判斷不同地區選民意向的案例。</w:t>
      </w:r>
      <w:r>
        <w:t xml:space="preserve"> </w:t>
      </w:r>
    </w:p>
    <w:p w14:paraId="6F839E29" w14:textId="0032B663" w:rsidR="0084292C" w:rsidRDefault="0084292C" w:rsidP="0084292C">
      <w:pPr>
        <w:pStyle w:val="15"/>
        <w:ind w:firstLine="480"/>
      </w:pPr>
      <w:r>
        <w:rPr>
          <w:rFonts w:hint="eastAsia"/>
        </w:rPr>
        <w:t>作為人們創作、分享、交流意見和觀點及經驗之平台，社群媒體能快速反應人們對事物的看法，其中討論台灣股市的社群平台如</w:t>
      </w:r>
      <w:r>
        <w:t>PTT</w:t>
      </w:r>
      <w:r>
        <w:t>、</w:t>
      </w:r>
      <w:proofErr w:type="spellStart"/>
      <w:r w:rsidR="004D086D">
        <w:t>CMoney</w:t>
      </w:r>
      <w:proofErr w:type="spellEnd"/>
      <w:r>
        <w:t>、</w:t>
      </w:r>
      <w:proofErr w:type="spellStart"/>
      <w:r>
        <w:t>Histock</w:t>
      </w:r>
      <w:proofErr w:type="spellEnd"/>
      <w:r>
        <w:t>、</w:t>
      </w:r>
      <w:proofErr w:type="spellStart"/>
      <w:r>
        <w:t>Dcard</w:t>
      </w:r>
      <w:proofErr w:type="spellEnd"/>
      <w:r>
        <w:t>股市版、</w:t>
      </w:r>
      <w:proofErr w:type="gramStart"/>
      <w:r>
        <w:t>鉅</w:t>
      </w:r>
      <w:proofErr w:type="gramEnd"/>
      <w:r>
        <w:t>亨網</w:t>
      </w:r>
      <w:r>
        <w:t>.</w:t>
      </w:r>
      <w:proofErr w:type="gramStart"/>
      <w:r>
        <w:t>.....</w:t>
      </w:r>
      <w:proofErr w:type="gramEnd"/>
      <w:r>
        <w:t>，使用者常在理財相關的社群平台分享對股市預測或交易結果。根據美網</w:t>
      </w:r>
      <w:proofErr w:type="spellStart"/>
      <w:r>
        <w:t>MagnifyMoney</w:t>
      </w:r>
      <w:proofErr w:type="spellEnd"/>
      <w:r>
        <w:t>，在</w:t>
      </w:r>
      <w:r>
        <w:t>2021</w:t>
      </w:r>
      <w:r>
        <w:t>年對</w:t>
      </w:r>
      <w:r>
        <w:t>1,536</w:t>
      </w:r>
      <w:r>
        <w:t>名</w:t>
      </w:r>
      <w:r>
        <w:t>18</w:t>
      </w:r>
      <w:r>
        <w:t>至</w:t>
      </w:r>
      <w:r>
        <w:t>40</w:t>
      </w:r>
      <w:r>
        <w:t>歲受訪者的調查結果顯示，</w:t>
      </w:r>
      <w:r>
        <w:t>40</w:t>
      </w:r>
      <w:r>
        <w:t>歲以下的投資者中，有六成的人是金融理財論壇的會員，說明投資人會在理財社群平台活動、參考平台中的投資建議或大眾評論。且有</w:t>
      </w:r>
      <w:r w:rsidR="007871C9">
        <w:rPr>
          <w:rFonts w:hint="eastAsia"/>
        </w:rPr>
        <w:t>兩成</w:t>
      </w:r>
      <w:r>
        <w:t>的投資人會同時在多個社群平台瀏覽貼文、留言作為個</w:t>
      </w:r>
      <w:r>
        <w:rPr>
          <w:rFonts w:hint="eastAsia"/>
        </w:rPr>
        <w:t>人投資參考依據。可見除新聞媒體及報章雜誌等傳統媒體外，現代投資人也在金融網站或理財社群平台獲取股市新資訊。</w:t>
      </w:r>
    </w:p>
    <w:p w14:paraId="27576D47" w14:textId="77777777" w:rsidR="0084292C" w:rsidRDefault="0084292C" w:rsidP="0084292C">
      <w:pPr>
        <w:pStyle w:val="15"/>
        <w:ind w:firstLine="480"/>
      </w:pPr>
      <w:r>
        <w:rPr>
          <w:rFonts w:hint="eastAsia"/>
        </w:rPr>
        <w:t>影響投資人選股及評價的股票分析方法有基本面、技術面、籌碼面和消息面等面向分析，由於社群網路已成為現代社會中重要的訊息交流平台，「消息面分析」所帶來的影響也在通訊網路普及的時代背景下對股市的影響更深遠，因此，分析社群網路中的情緒對於理解市場趨勢和做出投資決策具有重要意義，投資人會在平台上瀏覽產業資訊和社群輿論，並結合自身的金融知識進行股票交易，這些投資決策結果最終將反映到股市上。</w:t>
      </w:r>
    </w:p>
    <w:p w14:paraId="6008034D" w14:textId="4336EDAA" w:rsidR="0084292C" w:rsidRDefault="0084292C" w:rsidP="0084292C">
      <w:pPr>
        <w:pStyle w:val="15"/>
        <w:ind w:firstLine="480"/>
      </w:pPr>
      <w:r>
        <w:rPr>
          <w:rFonts w:hint="eastAsia"/>
        </w:rPr>
        <w:t>情緒分析是自然語言處理（</w:t>
      </w:r>
      <w:r>
        <w:t>NLP</w:t>
      </w:r>
      <w:r>
        <w:t>）中的一個重要應用，傳統上使用基於詞典的方法或簡單的機器學習技術來分析文本情緒。隨著生成式</w:t>
      </w:r>
      <w:r>
        <w:t>AI</w:t>
      </w:r>
      <w:r w:rsidR="001A6931">
        <w:rPr>
          <w:rFonts w:hint="eastAsia"/>
        </w:rPr>
        <w:t>（</w:t>
      </w:r>
      <w:r w:rsidR="001A6931">
        <w:rPr>
          <w:rFonts w:hint="eastAsia"/>
        </w:rPr>
        <w:t>Generative AI</w:t>
      </w:r>
      <w:r w:rsidR="001A6931">
        <w:rPr>
          <w:rFonts w:hint="eastAsia"/>
        </w:rPr>
        <w:t>）</w:t>
      </w:r>
      <w:r>
        <w:t>和大型語言模型</w:t>
      </w:r>
      <w:r w:rsidR="001A6931">
        <w:rPr>
          <w:rFonts w:hint="eastAsia"/>
        </w:rPr>
        <w:t>（</w:t>
      </w:r>
      <w:r w:rsidR="001A6931">
        <w:rPr>
          <w:rFonts w:hint="eastAsia"/>
        </w:rPr>
        <w:t xml:space="preserve">Large </w:t>
      </w:r>
      <w:r w:rsidR="00650C62">
        <w:rPr>
          <w:rFonts w:hint="eastAsia"/>
        </w:rPr>
        <w:t>L</w:t>
      </w:r>
      <w:r w:rsidR="001A6931">
        <w:rPr>
          <w:rFonts w:hint="eastAsia"/>
        </w:rPr>
        <w:t xml:space="preserve">anguage </w:t>
      </w:r>
      <w:r w:rsidR="00650C62">
        <w:rPr>
          <w:rFonts w:hint="eastAsia"/>
        </w:rPr>
        <w:t>M</w:t>
      </w:r>
      <w:r w:rsidR="001A6931">
        <w:rPr>
          <w:rFonts w:hint="eastAsia"/>
        </w:rPr>
        <w:t>odel</w:t>
      </w:r>
      <w:r w:rsidR="001A6931">
        <w:rPr>
          <w:rFonts w:hint="eastAsia"/>
        </w:rPr>
        <w:t>）</w:t>
      </w:r>
      <w:r>
        <w:t>的出現，情緒分析的準確性和適用性得到了顯著提升。這些新技術利用深度學習和</w:t>
      </w:r>
      <w:proofErr w:type="gramStart"/>
      <w:r>
        <w:t>大量預</w:t>
      </w:r>
      <w:proofErr w:type="gramEnd"/>
      <w:r>
        <w:t>訓練資料，能夠更準確地捕捉文本中的情感</w:t>
      </w:r>
      <w:r w:rsidR="00D07D56">
        <w:t>語境</w:t>
      </w:r>
      <w:r w:rsidR="00D07D56">
        <w:rPr>
          <w:rFonts w:hint="eastAsia"/>
        </w:rPr>
        <w:t>的</w:t>
      </w:r>
      <w:r>
        <w:t>細微差別，為研究提供更可靠的情緒分析結果。</w:t>
      </w:r>
    </w:p>
    <w:p w14:paraId="2E7377E4" w14:textId="47682A8F" w:rsidR="0084292C" w:rsidRPr="007F00EC" w:rsidRDefault="0084292C" w:rsidP="00850149">
      <w:pPr>
        <w:pStyle w:val="15"/>
        <w:ind w:firstLine="480"/>
      </w:pPr>
      <w:r w:rsidRPr="00061159">
        <w:rPr>
          <w:rFonts w:hint="eastAsia"/>
        </w:rPr>
        <w:t>本研究將結合焦點小組和</w:t>
      </w:r>
      <w:r w:rsidR="00F23F72" w:rsidRPr="00061159">
        <w:rPr>
          <w:rFonts w:hint="eastAsia"/>
        </w:rPr>
        <w:t>機器學習</w:t>
      </w:r>
      <w:r w:rsidR="006832AD">
        <w:rPr>
          <w:rFonts w:hint="eastAsia"/>
        </w:rPr>
        <w:t>應用在情緒分析的</w:t>
      </w:r>
      <w:r w:rsidR="00F23F72" w:rsidRPr="00061159">
        <w:rPr>
          <w:rFonts w:hint="eastAsia"/>
        </w:rPr>
        <w:t>技術</w:t>
      </w:r>
      <w:r w:rsidRPr="00061159">
        <w:rPr>
          <w:rFonts w:hint="eastAsia"/>
        </w:rPr>
        <w:t>，對</w:t>
      </w:r>
      <w:r w:rsidR="00163C7B" w:rsidRPr="00061159">
        <w:rPr>
          <w:rFonts w:hint="eastAsia"/>
        </w:rPr>
        <w:t>台</w:t>
      </w:r>
      <w:r w:rsidR="007C3FDB" w:rsidRPr="00061159">
        <w:rPr>
          <w:rFonts w:hint="eastAsia"/>
        </w:rPr>
        <w:t>灣股市</w:t>
      </w:r>
      <w:r w:rsidR="00163C7B" w:rsidRPr="00061159">
        <w:rPr>
          <w:rFonts w:hint="eastAsia"/>
        </w:rPr>
        <w:t>的</w:t>
      </w:r>
      <w:r w:rsidR="00327022" w:rsidRPr="00061159">
        <w:rPr>
          <w:rFonts w:hint="eastAsia"/>
        </w:rPr>
        <w:t>台積電及台</w:t>
      </w:r>
      <w:r w:rsidR="00C632F1" w:rsidRPr="00061159">
        <w:rPr>
          <w:rFonts w:hint="eastAsia"/>
        </w:rPr>
        <w:t>股</w:t>
      </w:r>
      <w:r w:rsidR="00327022" w:rsidRPr="00061159">
        <w:rPr>
          <w:rFonts w:hint="eastAsia"/>
        </w:rPr>
        <w:t>加權指數的討論內容</w:t>
      </w:r>
      <w:r w:rsidRPr="00061159">
        <w:rPr>
          <w:rFonts w:hint="eastAsia"/>
        </w:rPr>
        <w:t>進行分析，利用焦點小組的</w:t>
      </w:r>
      <w:proofErr w:type="gramStart"/>
      <w:r w:rsidR="003407EB" w:rsidRPr="00061159">
        <w:rPr>
          <w:rFonts w:hint="eastAsia"/>
        </w:rPr>
        <w:t>的</w:t>
      </w:r>
      <w:proofErr w:type="gramEnd"/>
      <w:r w:rsidR="003407EB" w:rsidRPr="00061159">
        <w:rPr>
          <w:rFonts w:hint="eastAsia"/>
        </w:rPr>
        <w:t>方式對不同主題進行深入討論，分析社群情緒對投資人和整體市場的影響，</w:t>
      </w:r>
      <w:r w:rsidR="00B62A44" w:rsidRPr="007F00EC">
        <w:rPr>
          <w:rFonts w:hint="eastAsia"/>
        </w:rPr>
        <w:t>最後</w:t>
      </w:r>
      <w:r w:rsidR="003407EB" w:rsidRPr="007F00EC">
        <w:rPr>
          <w:rFonts w:hint="eastAsia"/>
        </w:rPr>
        <w:t>將焦點小組的研究成果作</w:t>
      </w:r>
      <w:r w:rsidR="003407EB" w:rsidRPr="007F00EC">
        <w:rPr>
          <w:rFonts w:hint="eastAsia"/>
        </w:rPr>
        <w:lastRenderedPageBreak/>
        <w:t>為</w:t>
      </w:r>
      <w:r w:rsidR="006672D4" w:rsidRPr="007F00EC">
        <w:rPr>
          <w:rFonts w:hint="eastAsia"/>
        </w:rPr>
        <w:t>後續</w:t>
      </w:r>
      <w:r w:rsidR="003407EB" w:rsidRPr="007F00EC">
        <w:rPr>
          <w:rFonts w:hint="eastAsia"/>
        </w:rPr>
        <w:t>模型</w:t>
      </w:r>
      <w:r w:rsidR="00B62A44" w:rsidRPr="007F00EC">
        <w:rPr>
          <w:rFonts w:hint="eastAsia"/>
        </w:rPr>
        <w:t>調整</w:t>
      </w:r>
      <w:r w:rsidR="003407EB" w:rsidRPr="007F00EC">
        <w:rPr>
          <w:rFonts w:hint="eastAsia"/>
        </w:rPr>
        <w:t>的參考，以調整</w:t>
      </w:r>
      <w:r w:rsidRPr="007F00EC">
        <w:rPr>
          <w:rFonts w:hint="eastAsia"/>
        </w:rPr>
        <w:t>模型</w:t>
      </w:r>
      <w:r w:rsidR="00327022" w:rsidRPr="007F00EC">
        <w:rPr>
          <w:rFonts w:hint="eastAsia"/>
        </w:rPr>
        <w:t>中的</w:t>
      </w:r>
      <w:r w:rsidR="00D955EB" w:rsidRPr="007F00EC">
        <w:rPr>
          <w:rFonts w:hint="eastAsia"/>
        </w:rPr>
        <w:t>情緒字詞</w:t>
      </w:r>
      <w:r w:rsidR="006672D4" w:rsidRPr="007F00EC">
        <w:rPr>
          <w:rFonts w:hint="eastAsia"/>
        </w:rPr>
        <w:t>、各項參數的權重</w:t>
      </w:r>
      <w:r w:rsidR="008F6079" w:rsidRPr="007F00EC">
        <w:rPr>
          <w:rFonts w:hint="eastAsia"/>
        </w:rPr>
        <w:t>並考慮各項因素之</w:t>
      </w:r>
      <w:r w:rsidR="006672D4" w:rsidRPr="007F00EC">
        <w:rPr>
          <w:rFonts w:hint="eastAsia"/>
        </w:rPr>
        <w:t>相關性，</w:t>
      </w:r>
      <w:r w:rsidR="00327022" w:rsidRPr="007F00EC">
        <w:rPr>
          <w:rFonts w:hint="eastAsia"/>
        </w:rPr>
        <w:t>以提升情緒分數計算</w:t>
      </w:r>
      <w:r w:rsidRPr="007F00EC">
        <w:rPr>
          <w:rFonts w:hint="eastAsia"/>
        </w:rPr>
        <w:t>的準確性，並探索</w:t>
      </w:r>
      <w:r w:rsidR="00507C40" w:rsidRPr="007F00EC">
        <w:rPr>
          <w:rFonts w:hint="eastAsia"/>
        </w:rPr>
        <w:t>社群</w:t>
      </w:r>
      <w:r w:rsidRPr="007F00EC">
        <w:rPr>
          <w:rFonts w:hint="eastAsia"/>
        </w:rPr>
        <w:t>情緒與</w:t>
      </w:r>
      <w:r w:rsidR="00F86AAE" w:rsidRPr="007F00EC">
        <w:rPr>
          <w:rFonts w:hint="eastAsia"/>
        </w:rPr>
        <w:t>整體</w:t>
      </w:r>
      <w:r w:rsidRPr="007F00EC">
        <w:rPr>
          <w:rFonts w:hint="eastAsia"/>
        </w:rPr>
        <w:t>股</w:t>
      </w:r>
      <w:r w:rsidR="00F86AAE" w:rsidRPr="007F00EC">
        <w:rPr>
          <w:rFonts w:hint="eastAsia"/>
        </w:rPr>
        <w:t>價</w:t>
      </w:r>
      <w:r w:rsidRPr="007F00EC">
        <w:rPr>
          <w:rFonts w:hint="eastAsia"/>
        </w:rPr>
        <w:t>走勢之間的關聯。</w:t>
      </w:r>
    </w:p>
    <w:p w14:paraId="34DF0172" w14:textId="6454436B" w:rsidR="0084292C" w:rsidRDefault="0084292C" w:rsidP="0084292C">
      <w:pPr>
        <w:pStyle w:val="15"/>
        <w:ind w:firstLine="480"/>
      </w:pPr>
      <w:r>
        <w:rPr>
          <w:rFonts w:hint="eastAsia"/>
        </w:rPr>
        <w:t>新技術的應用不僅能提升情緒分析的準確性，還能為投資者提供更有價值的見解，有助於投資人綜觀全局、快速分析社群媒體中所含的情緒狀態，以做出更明智的投資決策。通過研究社群</w:t>
      </w:r>
      <w:r w:rsidR="000D753B">
        <w:rPr>
          <w:rFonts w:hint="eastAsia"/>
        </w:rPr>
        <w:t>媒體</w:t>
      </w:r>
      <w:r>
        <w:rPr>
          <w:rFonts w:hint="eastAsia"/>
        </w:rPr>
        <w:t>中的社群情緒，為投資分析提供新的工具和方法，並推動相關領域的研究和應用，探究網路輿論對股市的真實影響，協助投資人進行投資決策。</w:t>
      </w:r>
    </w:p>
    <w:p w14:paraId="0E19F1A3" w14:textId="77777777" w:rsidR="00930976" w:rsidRDefault="00930976" w:rsidP="0084292C">
      <w:pPr>
        <w:pStyle w:val="15"/>
        <w:ind w:firstLine="480"/>
      </w:pPr>
    </w:p>
    <w:p w14:paraId="03E2C324" w14:textId="77777777" w:rsidR="00930976" w:rsidRPr="003C57A3" w:rsidRDefault="00930976" w:rsidP="0084292C">
      <w:pPr>
        <w:pStyle w:val="15"/>
        <w:ind w:firstLine="480"/>
        <w:rPr>
          <w:b/>
        </w:rPr>
      </w:pPr>
    </w:p>
    <w:p w14:paraId="2E5B99EB" w14:textId="60B2CD1B" w:rsidR="00136032" w:rsidRDefault="00136032" w:rsidP="008775D3">
      <w:pPr>
        <w:pStyle w:val="110"/>
      </w:pPr>
      <w:bookmarkStart w:id="7" w:name="_Toc168479372"/>
      <w:r w:rsidRPr="003F7226">
        <w:t>1.2</w:t>
      </w:r>
      <w:r w:rsidR="00B71194">
        <w:rPr>
          <w:rFonts w:hint="eastAsia"/>
        </w:rPr>
        <w:t xml:space="preserve"> </w:t>
      </w:r>
      <w:r w:rsidR="003C57A3">
        <w:rPr>
          <w:rFonts w:hint="eastAsia"/>
        </w:rPr>
        <w:t>研究目的</w:t>
      </w:r>
      <w:bookmarkEnd w:id="7"/>
    </w:p>
    <w:p w14:paraId="51253F8A" w14:textId="36158608" w:rsidR="001207EC" w:rsidRDefault="00CE4675" w:rsidP="00EA6DF9">
      <w:pPr>
        <w:pStyle w:val="15"/>
        <w:ind w:firstLine="480"/>
      </w:pPr>
      <w:r w:rsidRPr="00002C04">
        <w:rPr>
          <w:rFonts w:hint="eastAsia"/>
        </w:rPr>
        <w:t>本研究旨在</w:t>
      </w:r>
      <w:r w:rsidR="00B62A44">
        <w:rPr>
          <w:rFonts w:hint="eastAsia"/>
        </w:rPr>
        <w:t>分析社</w:t>
      </w:r>
      <w:r w:rsidRPr="00002C04">
        <w:rPr>
          <w:rFonts w:hint="eastAsia"/>
        </w:rPr>
        <w:t>群</w:t>
      </w:r>
      <w:r w:rsidR="00AE0A09" w:rsidRPr="00002C04">
        <w:rPr>
          <w:rFonts w:hint="eastAsia"/>
        </w:rPr>
        <w:t>媒體</w:t>
      </w:r>
      <w:r w:rsidR="00EB6279">
        <w:rPr>
          <w:rFonts w:hint="eastAsia"/>
        </w:rPr>
        <w:t>中</w:t>
      </w:r>
      <w:r w:rsidR="00327022">
        <w:rPr>
          <w:rFonts w:hint="eastAsia"/>
        </w:rPr>
        <w:t>有關台積電和台股加權指數討論版上</w:t>
      </w:r>
      <w:r w:rsidR="00EB6279">
        <w:rPr>
          <w:rFonts w:hint="eastAsia"/>
        </w:rPr>
        <w:t>使用者</w:t>
      </w:r>
      <w:r w:rsidR="00CF568E">
        <w:rPr>
          <w:rFonts w:hint="eastAsia"/>
        </w:rPr>
        <w:t>活動</w:t>
      </w:r>
      <w:r w:rsidR="00EB6279">
        <w:rPr>
          <w:rFonts w:hint="eastAsia"/>
        </w:rPr>
        <w:t>內容製成文本，對文本</w:t>
      </w:r>
      <w:r w:rsidR="00AE0A09" w:rsidRPr="00002C04">
        <w:rPr>
          <w:rFonts w:hint="eastAsia"/>
        </w:rPr>
        <w:t>進行</w:t>
      </w:r>
      <w:r w:rsidRPr="00002C04">
        <w:rPr>
          <w:rFonts w:hint="eastAsia"/>
        </w:rPr>
        <w:t>情緒分析</w:t>
      </w:r>
      <w:r w:rsidR="001207EC">
        <w:rPr>
          <w:rFonts w:hint="eastAsia"/>
        </w:rPr>
        <w:t>產生社群情緒分數</w:t>
      </w:r>
      <w:r w:rsidRPr="00002C04">
        <w:rPr>
          <w:rFonts w:hint="eastAsia"/>
        </w:rPr>
        <w:t>，</w:t>
      </w:r>
      <w:r w:rsidR="00F12D0B">
        <w:rPr>
          <w:rFonts w:hint="eastAsia"/>
        </w:rPr>
        <w:t>並分析</w:t>
      </w:r>
      <w:r w:rsidR="001207EC">
        <w:rPr>
          <w:rFonts w:hint="eastAsia"/>
        </w:rPr>
        <w:t>社群情緒</w:t>
      </w:r>
      <w:r w:rsidRPr="00002C04">
        <w:rPr>
          <w:rFonts w:hint="eastAsia"/>
        </w:rPr>
        <w:t>對股市</w:t>
      </w:r>
      <w:r w:rsidR="00CE2FB0">
        <w:rPr>
          <w:rFonts w:hint="eastAsia"/>
        </w:rPr>
        <w:t>波動和投資人行為</w:t>
      </w:r>
      <w:r w:rsidR="00EB6279">
        <w:rPr>
          <w:rFonts w:hint="eastAsia"/>
        </w:rPr>
        <w:t>產生的</w:t>
      </w:r>
      <w:r w:rsidRPr="00002C04">
        <w:rPr>
          <w:rFonts w:hint="eastAsia"/>
        </w:rPr>
        <w:t>影響</w:t>
      </w:r>
      <w:r w:rsidR="00BF14E3">
        <w:rPr>
          <w:rFonts w:hint="eastAsia"/>
        </w:rPr>
        <w:t>。</w:t>
      </w:r>
    </w:p>
    <w:p w14:paraId="61E94092" w14:textId="11598687" w:rsidR="001C595A" w:rsidRDefault="00BF4502" w:rsidP="00F12D0B">
      <w:pPr>
        <w:pStyle w:val="15"/>
        <w:ind w:firstLine="480"/>
      </w:pPr>
      <w:r w:rsidRPr="00061159">
        <w:rPr>
          <w:rFonts w:hint="eastAsia"/>
        </w:rPr>
        <w:t>透過</w:t>
      </w:r>
      <w:r w:rsidR="00BF14E3" w:rsidRPr="00061159">
        <w:rPr>
          <w:rFonts w:hint="eastAsia"/>
        </w:rPr>
        <w:t>在</w:t>
      </w:r>
      <w:r w:rsidR="00B62A44" w:rsidRPr="00061159">
        <w:rPr>
          <w:rFonts w:hint="eastAsia"/>
        </w:rPr>
        <w:t>社</w:t>
      </w:r>
      <w:r w:rsidR="00B62A44">
        <w:rPr>
          <w:rFonts w:hint="eastAsia"/>
        </w:rPr>
        <w:t>群</w:t>
      </w:r>
      <w:r w:rsidR="00BF14E3">
        <w:rPr>
          <w:rFonts w:hint="eastAsia"/>
        </w:rPr>
        <w:t>平台中建立獨立的討論區</w:t>
      </w:r>
      <w:r w:rsidR="001207EC">
        <w:rPr>
          <w:rFonts w:hint="eastAsia"/>
        </w:rPr>
        <w:t>，</w:t>
      </w:r>
      <w:r w:rsidR="001207EC" w:rsidRPr="00061159">
        <w:rPr>
          <w:rFonts w:hint="eastAsia"/>
        </w:rPr>
        <w:t>結合</w:t>
      </w:r>
      <w:r w:rsidR="00EB6279" w:rsidRPr="00061159">
        <w:rPr>
          <w:rFonts w:hint="eastAsia"/>
        </w:rPr>
        <w:t>焦點小組（</w:t>
      </w:r>
      <w:r w:rsidR="00EB6279" w:rsidRPr="00061159">
        <w:rPr>
          <w:rFonts w:hint="eastAsia"/>
        </w:rPr>
        <w:t>focus group</w:t>
      </w:r>
      <w:r w:rsidR="00EB6279" w:rsidRPr="00061159">
        <w:rPr>
          <w:rFonts w:hint="eastAsia"/>
        </w:rPr>
        <w:t>）</w:t>
      </w:r>
      <w:r w:rsidR="00BF14E3" w:rsidRPr="00061159">
        <w:rPr>
          <w:rFonts w:hint="eastAsia"/>
        </w:rPr>
        <w:t>的研究方式，蒐集投資人對社群媒體中大眾討論的股票消息的影響，</w:t>
      </w:r>
      <w:r w:rsidR="001207EC">
        <w:rPr>
          <w:rFonts w:hint="eastAsia"/>
        </w:rPr>
        <w:t>透過不同的</w:t>
      </w:r>
      <w:r w:rsidR="00BF14E3">
        <w:rPr>
          <w:rFonts w:hint="eastAsia"/>
        </w:rPr>
        <w:t>討論主題</w:t>
      </w:r>
      <w:r w:rsidR="00EA6DF9">
        <w:rPr>
          <w:rFonts w:hint="eastAsia"/>
        </w:rPr>
        <w:t>，實際蒐集出對投</w:t>
      </w:r>
      <w:r w:rsidR="00EA6DF9" w:rsidRPr="00F12D0B">
        <w:rPr>
          <w:rFonts w:hint="eastAsia"/>
        </w:rPr>
        <w:t>資人</w:t>
      </w:r>
      <w:r w:rsidR="001207EC" w:rsidRPr="00F12D0B">
        <w:rPr>
          <w:rFonts w:hint="eastAsia"/>
        </w:rPr>
        <w:t>及大眾</w:t>
      </w:r>
      <w:r w:rsidR="00EA6DF9" w:rsidRPr="00F12D0B">
        <w:rPr>
          <w:rFonts w:hint="eastAsia"/>
        </w:rPr>
        <w:t>而言較容易受影響的金融社群</w:t>
      </w:r>
      <w:r w:rsidR="00484A77">
        <w:rPr>
          <w:rFonts w:hint="eastAsia"/>
        </w:rPr>
        <w:t>情緒</w:t>
      </w:r>
      <w:r w:rsidR="00EA6DF9" w:rsidRPr="00F12D0B">
        <w:rPr>
          <w:rFonts w:hint="eastAsia"/>
        </w:rPr>
        <w:t>字詞，為情緒分析模型</w:t>
      </w:r>
      <w:r w:rsidR="001207EC" w:rsidRPr="00F12D0B">
        <w:rPr>
          <w:rFonts w:hint="eastAsia"/>
        </w:rPr>
        <w:t>建立</w:t>
      </w:r>
      <w:r w:rsidR="00EA6DF9" w:rsidRPr="00F12D0B">
        <w:rPr>
          <w:rFonts w:hint="eastAsia"/>
        </w:rPr>
        <w:t>字詞權重</w:t>
      </w:r>
      <w:r w:rsidR="001207EC" w:rsidRPr="00F12D0B">
        <w:rPr>
          <w:rFonts w:hint="eastAsia"/>
        </w:rPr>
        <w:t>的部分提供</w:t>
      </w:r>
      <w:r w:rsidR="00EA6DF9" w:rsidRPr="00F12D0B">
        <w:rPr>
          <w:rFonts w:hint="eastAsia"/>
        </w:rPr>
        <w:t>有效的基礎</w:t>
      </w:r>
      <w:r w:rsidR="00F12D0B">
        <w:rPr>
          <w:rFonts w:hint="eastAsia"/>
        </w:rPr>
        <w:t>，加速模型產生的速度和提升情緒分數的準確度</w:t>
      </w:r>
      <w:r w:rsidR="00A50AAD">
        <w:rPr>
          <w:rFonts w:hint="eastAsia"/>
        </w:rPr>
        <w:t>，由於社群網路中網路用語的更新</w:t>
      </w:r>
      <w:proofErr w:type="gramStart"/>
      <w:r w:rsidR="00A50AAD">
        <w:rPr>
          <w:rFonts w:hint="eastAsia"/>
        </w:rPr>
        <w:t>相當</w:t>
      </w:r>
      <w:proofErr w:type="gramEnd"/>
      <w:r w:rsidR="00A50AAD">
        <w:rPr>
          <w:rFonts w:hint="eastAsia"/>
        </w:rPr>
        <w:t>快速，期望透過焦點小組和生成式</w:t>
      </w:r>
      <w:r w:rsidR="00A50AAD">
        <w:rPr>
          <w:rFonts w:hint="eastAsia"/>
        </w:rPr>
        <w:t>AI</w:t>
      </w:r>
      <w:r w:rsidR="00A50AAD">
        <w:rPr>
          <w:rFonts w:hint="eastAsia"/>
        </w:rPr>
        <w:t>的方式掌握最新的社群情緒字和股市新網路用語，更完整優化模型及掌握股市資訊</w:t>
      </w:r>
      <w:r w:rsidR="00CE4675" w:rsidRPr="00F12D0B">
        <w:rPr>
          <w:rFonts w:hint="eastAsia"/>
        </w:rPr>
        <w:t>。</w:t>
      </w:r>
    </w:p>
    <w:p w14:paraId="02E1F8FA" w14:textId="77777777" w:rsidR="001207EC" w:rsidRDefault="001207EC" w:rsidP="00EA6DF9">
      <w:pPr>
        <w:pStyle w:val="15"/>
        <w:ind w:firstLine="480"/>
      </w:pPr>
    </w:p>
    <w:p w14:paraId="1562A758" w14:textId="1E65D0FF" w:rsidR="00CE4675" w:rsidRDefault="00CE4675" w:rsidP="000D2308">
      <w:pPr>
        <w:pStyle w:val="15"/>
        <w:ind w:firstLineChars="0" w:firstLine="0"/>
      </w:pPr>
      <w:r>
        <w:rPr>
          <w:rFonts w:hint="eastAsia"/>
        </w:rPr>
        <w:t>本研究的主要目的：</w:t>
      </w:r>
    </w:p>
    <w:p w14:paraId="49C278F2" w14:textId="77777777" w:rsidR="00DF24E8" w:rsidRPr="006C6BB1" w:rsidRDefault="00DF24E8" w:rsidP="00DF24E8">
      <w:pPr>
        <w:pStyle w:val="a4"/>
        <w:numPr>
          <w:ilvl w:val="0"/>
          <w:numId w:val="24"/>
        </w:numPr>
        <w:spacing w:line="360" w:lineRule="auto"/>
        <w:rPr>
          <w:rFonts w:ascii="Times New Roman" w:hAnsi="Times New Roman"/>
          <w:sz w:val="24"/>
          <w:szCs w:val="24"/>
          <w:lang w:eastAsia="zh-TW"/>
        </w:rPr>
      </w:pPr>
      <w:r w:rsidRPr="006C6BB1">
        <w:rPr>
          <w:rFonts w:ascii="Times New Roman" w:hAnsi="Times New Roman" w:hint="eastAsia"/>
          <w:sz w:val="24"/>
          <w:szCs w:val="24"/>
          <w:lang w:eastAsia="zh-TW"/>
        </w:rPr>
        <w:t>社群</w:t>
      </w:r>
      <w:r>
        <w:rPr>
          <w:rFonts w:ascii="Times New Roman" w:hAnsi="Times New Roman" w:hint="eastAsia"/>
          <w:sz w:val="24"/>
          <w:szCs w:val="24"/>
          <w:lang w:eastAsia="zh-TW"/>
        </w:rPr>
        <w:t>情緒</w:t>
      </w:r>
      <w:r w:rsidRPr="006C6BB1">
        <w:rPr>
          <w:rFonts w:ascii="Times New Roman" w:hAnsi="Times New Roman" w:hint="eastAsia"/>
          <w:sz w:val="24"/>
          <w:szCs w:val="24"/>
          <w:lang w:eastAsia="zh-TW"/>
        </w:rPr>
        <w:t>對投資行為的影響</w:t>
      </w:r>
    </w:p>
    <w:p w14:paraId="44A6AE7C" w14:textId="44E48C5D" w:rsidR="00DF24E8" w:rsidRDefault="0092234E" w:rsidP="00DF24E8">
      <w:pPr>
        <w:spacing w:line="360" w:lineRule="auto"/>
        <w:rPr>
          <w:rFonts w:ascii="Times New Roman" w:hAnsi="Times New Roman"/>
          <w:sz w:val="24"/>
          <w:szCs w:val="24"/>
          <w:lang w:eastAsia="zh-TW"/>
        </w:rPr>
      </w:pPr>
      <w:r>
        <w:rPr>
          <w:rFonts w:ascii="Times New Roman" w:hAnsi="Times New Roman" w:hint="eastAsia"/>
          <w:sz w:val="24"/>
          <w:szCs w:val="24"/>
          <w:lang w:eastAsia="zh-TW"/>
        </w:rPr>
        <w:t>透過焦點小組的</w:t>
      </w:r>
      <w:r w:rsidR="004D2840">
        <w:rPr>
          <w:rFonts w:ascii="Times New Roman" w:hAnsi="Times New Roman" w:hint="eastAsia"/>
          <w:sz w:val="24"/>
          <w:szCs w:val="24"/>
          <w:lang w:eastAsia="zh-TW"/>
        </w:rPr>
        <w:t>討論</w:t>
      </w:r>
      <w:r>
        <w:rPr>
          <w:rFonts w:ascii="Times New Roman" w:hAnsi="Times New Roman" w:hint="eastAsia"/>
          <w:sz w:val="24"/>
          <w:szCs w:val="24"/>
          <w:lang w:eastAsia="zh-TW"/>
        </w:rPr>
        <w:t>，深度分析</w:t>
      </w:r>
      <w:r w:rsidR="00DF24E8" w:rsidRPr="000D2308">
        <w:rPr>
          <w:rFonts w:ascii="Times New Roman" w:hAnsi="Times New Roman" w:hint="eastAsia"/>
          <w:sz w:val="24"/>
          <w:szCs w:val="24"/>
          <w:lang w:eastAsia="zh-TW"/>
        </w:rPr>
        <w:t>社群情緒對投資行為的潛在影響</w:t>
      </w:r>
      <w:r>
        <w:rPr>
          <w:rFonts w:ascii="Times New Roman" w:hAnsi="Times New Roman" w:hint="eastAsia"/>
          <w:sz w:val="24"/>
          <w:szCs w:val="24"/>
          <w:lang w:eastAsia="zh-TW"/>
        </w:rPr>
        <w:t>，以便對後續預測股價漲跌的模型給與適當的情緒權重、提升模型優化的準確度</w:t>
      </w:r>
      <w:r w:rsidR="00A50AAD">
        <w:rPr>
          <w:rFonts w:ascii="Times New Roman" w:hAnsi="Times New Roman" w:hint="eastAsia"/>
          <w:sz w:val="24"/>
          <w:szCs w:val="24"/>
          <w:lang w:eastAsia="zh-TW"/>
        </w:rPr>
        <w:t>，</w:t>
      </w:r>
      <w:r w:rsidR="00A50AAD" w:rsidRPr="0067684A">
        <w:rPr>
          <w:rFonts w:ascii="Times New Roman" w:hAnsi="Times New Roman" w:hint="eastAsia"/>
          <w:color w:val="FF0000"/>
          <w:sz w:val="24"/>
          <w:szCs w:val="24"/>
          <w:lang w:eastAsia="zh-TW"/>
        </w:rPr>
        <w:t>並且透過定期的焦</w:t>
      </w:r>
      <w:r w:rsidR="00A50AAD" w:rsidRPr="0067684A">
        <w:rPr>
          <w:rFonts w:ascii="Times New Roman" w:hAnsi="Times New Roman" w:hint="eastAsia"/>
          <w:color w:val="FF0000"/>
          <w:sz w:val="24"/>
          <w:szCs w:val="24"/>
          <w:lang w:eastAsia="zh-TW"/>
        </w:rPr>
        <w:lastRenderedPageBreak/>
        <w:t>點小組討論，持續更新</w:t>
      </w:r>
      <w:proofErr w:type="gramStart"/>
      <w:r w:rsidR="00A50AAD" w:rsidRPr="0067684A">
        <w:rPr>
          <w:rFonts w:ascii="Times New Roman" w:hAnsi="Times New Roman" w:hint="eastAsia"/>
          <w:color w:val="FF0000"/>
          <w:sz w:val="24"/>
          <w:szCs w:val="24"/>
          <w:lang w:eastAsia="zh-TW"/>
        </w:rPr>
        <w:t>新</w:t>
      </w:r>
      <w:proofErr w:type="gramEnd"/>
      <w:r w:rsidR="00A50AAD" w:rsidRPr="0067684A">
        <w:rPr>
          <w:rFonts w:ascii="Times New Roman" w:hAnsi="Times New Roman" w:hint="eastAsia"/>
          <w:color w:val="FF0000"/>
          <w:sz w:val="24"/>
          <w:szCs w:val="24"/>
          <w:lang w:eastAsia="zh-TW"/>
        </w:rPr>
        <w:t>的金融社群情緒用語</w:t>
      </w:r>
      <w:r w:rsidR="00524C27" w:rsidRPr="0067684A">
        <w:rPr>
          <w:rFonts w:ascii="Times New Roman" w:hAnsi="Times New Roman" w:hint="eastAsia"/>
          <w:color w:val="FF0000"/>
          <w:sz w:val="24"/>
          <w:szCs w:val="24"/>
          <w:lang w:eastAsia="zh-TW"/>
        </w:rPr>
        <w:t>，完整模型的情緒詞彙庫</w:t>
      </w:r>
      <w:r w:rsidR="00DF24E8" w:rsidRPr="000D2308">
        <w:rPr>
          <w:rFonts w:ascii="Times New Roman" w:hAnsi="Times New Roman" w:hint="eastAsia"/>
          <w:sz w:val="24"/>
          <w:szCs w:val="24"/>
          <w:lang w:eastAsia="zh-TW"/>
        </w:rPr>
        <w:t>。</w:t>
      </w:r>
    </w:p>
    <w:p w14:paraId="0D15A3F7" w14:textId="68A3F4A6" w:rsidR="000D2308" w:rsidRPr="000D2308" w:rsidRDefault="00DF24E8" w:rsidP="00330F7B">
      <w:pPr>
        <w:pStyle w:val="a4"/>
        <w:numPr>
          <w:ilvl w:val="0"/>
          <w:numId w:val="24"/>
        </w:numPr>
        <w:spacing w:line="360" w:lineRule="auto"/>
        <w:rPr>
          <w:rFonts w:ascii="Times New Roman" w:hAnsi="Times New Roman"/>
          <w:sz w:val="24"/>
          <w:szCs w:val="24"/>
          <w:lang w:eastAsia="zh-TW"/>
        </w:rPr>
      </w:pPr>
      <w:r>
        <w:rPr>
          <w:rFonts w:ascii="Times New Roman" w:hAnsi="Times New Roman" w:hint="eastAsia"/>
          <w:sz w:val="24"/>
          <w:szCs w:val="24"/>
          <w:lang w:eastAsia="zh-TW"/>
        </w:rPr>
        <w:t>調整</w:t>
      </w:r>
      <w:r w:rsidR="000D2308">
        <w:rPr>
          <w:rFonts w:ascii="Times New Roman" w:hAnsi="Times New Roman" w:hint="eastAsia"/>
          <w:sz w:val="24"/>
          <w:szCs w:val="24"/>
          <w:lang w:eastAsia="zh-TW"/>
        </w:rPr>
        <w:t>金融</w:t>
      </w:r>
      <w:r w:rsidR="000D2308" w:rsidRPr="000D2308">
        <w:rPr>
          <w:rFonts w:ascii="Times New Roman" w:hAnsi="Times New Roman" w:hint="eastAsia"/>
          <w:sz w:val="24"/>
          <w:szCs w:val="24"/>
          <w:lang w:eastAsia="zh-TW"/>
        </w:rPr>
        <w:t>社群情緒</w:t>
      </w:r>
      <w:r w:rsidR="001E303E">
        <w:rPr>
          <w:rFonts w:ascii="Times New Roman" w:hAnsi="Times New Roman" w:hint="eastAsia"/>
          <w:sz w:val="24"/>
          <w:szCs w:val="24"/>
          <w:lang w:eastAsia="zh-TW"/>
        </w:rPr>
        <w:t>詞典</w:t>
      </w:r>
      <w:r w:rsidR="000D2308">
        <w:rPr>
          <w:rFonts w:ascii="Times New Roman" w:hAnsi="Times New Roman" w:hint="eastAsia"/>
          <w:sz w:val="24"/>
          <w:szCs w:val="24"/>
          <w:lang w:eastAsia="zh-TW"/>
        </w:rPr>
        <w:t>與情緒詞權重</w:t>
      </w:r>
    </w:p>
    <w:p w14:paraId="355B5D43" w14:textId="3F5E52DC" w:rsidR="000D2308" w:rsidRPr="006C6BB1" w:rsidRDefault="00B928A9" w:rsidP="006C6BB1">
      <w:pPr>
        <w:spacing w:line="360" w:lineRule="auto"/>
        <w:rPr>
          <w:rFonts w:ascii="Times New Roman" w:hAnsi="Times New Roman"/>
          <w:sz w:val="24"/>
          <w:szCs w:val="24"/>
          <w:lang w:eastAsia="zh-TW"/>
        </w:rPr>
      </w:pPr>
      <w:r>
        <w:rPr>
          <w:rFonts w:ascii="Times New Roman" w:hAnsi="Times New Roman" w:hint="eastAsia"/>
          <w:sz w:val="24"/>
          <w:szCs w:val="24"/>
          <w:lang w:eastAsia="zh-TW"/>
        </w:rPr>
        <w:t>延續目的</w:t>
      </w:r>
      <w:proofErr w:type="gramStart"/>
      <w:r>
        <w:rPr>
          <w:rFonts w:ascii="Times New Roman" w:hAnsi="Times New Roman" w:hint="eastAsia"/>
          <w:sz w:val="24"/>
          <w:szCs w:val="24"/>
          <w:lang w:eastAsia="zh-TW"/>
        </w:rPr>
        <w:t>一</w:t>
      </w:r>
      <w:proofErr w:type="gramEnd"/>
      <w:r>
        <w:rPr>
          <w:rFonts w:ascii="Times New Roman" w:hAnsi="Times New Roman" w:hint="eastAsia"/>
          <w:sz w:val="24"/>
          <w:szCs w:val="24"/>
          <w:lang w:eastAsia="zh-TW"/>
        </w:rPr>
        <w:t>的結果，給予</w:t>
      </w:r>
      <w:r w:rsidR="00DF24E8">
        <w:rPr>
          <w:rFonts w:ascii="Times New Roman" w:hAnsi="Times New Roman" w:hint="eastAsia"/>
          <w:sz w:val="24"/>
          <w:szCs w:val="24"/>
          <w:lang w:eastAsia="zh-TW"/>
        </w:rPr>
        <w:t>金融</w:t>
      </w:r>
      <w:r w:rsidR="000D2308">
        <w:rPr>
          <w:rFonts w:ascii="Times New Roman" w:hAnsi="Times New Roman" w:hint="eastAsia"/>
          <w:sz w:val="24"/>
          <w:szCs w:val="24"/>
          <w:lang w:eastAsia="zh-TW"/>
        </w:rPr>
        <w:t>社群情緒</w:t>
      </w:r>
      <w:r w:rsidR="00DF24E8">
        <w:rPr>
          <w:rFonts w:ascii="Times New Roman" w:hAnsi="Times New Roman" w:hint="eastAsia"/>
          <w:sz w:val="24"/>
          <w:szCs w:val="24"/>
          <w:lang w:eastAsia="zh-TW"/>
        </w:rPr>
        <w:t>詞彙</w:t>
      </w:r>
      <w:r w:rsidR="000D2308">
        <w:rPr>
          <w:rFonts w:ascii="Times New Roman" w:hAnsi="Times New Roman" w:hint="eastAsia"/>
          <w:sz w:val="24"/>
          <w:szCs w:val="24"/>
          <w:lang w:eastAsia="zh-TW"/>
        </w:rPr>
        <w:t>有用的權重</w:t>
      </w:r>
      <w:r w:rsidR="000D2308" w:rsidRPr="000D2308">
        <w:rPr>
          <w:rFonts w:ascii="Times New Roman" w:hAnsi="Times New Roman" w:hint="eastAsia"/>
          <w:sz w:val="24"/>
          <w:szCs w:val="24"/>
          <w:lang w:eastAsia="zh-TW"/>
        </w:rPr>
        <w:t>，包含常見的</w:t>
      </w:r>
      <w:r w:rsidR="000D2308">
        <w:rPr>
          <w:rFonts w:ascii="Times New Roman" w:hAnsi="Times New Roman" w:hint="eastAsia"/>
          <w:sz w:val="24"/>
          <w:szCs w:val="24"/>
          <w:lang w:eastAsia="zh-TW"/>
        </w:rPr>
        <w:t>社群</w:t>
      </w:r>
      <w:r w:rsidR="000D2308" w:rsidRPr="000D2308">
        <w:rPr>
          <w:rFonts w:ascii="Times New Roman" w:hAnsi="Times New Roman" w:hint="eastAsia"/>
          <w:sz w:val="24"/>
          <w:szCs w:val="24"/>
          <w:lang w:eastAsia="zh-TW"/>
        </w:rPr>
        <w:t>情緒詞彙和</w:t>
      </w:r>
      <w:proofErr w:type="gramStart"/>
      <w:r w:rsidR="000D2308">
        <w:rPr>
          <w:rFonts w:ascii="Times New Roman" w:hAnsi="Times New Roman" w:hint="eastAsia"/>
          <w:sz w:val="24"/>
          <w:szCs w:val="24"/>
          <w:lang w:eastAsia="zh-TW"/>
        </w:rPr>
        <w:t>網路</w:t>
      </w:r>
      <w:r w:rsidR="000D2308" w:rsidRPr="000D2308">
        <w:rPr>
          <w:rFonts w:ascii="Times New Roman" w:hAnsi="Times New Roman" w:hint="eastAsia"/>
          <w:sz w:val="24"/>
          <w:szCs w:val="24"/>
          <w:lang w:eastAsia="zh-TW"/>
        </w:rPr>
        <w:t>短語</w:t>
      </w:r>
      <w:r w:rsidR="000D2308">
        <w:rPr>
          <w:rFonts w:ascii="Times New Roman" w:hAnsi="Times New Roman" w:hint="eastAsia"/>
          <w:sz w:val="24"/>
          <w:szCs w:val="24"/>
          <w:lang w:eastAsia="zh-TW"/>
        </w:rPr>
        <w:t>等</w:t>
      </w:r>
      <w:proofErr w:type="gramEnd"/>
      <w:r w:rsidR="000D2308">
        <w:rPr>
          <w:rFonts w:ascii="Times New Roman" w:hAnsi="Times New Roman" w:hint="eastAsia"/>
          <w:sz w:val="24"/>
          <w:szCs w:val="24"/>
          <w:lang w:eastAsia="zh-TW"/>
        </w:rPr>
        <w:t>，</w:t>
      </w:r>
      <w:r w:rsidR="00967CEA" w:rsidRPr="0067684A">
        <w:rPr>
          <w:rFonts w:ascii="Times New Roman" w:hAnsi="Times New Roman" w:hint="eastAsia"/>
          <w:color w:val="FF0000"/>
          <w:sz w:val="24"/>
          <w:szCs w:val="24"/>
          <w:lang w:eastAsia="zh-TW"/>
        </w:rPr>
        <w:t>透過</w:t>
      </w:r>
      <w:r w:rsidR="000470DA">
        <w:rPr>
          <w:rFonts w:ascii="Times New Roman" w:hAnsi="Times New Roman" w:hint="eastAsia"/>
          <w:color w:val="FF0000"/>
          <w:sz w:val="24"/>
          <w:szCs w:val="24"/>
          <w:lang w:eastAsia="zh-TW"/>
        </w:rPr>
        <w:t>了解各項影響因素的相關性來更好的</w:t>
      </w:r>
      <w:r w:rsidR="00967CEA" w:rsidRPr="0067684A">
        <w:rPr>
          <w:rFonts w:ascii="Times New Roman" w:hAnsi="Times New Roman" w:hint="eastAsia"/>
          <w:color w:val="FF0000"/>
          <w:sz w:val="24"/>
          <w:szCs w:val="24"/>
          <w:lang w:eastAsia="zh-TW"/>
        </w:rPr>
        <w:t>調整</w:t>
      </w:r>
      <w:r w:rsidR="000470DA">
        <w:rPr>
          <w:rFonts w:ascii="Times New Roman" w:hAnsi="Times New Roman" w:hint="eastAsia"/>
          <w:color w:val="FF0000"/>
          <w:sz w:val="24"/>
          <w:szCs w:val="24"/>
          <w:lang w:eastAsia="zh-TW"/>
        </w:rPr>
        <w:t>各項參數的</w:t>
      </w:r>
      <w:r w:rsidR="00967CEA" w:rsidRPr="0067684A">
        <w:rPr>
          <w:rFonts w:ascii="Times New Roman" w:hAnsi="Times New Roman" w:hint="eastAsia"/>
          <w:color w:val="FF0000"/>
          <w:sz w:val="24"/>
          <w:szCs w:val="24"/>
          <w:lang w:eastAsia="zh-TW"/>
        </w:rPr>
        <w:t>權重</w:t>
      </w:r>
      <w:r w:rsidR="00E85E3D">
        <w:rPr>
          <w:rFonts w:ascii="Times New Roman" w:hAnsi="Times New Roman" w:hint="eastAsia"/>
          <w:color w:val="FF0000"/>
          <w:sz w:val="24"/>
          <w:szCs w:val="24"/>
          <w:lang w:eastAsia="zh-TW"/>
        </w:rPr>
        <w:t>，</w:t>
      </w:r>
      <w:r w:rsidR="00967CEA" w:rsidRPr="0067684A">
        <w:rPr>
          <w:rFonts w:ascii="Times New Roman" w:hAnsi="Times New Roman" w:hint="eastAsia"/>
          <w:color w:val="FF0000"/>
          <w:sz w:val="24"/>
          <w:szCs w:val="24"/>
          <w:lang w:eastAsia="zh-TW"/>
        </w:rPr>
        <w:t>幫</w:t>
      </w:r>
      <w:r w:rsidR="000D2308" w:rsidRPr="0067684A">
        <w:rPr>
          <w:rFonts w:ascii="Times New Roman" w:hAnsi="Times New Roman" w:hint="eastAsia"/>
          <w:color w:val="FF0000"/>
          <w:sz w:val="24"/>
          <w:szCs w:val="24"/>
          <w:lang w:eastAsia="zh-TW"/>
        </w:rPr>
        <w:t>助提高情緒分析的準確性</w:t>
      </w:r>
      <w:r w:rsidR="000D2308" w:rsidRPr="000D2308">
        <w:rPr>
          <w:rFonts w:ascii="Times New Roman" w:hAnsi="Times New Roman" w:hint="eastAsia"/>
          <w:sz w:val="24"/>
          <w:szCs w:val="24"/>
          <w:lang w:eastAsia="zh-TW"/>
        </w:rPr>
        <w:t>。</w:t>
      </w:r>
    </w:p>
    <w:p w14:paraId="04BAA7B3" w14:textId="4E69B903" w:rsidR="00CE4675" w:rsidRPr="000D2308" w:rsidRDefault="00CE4675" w:rsidP="00330F7B">
      <w:pPr>
        <w:pStyle w:val="a4"/>
        <w:numPr>
          <w:ilvl w:val="0"/>
          <w:numId w:val="24"/>
        </w:numPr>
        <w:spacing w:line="360" w:lineRule="auto"/>
        <w:rPr>
          <w:rFonts w:ascii="Times New Roman" w:hAnsi="Times New Roman"/>
          <w:sz w:val="24"/>
          <w:szCs w:val="24"/>
        </w:rPr>
      </w:pPr>
      <w:proofErr w:type="spellStart"/>
      <w:r w:rsidRPr="000D2308">
        <w:rPr>
          <w:rFonts w:ascii="Times New Roman" w:hAnsi="Times New Roman" w:hint="eastAsia"/>
          <w:sz w:val="24"/>
          <w:szCs w:val="24"/>
        </w:rPr>
        <w:t>社群情緒分析模型</w:t>
      </w:r>
      <w:proofErr w:type="spellEnd"/>
    </w:p>
    <w:p w14:paraId="50CA7FE2" w14:textId="7EE70345" w:rsidR="00CE4675" w:rsidRPr="000D2308" w:rsidRDefault="00CE4675" w:rsidP="00330F7B">
      <w:pPr>
        <w:spacing w:line="360" w:lineRule="auto"/>
        <w:rPr>
          <w:rFonts w:ascii="Times New Roman" w:hAnsi="Times New Roman"/>
          <w:sz w:val="24"/>
          <w:szCs w:val="24"/>
          <w:lang w:eastAsia="zh-TW"/>
        </w:rPr>
      </w:pPr>
      <w:r w:rsidRPr="000D2308">
        <w:rPr>
          <w:rFonts w:ascii="Times New Roman" w:hAnsi="Times New Roman"/>
          <w:sz w:val="24"/>
          <w:szCs w:val="24"/>
          <w:lang w:eastAsia="zh-TW"/>
        </w:rPr>
        <w:t>建立一個高效的情緒分析模型。此模型將被訓練來識別和分類社群</w:t>
      </w:r>
      <w:r w:rsidR="00850149" w:rsidRPr="000D2308">
        <w:rPr>
          <w:rFonts w:ascii="Times New Roman" w:hAnsi="Times New Roman"/>
          <w:sz w:val="24"/>
          <w:szCs w:val="24"/>
          <w:lang w:eastAsia="zh-TW"/>
        </w:rPr>
        <w:t>媒體</w:t>
      </w:r>
      <w:r w:rsidRPr="000D2308">
        <w:rPr>
          <w:rFonts w:ascii="Times New Roman" w:hAnsi="Times New Roman"/>
          <w:sz w:val="24"/>
          <w:szCs w:val="24"/>
          <w:lang w:eastAsia="zh-TW"/>
        </w:rPr>
        <w:t>中有關</w:t>
      </w:r>
      <w:r w:rsidR="00850149" w:rsidRPr="000D2308">
        <w:rPr>
          <w:rFonts w:ascii="Times New Roman" w:hAnsi="Times New Roman"/>
          <w:sz w:val="24"/>
          <w:szCs w:val="24"/>
          <w:lang w:eastAsia="zh-TW"/>
        </w:rPr>
        <w:t>台積電</w:t>
      </w:r>
      <w:r w:rsidR="00FE68EF">
        <w:rPr>
          <w:rFonts w:ascii="Times New Roman" w:hAnsi="Times New Roman" w:hint="eastAsia"/>
          <w:sz w:val="24"/>
          <w:szCs w:val="24"/>
          <w:lang w:eastAsia="zh-TW"/>
        </w:rPr>
        <w:t>與</w:t>
      </w:r>
      <w:r w:rsidR="00850149" w:rsidRPr="000D2308">
        <w:rPr>
          <w:rFonts w:ascii="Times New Roman" w:hAnsi="Times New Roman"/>
          <w:sz w:val="24"/>
          <w:szCs w:val="24"/>
          <w:lang w:eastAsia="zh-TW"/>
        </w:rPr>
        <w:t>台灣加權指數</w:t>
      </w:r>
      <w:r w:rsidRPr="000D2308">
        <w:rPr>
          <w:rFonts w:ascii="Times New Roman" w:hAnsi="Times New Roman"/>
          <w:sz w:val="24"/>
          <w:szCs w:val="24"/>
          <w:lang w:eastAsia="zh-TW"/>
        </w:rPr>
        <w:t>討論的情緒</w:t>
      </w:r>
      <w:r w:rsidR="00850149" w:rsidRPr="000D2308">
        <w:rPr>
          <w:rFonts w:ascii="Times New Roman" w:hAnsi="Times New Roman"/>
          <w:sz w:val="24"/>
          <w:szCs w:val="24"/>
          <w:lang w:eastAsia="zh-TW"/>
        </w:rPr>
        <w:t>分數</w:t>
      </w:r>
      <w:r w:rsidRPr="000D2308">
        <w:rPr>
          <w:rFonts w:ascii="Times New Roman" w:hAnsi="Times New Roman"/>
          <w:sz w:val="24"/>
          <w:szCs w:val="24"/>
          <w:lang w:eastAsia="zh-TW"/>
        </w:rPr>
        <w:t>，包括正面、負面和中立情緒。</w:t>
      </w:r>
    </w:p>
    <w:p w14:paraId="0398EF53" w14:textId="1747A550" w:rsidR="00CE4675" w:rsidRPr="009B1160" w:rsidRDefault="00CE4675" w:rsidP="009B1160">
      <w:pPr>
        <w:pStyle w:val="a4"/>
        <w:numPr>
          <w:ilvl w:val="0"/>
          <w:numId w:val="24"/>
        </w:numPr>
        <w:spacing w:line="360" w:lineRule="auto"/>
        <w:rPr>
          <w:rFonts w:ascii="Times New Roman" w:hAnsi="Times New Roman"/>
          <w:sz w:val="24"/>
          <w:szCs w:val="24"/>
          <w:lang w:eastAsia="zh-TW"/>
        </w:rPr>
      </w:pPr>
      <w:r w:rsidRPr="009B1160">
        <w:rPr>
          <w:rFonts w:ascii="Times New Roman" w:hAnsi="Times New Roman" w:hint="eastAsia"/>
          <w:sz w:val="24"/>
          <w:szCs w:val="24"/>
          <w:lang w:eastAsia="zh-TW"/>
        </w:rPr>
        <w:t>社群情緒與股市</w:t>
      </w:r>
      <w:r w:rsidR="003165B7">
        <w:rPr>
          <w:rFonts w:ascii="Times New Roman" w:hAnsi="Times New Roman" w:hint="eastAsia"/>
          <w:sz w:val="24"/>
          <w:szCs w:val="24"/>
          <w:lang w:eastAsia="zh-TW"/>
        </w:rPr>
        <w:t>活動</w:t>
      </w:r>
      <w:r w:rsidR="002C38F5">
        <w:rPr>
          <w:rFonts w:ascii="Times New Roman" w:hAnsi="Times New Roman" w:hint="eastAsia"/>
          <w:sz w:val="24"/>
          <w:szCs w:val="24"/>
          <w:lang w:eastAsia="zh-TW"/>
        </w:rPr>
        <w:t>之</w:t>
      </w:r>
      <w:r w:rsidRPr="009B1160">
        <w:rPr>
          <w:rFonts w:ascii="Times New Roman" w:hAnsi="Times New Roman" w:hint="eastAsia"/>
          <w:sz w:val="24"/>
          <w:szCs w:val="24"/>
          <w:lang w:eastAsia="zh-TW"/>
        </w:rPr>
        <w:t>關聯</w:t>
      </w:r>
    </w:p>
    <w:p w14:paraId="35ADB3B9" w14:textId="6DDEEC9A" w:rsidR="00DC168F" w:rsidRPr="008F5E98" w:rsidRDefault="00CE4675" w:rsidP="00DC168F">
      <w:pPr>
        <w:spacing w:line="360" w:lineRule="auto"/>
        <w:rPr>
          <w:lang w:eastAsia="zh-TW"/>
        </w:rPr>
      </w:pPr>
      <w:r w:rsidRPr="000D2308">
        <w:rPr>
          <w:rFonts w:ascii="Times New Roman" w:hAnsi="Times New Roman" w:hint="eastAsia"/>
          <w:sz w:val="24"/>
          <w:szCs w:val="24"/>
          <w:lang w:eastAsia="zh-TW"/>
        </w:rPr>
        <w:t>將情緒分析結果與實際股市進行比對，探討社群情緒變化與股市之間的關聯性</w:t>
      </w:r>
      <w:r w:rsidR="009B1160">
        <w:rPr>
          <w:rFonts w:ascii="Times New Roman" w:hAnsi="Times New Roman" w:hint="eastAsia"/>
          <w:sz w:val="24"/>
          <w:szCs w:val="24"/>
          <w:lang w:eastAsia="zh-TW"/>
        </w:rPr>
        <w:t>，</w:t>
      </w:r>
      <w:r w:rsidRPr="000D2308">
        <w:rPr>
          <w:rFonts w:ascii="Times New Roman" w:hAnsi="Times New Roman" w:hint="eastAsia"/>
          <w:sz w:val="24"/>
          <w:szCs w:val="24"/>
          <w:lang w:eastAsia="zh-TW"/>
        </w:rPr>
        <w:t>分析情緒波動是否能預測股市的短期</w:t>
      </w:r>
      <w:r w:rsidR="003165B7">
        <w:rPr>
          <w:rFonts w:ascii="Times New Roman" w:hAnsi="Times New Roman" w:hint="eastAsia"/>
          <w:sz w:val="24"/>
          <w:szCs w:val="24"/>
          <w:lang w:eastAsia="zh-TW"/>
        </w:rPr>
        <w:t>或</w:t>
      </w:r>
      <w:r w:rsidRPr="000D2308">
        <w:rPr>
          <w:rFonts w:ascii="Times New Roman" w:hAnsi="Times New Roman" w:hint="eastAsia"/>
          <w:sz w:val="24"/>
          <w:szCs w:val="24"/>
          <w:lang w:eastAsia="zh-TW"/>
        </w:rPr>
        <w:t>長期走勢</w:t>
      </w:r>
      <w:r w:rsidR="003165B7">
        <w:rPr>
          <w:rFonts w:ascii="Times New Roman" w:hAnsi="Times New Roman" w:hint="eastAsia"/>
          <w:sz w:val="24"/>
          <w:szCs w:val="24"/>
          <w:lang w:eastAsia="zh-TW"/>
        </w:rPr>
        <w:t>、交易量的波動</w:t>
      </w:r>
      <w:r w:rsidR="006C6BB1">
        <w:rPr>
          <w:rFonts w:ascii="Times New Roman" w:hAnsi="Times New Roman" w:hint="eastAsia"/>
          <w:sz w:val="24"/>
          <w:szCs w:val="24"/>
          <w:lang w:eastAsia="zh-TW"/>
        </w:rPr>
        <w:t>變化</w:t>
      </w:r>
      <w:r w:rsidR="003165B7">
        <w:rPr>
          <w:rFonts w:ascii="Times New Roman" w:hAnsi="Times New Roman" w:hint="eastAsia"/>
          <w:sz w:val="24"/>
          <w:szCs w:val="24"/>
          <w:lang w:eastAsia="zh-TW"/>
        </w:rPr>
        <w:t>等股市</w:t>
      </w:r>
      <w:r w:rsidR="006C6BB1">
        <w:rPr>
          <w:rFonts w:ascii="Times New Roman" w:hAnsi="Times New Roman" w:hint="eastAsia"/>
          <w:sz w:val="24"/>
          <w:szCs w:val="24"/>
          <w:lang w:eastAsia="zh-TW"/>
        </w:rPr>
        <w:t>交易</w:t>
      </w:r>
      <w:r w:rsidR="003165B7">
        <w:rPr>
          <w:rFonts w:ascii="Times New Roman" w:hAnsi="Times New Roman" w:hint="eastAsia"/>
          <w:sz w:val="24"/>
          <w:szCs w:val="24"/>
          <w:lang w:eastAsia="zh-TW"/>
        </w:rPr>
        <w:t>活動</w:t>
      </w:r>
      <w:r w:rsidRPr="000D2308">
        <w:rPr>
          <w:rFonts w:ascii="Times New Roman" w:hAnsi="Times New Roman" w:hint="eastAsia"/>
          <w:sz w:val="24"/>
          <w:szCs w:val="24"/>
          <w:lang w:eastAsia="zh-TW"/>
        </w:rPr>
        <w:t>。</w:t>
      </w:r>
    </w:p>
    <w:p w14:paraId="789CF63D" w14:textId="767BECB2" w:rsidR="005450A7" w:rsidRDefault="00136032" w:rsidP="008775D3">
      <w:pPr>
        <w:pStyle w:val="110"/>
      </w:pPr>
      <w:bookmarkStart w:id="8" w:name="_Toc168479373"/>
      <w:r w:rsidRPr="003F7226">
        <w:t>1.3</w:t>
      </w:r>
      <w:r w:rsidR="008775D3">
        <w:rPr>
          <w:rFonts w:hint="eastAsia"/>
        </w:rPr>
        <w:t xml:space="preserve"> </w:t>
      </w:r>
      <w:r w:rsidRPr="003F7226">
        <w:t>研究</w:t>
      </w:r>
      <w:r w:rsidR="003C57A3">
        <w:rPr>
          <w:rFonts w:hint="eastAsia"/>
        </w:rPr>
        <w:t>架構</w:t>
      </w:r>
      <w:bookmarkStart w:id="9" w:name="_Toc41654288"/>
      <w:bookmarkEnd w:id="8"/>
    </w:p>
    <w:p w14:paraId="73B9490D" w14:textId="58898DE3" w:rsidR="005450A7" w:rsidRDefault="009015C9" w:rsidP="00A96CE0">
      <w:pPr>
        <w:pStyle w:val="15"/>
        <w:ind w:leftChars="-322" w:left="-708" w:firstLineChars="0" w:firstLine="0"/>
      </w:pPr>
      <w:r>
        <w:rPr>
          <w:noProof/>
        </w:rPr>
        <w:drawing>
          <wp:inline distT="0" distB="0" distL="0" distR="0" wp14:anchorId="30151EA6" wp14:editId="6974D13B">
            <wp:extent cx="6273800" cy="3731333"/>
            <wp:effectExtent l="0" t="38100" r="12700" b="40640"/>
            <wp:docPr id="690024182"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951808E" w14:textId="204AA0CA" w:rsidR="007049EA" w:rsidRPr="00880248" w:rsidRDefault="00651F6B" w:rsidP="00880248">
      <w:pPr>
        <w:pStyle w:val="afd"/>
      </w:pPr>
      <w:bookmarkStart w:id="10" w:name="_Toc166973365"/>
      <w:bookmarkStart w:id="11" w:name="_Toc168479397"/>
      <w:r w:rsidRPr="00154A17">
        <w:rPr>
          <w:rFonts w:hint="eastAsia"/>
        </w:rPr>
        <w:t>圖</w:t>
      </w:r>
      <w:r w:rsidRPr="00154A17">
        <w:t xml:space="preserve"> 1.1. </w:t>
      </w:r>
      <w:r>
        <w:t xml:space="preserve"> </w:t>
      </w:r>
      <w:r>
        <w:rPr>
          <w:rFonts w:hint="eastAsia"/>
        </w:rPr>
        <w:t>研究架構流程圖</w:t>
      </w:r>
      <w:bookmarkEnd w:id="11"/>
    </w:p>
    <w:p w14:paraId="4AD068D2" w14:textId="5748A792" w:rsidR="008F5E98" w:rsidRPr="00D10D2C" w:rsidRDefault="008F5E98" w:rsidP="008F5E98">
      <w:pPr>
        <w:pStyle w:val="afb"/>
        <w:ind w:right="2"/>
        <w:rPr>
          <w:sz w:val="32"/>
          <w:szCs w:val="32"/>
        </w:rPr>
      </w:pPr>
      <w:bookmarkStart w:id="12" w:name="_Toc168479374"/>
      <w:r>
        <w:rPr>
          <w:rFonts w:hint="eastAsia"/>
        </w:rPr>
        <w:lastRenderedPageBreak/>
        <w:t>第二章</w:t>
      </w:r>
      <w:r>
        <w:rPr>
          <w:rFonts w:hint="eastAsia"/>
        </w:rPr>
        <w:t xml:space="preserve"> </w:t>
      </w:r>
      <w:r>
        <w:rPr>
          <w:rFonts w:hint="eastAsia"/>
        </w:rPr>
        <w:t>文獻探討</w:t>
      </w:r>
      <w:bookmarkEnd w:id="10"/>
      <w:bookmarkEnd w:id="12"/>
    </w:p>
    <w:p w14:paraId="38521FF9" w14:textId="6AA7F49C" w:rsidR="008F5E98" w:rsidRDefault="008F5E98" w:rsidP="008F5E98">
      <w:pPr>
        <w:pStyle w:val="110"/>
      </w:pPr>
      <w:bookmarkStart w:id="13" w:name="_Toc166973366"/>
      <w:bookmarkStart w:id="14" w:name="_Toc168479375"/>
      <w:r w:rsidRPr="00463614">
        <w:t>2.1</w:t>
      </w:r>
      <w:r w:rsidR="00B71194">
        <w:rPr>
          <w:rFonts w:hint="eastAsia"/>
        </w:rPr>
        <w:t xml:space="preserve"> </w:t>
      </w:r>
      <w:r w:rsidRPr="00463614">
        <w:rPr>
          <w:rFonts w:hint="eastAsia"/>
        </w:rPr>
        <w:t>台積</w:t>
      </w:r>
      <w:r>
        <w:rPr>
          <w:rFonts w:hint="eastAsia"/>
        </w:rPr>
        <w:t>電</w:t>
      </w:r>
      <w:r w:rsidRPr="00463614">
        <w:rPr>
          <w:rFonts w:hint="eastAsia"/>
        </w:rPr>
        <w:t>與台股加權</w:t>
      </w:r>
      <w:r w:rsidR="00BC3250">
        <w:rPr>
          <w:rFonts w:hint="eastAsia"/>
        </w:rPr>
        <w:t>股價</w:t>
      </w:r>
      <w:r w:rsidRPr="00463614">
        <w:rPr>
          <w:rFonts w:hint="eastAsia"/>
        </w:rPr>
        <w:t>指數</w:t>
      </w:r>
      <w:bookmarkEnd w:id="13"/>
      <w:bookmarkEnd w:id="14"/>
    </w:p>
    <w:p w14:paraId="6DD6CF6D" w14:textId="77777777" w:rsidR="000E19AC" w:rsidRDefault="00F22467" w:rsidP="00B67FB4">
      <w:pPr>
        <w:pStyle w:val="15"/>
        <w:ind w:firstLine="480"/>
      </w:pPr>
      <w:r>
        <w:rPr>
          <w:rFonts w:hint="eastAsia"/>
        </w:rPr>
        <w:t>股票指數（</w:t>
      </w:r>
      <w:r>
        <w:rPr>
          <w:rFonts w:hint="eastAsia"/>
        </w:rPr>
        <w:t>stock index</w:t>
      </w:r>
      <w:r>
        <w:rPr>
          <w:rFonts w:hint="eastAsia"/>
        </w:rPr>
        <w:t>），又稱股價指數</w:t>
      </w:r>
      <w:r w:rsidR="00BE6805">
        <w:rPr>
          <w:rFonts w:hint="eastAsia"/>
        </w:rPr>
        <w:t>、股市指數，</w:t>
      </w:r>
      <w:r>
        <w:rPr>
          <w:rFonts w:hint="eastAsia"/>
        </w:rPr>
        <w:t>用於衡量整體股市表現的指標，</w:t>
      </w:r>
      <w:r w:rsidR="00BE6805">
        <w:rPr>
          <w:rFonts w:hint="eastAsia"/>
        </w:rPr>
        <w:t>股票指數的計算方式主要分為價格加權或市值加權，而</w:t>
      </w:r>
      <w:r>
        <w:rPr>
          <w:rFonts w:hint="eastAsia"/>
        </w:rPr>
        <w:t>各國股市皆有屬於自己的股</w:t>
      </w:r>
      <w:r w:rsidR="00BE6805">
        <w:rPr>
          <w:rFonts w:hint="eastAsia"/>
        </w:rPr>
        <w:t>價</w:t>
      </w:r>
      <w:r>
        <w:rPr>
          <w:rFonts w:hint="eastAsia"/>
        </w:rPr>
        <w:t>指數，如</w:t>
      </w:r>
      <w:r w:rsidR="00BE6805">
        <w:rPr>
          <w:rFonts w:hint="eastAsia"/>
        </w:rPr>
        <w:t>美國的道瓊工業指數、</w:t>
      </w:r>
      <w:r w:rsidR="00BE6805">
        <w:rPr>
          <w:rFonts w:hint="eastAsia"/>
        </w:rPr>
        <w:t>NASDAQ</w:t>
      </w:r>
      <w:r w:rsidR="00BE6805">
        <w:rPr>
          <w:rFonts w:hint="eastAsia"/>
        </w:rPr>
        <w:t>指數、</w:t>
      </w:r>
      <w:r w:rsidR="00BE6805">
        <w:rPr>
          <w:rFonts w:hint="eastAsia"/>
        </w:rPr>
        <w:t>S&amp;P500</w:t>
      </w:r>
      <w:r w:rsidR="00BE6805">
        <w:rPr>
          <w:rFonts w:hint="eastAsia"/>
        </w:rPr>
        <w:t>等</w:t>
      </w:r>
      <w:r w:rsidR="00156B7C">
        <w:rPr>
          <w:rFonts w:hint="eastAsia"/>
        </w:rPr>
        <w:t>股價</w:t>
      </w:r>
      <w:r w:rsidR="00BE6805">
        <w:rPr>
          <w:rFonts w:hint="eastAsia"/>
        </w:rPr>
        <w:t>指數，還有歐洲的</w:t>
      </w:r>
      <w:r w:rsidR="00BE6805">
        <w:rPr>
          <w:rFonts w:hint="eastAsia"/>
        </w:rPr>
        <w:t>DAX</w:t>
      </w:r>
      <w:r w:rsidR="00BE6805">
        <w:rPr>
          <w:rFonts w:hint="eastAsia"/>
        </w:rPr>
        <w:t>指數、</w:t>
      </w:r>
      <w:r w:rsidR="00BE6805">
        <w:rPr>
          <w:rFonts w:hint="eastAsia"/>
        </w:rPr>
        <w:t>CAC-40</w:t>
      </w:r>
      <w:r w:rsidR="00156B7C">
        <w:rPr>
          <w:rFonts w:hint="eastAsia"/>
        </w:rPr>
        <w:t>和</w:t>
      </w:r>
      <w:r w:rsidR="00BE6805">
        <w:rPr>
          <w:rFonts w:hint="eastAsia"/>
        </w:rPr>
        <w:t>亞洲的富時中國</w:t>
      </w:r>
      <w:r w:rsidR="00BE6805">
        <w:rPr>
          <w:rFonts w:hint="eastAsia"/>
        </w:rPr>
        <w:t>A50</w:t>
      </w:r>
      <w:r w:rsidR="00BE6805">
        <w:rPr>
          <w:rFonts w:hint="eastAsia"/>
        </w:rPr>
        <w:t>指數、日經</w:t>
      </w:r>
      <w:r w:rsidR="00BE6805">
        <w:rPr>
          <w:rFonts w:hint="eastAsia"/>
        </w:rPr>
        <w:t>225</w:t>
      </w:r>
      <w:r w:rsidR="00BE6805">
        <w:rPr>
          <w:rFonts w:hint="eastAsia"/>
        </w:rPr>
        <w:t>指數等</w:t>
      </w:r>
      <w:r w:rsidR="000E19AC">
        <w:rPr>
          <w:rFonts w:hint="eastAsia"/>
        </w:rPr>
        <w:t>。</w:t>
      </w:r>
    </w:p>
    <w:p w14:paraId="004159B4" w14:textId="43B15CDF" w:rsidR="00B67FB4" w:rsidRDefault="00BE6805" w:rsidP="00B67FB4">
      <w:pPr>
        <w:pStyle w:val="15"/>
        <w:ind w:firstLine="480"/>
      </w:pPr>
      <w:r>
        <w:rPr>
          <w:rFonts w:hint="eastAsia"/>
        </w:rPr>
        <w:t>台灣</w:t>
      </w:r>
      <w:r w:rsidR="000E19AC">
        <w:rPr>
          <w:rFonts w:hint="eastAsia"/>
        </w:rPr>
        <w:t>股市</w:t>
      </w:r>
      <w:r>
        <w:rPr>
          <w:rFonts w:hint="eastAsia"/>
        </w:rPr>
        <w:t>也有台灣加權</w:t>
      </w:r>
      <w:r w:rsidR="00354137">
        <w:rPr>
          <w:rFonts w:hint="eastAsia"/>
        </w:rPr>
        <w:t>股價</w:t>
      </w:r>
      <w:r>
        <w:rPr>
          <w:rFonts w:hint="eastAsia"/>
        </w:rPr>
        <w:t>指數</w:t>
      </w:r>
      <w:r w:rsidR="00B67FB4">
        <w:rPr>
          <w:rFonts w:hint="eastAsia"/>
        </w:rPr>
        <w:t>（</w:t>
      </w:r>
      <w:r w:rsidR="00B67FB4">
        <w:t>Taiwan Capitalization Weighted Stock Index, TAIEX</w:t>
      </w:r>
      <w:r w:rsidR="00B67FB4">
        <w:t>）</w:t>
      </w:r>
      <w:r w:rsidR="00B67FB4">
        <w:rPr>
          <w:rFonts w:hint="eastAsia"/>
        </w:rPr>
        <w:t>，</w:t>
      </w:r>
      <w:r>
        <w:rPr>
          <w:rFonts w:hint="eastAsia"/>
        </w:rPr>
        <w:t>常被國人</w:t>
      </w:r>
      <w:r w:rsidR="00B67FB4">
        <w:rPr>
          <w:rFonts w:hint="eastAsia"/>
        </w:rPr>
        <w:t>簡稱為</w:t>
      </w:r>
      <w:r w:rsidR="00AA0DD5">
        <w:rPr>
          <w:rFonts w:hint="eastAsia"/>
        </w:rPr>
        <w:t>「</w:t>
      </w:r>
      <w:r>
        <w:rPr>
          <w:rFonts w:hint="eastAsia"/>
        </w:rPr>
        <w:t>大盤</w:t>
      </w:r>
      <w:r w:rsidR="00AA0DD5">
        <w:rPr>
          <w:rFonts w:hint="eastAsia"/>
        </w:rPr>
        <w:t>」</w:t>
      </w:r>
      <w:r w:rsidR="00B67FB4">
        <w:rPr>
          <w:rFonts w:hint="eastAsia"/>
        </w:rPr>
        <w:t>，</w:t>
      </w:r>
      <w:r w:rsidR="00B67FB4">
        <w:t>是台灣證券交易所（</w:t>
      </w:r>
      <w:r w:rsidR="00B67FB4">
        <w:t>TWSE</w:t>
      </w:r>
      <w:r w:rsidR="00B67FB4">
        <w:t>）編製的綜合性股票市場指數</w:t>
      </w:r>
      <w:r w:rsidR="00B67FB4">
        <w:rPr>
          <w:rFonts w:hint="eastAsia"/>
        </w:rPr>
        <w:t>，用來衡量台灣股市整體的表現</w:t>
      </w:r>
      <w:r w:rsidR="00F22467">
        <w:rPr>
          <w:rFonts w:hint="eastAsia"/>
        </w:rPr>
        <w:t>。</w:t>
      </w:r>
    </w:p>
    <w:p w14:paraId="3AD2A42E" w14:textId="0935BD8F" w:rsidR="00F22467" w:rsidRDefault="00F22467" w:rsidP="001E70BB">
      <w:pPr>
        <w:pStyle w:val="15"/>
        <w:ind w:firstLine="480"/>
      </w:pPr>
      <w:r>
        <w:rPr>
          <w:rFonts w:hint="eastAsia"/>
        </w:rPr>
        <w:t>台灣加權指數是由</w:t>
      </w:r>
      <w:r w:rsidR="00B9225E">
        <w:rPr>
          <w:rFonts w:hint="eastAsia"/>
        </w:rPr>
        <w:t>台灣股市中具有代表性的上市公司股票所組成，</w:t>
      </w:r>
      <w:r w:rsidR="00090B97" w:rsidRPr="00090B97">
        <w:rPr>
          <w:rFonts w:hint="eastAsia"/>
        </w:rPr>
        <w:t>每家公司的影響力取決於其市值</w:t>
      </w:r>
      <w:r w:rsidR="00090B97">
        <w:rPr>
          <w:rFonts w:hint="eastAsia"/>
        </w:rPr>
        <w:t>，</w:t>
      </w:r>
      <w:r w:rsidR="00090B97" w:rsidRPr="00090B97">
        <w:rPr>
          <w:rFonts w:hint="eastAsia"/>
        </w:rPr>
        <w:t>市值較大的公司在指數中的</w:t>
      </w:r>
      <w:r w:rsidR="00090B97">
        <w:rPr>
          <w:rFonts w:hint="eastAsia"/>
        </w:rPr>
        <w:t>所</w:t>
      </w:r>
      <w:proofErr w:type="gramStart"/>
      <w:r w:rsidR="00090B97">
        <w:rPr>
          <w:rFonts w:hint="eastAsia"/>
        </w:rPr>
        <w:t>佔</w:t>
      </w:r>
      <w:proofErr w:type="gramEnd"/>
      <w:r w:rsidR="00090B97" w:rsidRPr="00090B97">
        <w:rPr>
          <w:rFonts w:hint="eastAsia"/>
        </w:rPr>
        <w:t>權重</w:t>
      </w:r>
      <w:r w:rsidR="00090B97">
        <w:rPr>
          <w:rFonts w:hint="eastAsia"/>
        </w:rPr>
        <w:t>就會</w:t>
      </w:r>
      <w:r w:rsidR="00090B97" w:rsidRPr="00090B97">
        <w:rPr>
          <w:rFonts w:hint="eastAsia"/>
        </w:rPr>
        <w:t>較大</w:t>
      </w:r>
      <w:r w:rsidR="00090B97">
        <w:rPr>
          <w:rFonts w:hint="eastAsia"/>
        </w:rPr>
        <w:t>，在台</w:t>
      </w:r>
      <w:r w:rsidR="00CD1828">
        <w:rPr>
          <w:rFonts w:hint="eastAsia"/>
        </w:rPr>
        <w:t>灣</w:t>
      </w:r>
      <w:r w:rsidR="00090B97">
        <w:rPr>
          <w:rFonts w:hint="eastAsia"/>
        </w:rPr>
        <w:t>加權指數中</w:t>
      </w:r>
      <w:r w:rsidR="00B9225E">
        <w:rPr>
          <w:rFonts w:hint="eastAsia"/>
        </w:rPr>
        <w:t>市值</w:t>
      </w:r>
      <w:proofErr w:type="gramStart"/>
      <w:r w:rsidR="00B9225E">
        <w:rPr>
          <w:rFonts w:hint="eastAsia"/>
        </w:rPr>
        <w:t>佔</w:t>
      </w:r>
      <w:proofErr w:type="gramEnd"/>
      <w:r w:rsidR="00090B97">
        <w:rPr>
          <w:rFonts w:hint="eastAsia"/>
        </w:rPr>
        <w:t>比</w:t>
      </w:r>
      <w:r w:rsidR="00CA7CCA">
        <w:rPr>
          <w:rFonts w:hint="eastAsia"/>
        </w:rPr>
        <w:t>最重為</w:t>
      </w:r>
      <w:r w:rsidR="00B9225E">
        <w:rPr>
          <w:rFonts w:hint="eastAsia"/>
        </w:rPr>
        <w:t>台積電</w:t>
      </w:r>
      <w:r w:rsidR="00E41BF6">
        <w:rPr>
          <w:rFonts w:hint="eastAsia"/>
        </w:rPr>
        <w:t>（</w:t>
      </w:r>
      <w:r w:rsidR="00B9225E">
        <w:rPr>
          <w:rFonts w:hint="eastAsia"/>
        </w:rPr>
        <w:t>2330</w:t>
      </w:r>
      <w:r w:rsidR="00E41BF6">
        <w:rPr>
          <w:rFonts w:hint="eastAsia"/>
        </w:rPr>
        <w:t>）</w:t>
      </w:r>
      <w:r w:rsidR="00B9225E">
        <w:rPr>
          <w:rFonts w:hint="eastAsia"/>
        </w:rPr>
        <w:t>、</w:t>
      </w:r>
      <w:r w:rsidR="00CA7CCA">
        <w:rPr>
          <w:rFonts w:hint="eastAsia"/>
        </w:rPr>
        <w:t>第二為</w:t>
      </w:r>
      <w:r w:rsidR="00B9225E">
        <w:rPr>
          <w:rFonts w:hint="eastAsia"/>
        </w:rPr>
        <w:t>鴻海</w:t>
      </w:r>
      <w:r w:rsidR="002C2A52">
        <w:rPr>
          <w:rFonts w:hint="eastAsia"/>
        </w:rPr>
        <w:t>，</w:t>
      </w:r>
      <w:r w:rsidR="00CA7CCA">
        <w:rPr>
          <w:rFonts w:hint="eastAsia"/>
        </w:rPr>
        <w:t>緊接著</w:t>
      </w:r>
      <w:r w:rsidR="002C2A52">
        <w:rPr>
          <w:rFonts w:hint="eastAsia"/>
        </w:rPr>
        <w:t>是</w:t>
      </w:r>
      <w:r w:rsidR="00CA7CCA">
        <w:rPr>
          <w:rFonts w:hint="eastAsia"/>
        </w:rPr>
        <w:t>排名第三的</w:t>
      </w:r>
      <w:proofErr w:type="gramStart"/>
      <w:r w:rsidR="00CA7CCA">
        <w:rPr>
          <w:rFonts w:hint="eastAsia"/>
        </w:rPr>
        <w:t>聯發科</w:t>
      </w:r>
      <w:proofErr w:type="gramEnd"/>
      <w:r w:rsidR="00CA7CCA">
        <w:rPr>
          <w:rFonts w:hint="eastAsia"/>
        </w:rPr>
        <w:t>，</w:t>
      </w:r>
      <w:r w:rsidR="00B9225E">
        <w:rPr>
          <w:rFonts w:hint="eastAsia"/>
        </w:rPr>
        <w:t>而大盤走勢反映了組成股票的整體波動情況，也代表著台灣股市整體漲跌的縮影。</w:t>
      </w:r>
    </w:p>
    <w:p w14:paraId="6E7F27C2" w14:textId="0F4E6572" w:rsidR="00AC7277" w:rsidRDefault="00AC7277" w:rsidP="00233948">
      <w:pPr>
        <w:pStyle w:val="aff0"/>
      </w:pPr>
      <w:bookmarkStart w:id="15" w:name="_Toc168479400"/>
      <w:r>
        <w:rPr>
          <w:rFonts w:hint="eastAsia"/>
        </w:rPr>
        <w:t>表</w:t>
      </w:r>
      <w:r>
        <w:rPr>
          <w:rFonts w:hint="eastAsia"/>
        </w:rPr>
        <w:t xml:space="preserve"> </w:t>
      </w:r>
      <w:r>
        <w:t xml:space="preserve">1.1.  </w:t>
      </w:r>
      <w:r>
        <w:rPr>
          <w:rFonts w:hint="eastAsia"/>
        </w:rPr>
        <w:t>台灣加權指數市值</w:t>
      </w:r>
      <w:proofErr w:type="gramStart"/>
      <w:r>
        <w:rPr>
          <w:rFonts w:hint="eastAsia"/>
        </w:rPr>
        <w:t>佔</w:t>
      </w:r>
      <w:proofErr w:type="gramEnd"/>
      <w:r>
        <w:rPr>
          <w:rFonts w:hint="eastAsia"/>
        </w:rPr>
        <w:t>比排行前</w:t>
      </w:r>
      <w:r>
        <w:rPr>
          <w:rFonts w:hint="eastAsia"/>
        </w:rPr>
        <w:t>10</w:t>
      </w:r>
      <w:r>
        <w:rPr>
          <w:rFonts w:hint="eastAsia"/>
        </w:rPr>
        <w:t>股票</w:t>
      </w:r>
      <w:bookmarkEnd w:id="15"/>
    </w:p>
    <w:tbl>
      <w:tblPr>
        <w:tblStyle w:val="a6"/>
        <w:tblW w:w="0" w:type="auto"/>
        <w:tblLook w:val="04A0" w:firstRow="1" w:lastRow="0" w:firstColumn="1" w:lastColumn="0" w:noHBand="0" w:noVBand="1"/>
      </w:tblPr>
      <w:tblGrid>
        <w:gridCol w:w="2194"/>
        <w:gridCol w:w="2195"/>
        <w:gridCol w:w="2195"/>
        <w:gridCol w:w="2195"/>
      </w:tblGrid>
      <w:tr w:rsidR="00897275" w14:paraId="6AE96414" w14:textId="77777777" w:rsidTr="00230786">
        <w:tc>
          <w:tcPr>
            <w:tcW w:w="2194" w:type="dxa"/>
            <w:vAlign w:val="center"/>
          </w:tcPr>
          <w:p w14:paraId="714928D2" w14:textId="0778CC9D" w:rsidR="00897275" w:rsidRPr="00230786" w:rsidRDefault="00897275" w:rsidP="00230786">
            <w:pPr>
              <w:pStyle w:val="15"/>
              <w:ind w:firstLineChars="0" w:firstLine="0"/>
              <w:jc w:val="center"/>
              <w:rPr>
                <w:b/>
                <w:bCs/>
              </w:rPr>
            </w:pPr>
            <w:r w:rsidRPr="00230786">
              <w:rPr>
                <w:rFonts w:hint="eastAsia"/>
                <w:b/>
                <w:bCs/>
              </w:rPr>
              <w:t>排行</w:t>
            </w:r>
          </w:p>
        </w:tc>
        <w:tc>
          <w:tcPr>
            <w:tcW w:w="2195" w:type="dxa"/>
            <w:vAlign w:val="center"/>
          </w:tcPr>
          <w:p w14:paraId="1EAFF927" w14:textId="4547F92E" w:rsidR="00897275" w:rsidRPr="00230786" w:rsidRDefault="00897275" w:rsidP="00230786">
            <w:pPr>
              <w:pStyle w:val="15"/>
              <w:ind w:firstLineChars="0" w:firstLine="0"/>
              <w:jc w:val="center"/>
              <w:rPr>
                <w:b/>
                <w:bCs/>
              </w:rPr>
            </w:pPr>
            <w:r w:rsidRPr="00230786">
              <w:rPr>
                <w:rFonts w:hint="eastAsia"/>
                <w:b/>
                <w:bCs/>
              </w:rPr>
              <w:t>證券代碼</w:t>
            </w:r>
          </w:p>
        </w:tc>
        <w:tc>
          <w:tcPr>
            <w:tcW w:w="2195" w:type="dxa"/>
            <w:vAlign w:val="center"/>
          </w:tcPr>
          <w:p w14:paraId="5FF60031" w14:textId="3F8E5DEC" w:rsidR="00897275" w:rsidRPr="00230786" w:rsidRDefault="00897275" w:rsidP="00230786">
            <w:pPr>
              <w:pStyle w:val="15"/>
              <w:ind w:firstLineChars="0" w:firstLine="0"/>
              <w:jc w:val="center"/>
              <w:rPr>
                <w:b/>
                <w:bCs/>
              </w:rPr>
            </w:pPr>
            <w:r w:rsidRPr="00230786">
              <w:rPr>
                <w:rFonts w:hint="eastAsia"/>
                <w:b/>
                <w:bCs/>
              </w:rPr>
              <w:t>證券名稱</w:t>
            </w:r>
          </w:p>
        </w:tc>
        <w:tc>
          <w:tcPr>
            <w:tcW w:w="2195" w:type="dxa"/>
            <w:vAlign w:val="center"/>
          </w:tcPr>
          <w:p w14:paraId="7B724C63" w14:textId="7B9B10C8" w:rsidR="00897275" w:rsidRPr="00230786" w:rsidRDefault="00897275" w:rsidP="00230786">
            <w:pPr>
              <w:pStyle w:val="15"/>
              <w:ind w:firstLineChars="0" w:firstLine="0"/>
              <w:jc w:val="center"/>
              <w:rPr>
                <w:b/>
                <w:bCs/>
              </w:rPr>
            </w:pPr>
            <w:r w:rsidRPr="00230786">
              <w:rPr>
                <w:rFonts w:hint="eastAsia"/>
                <w:b/>
                <w:bCs/>
              </w:rPr>
              <w:t>市值占大盤比重</w:t>
            </w:r>
          </w:p>
        </w:tc>
      </w:tr>
      <w:tr w:rsidR="00897275" w14:paraId="2A60400D" w14:textId="77777777" w:rsidTr="00230786">
        <w:tc>
          <w:tcPr>
            <w:tcW w:w="2194" w:type="dxa"/>
            <w:vAlign w:val="center"/>
          </w:tcPr>
          <w:p w14:paraId="16B145AF" w14:textId="06DFBCE0" w:rsidR="00897275" w:rsidRDefault="00897275" w:rsidP="00230786">
            <w:pPr>
              <w:pStyle w:val="15"/>
              <w:ind w:firstLineChars="0" w:firstLine="0"/>
              <w:jc w:val="center"/>
            </w:pPr>
            <w:r>
              <w:rPr>
                <w:rFonts w:hint="eastAsia"/>
              </w:rPr>
              <w:t>1</w:t>
            </w:r>
          </w:p>
        </w:tc>
        <w:tc>
          <w:tcPr>
            <w:tcW w:w="2195" w:type="dxa"/>
            <w:vAlign w:val="center"/>
          </w:tcPr>
          <w:p w14:paraId="29CB0C23" w14:textId="2C4D44C8" w:rsidR="00897275" w:rsidRDefault="00897275" w:rsidP="00230786">
            <w:pPr>
              <w:pStyle w:val="15"/>
              <w:ind w:firstLineChars="0" w:firstLine="0"/>
              <w:jc w:val="center"/>
            </w:pPr>
            <w:r>
              <w:rPr>
                <w:rFonts w:hint="eastAsia"/>
              </w:rPr>
              <w:t>2330</w:t>
            </w:r>
          </w:p>
        </w:tc>
        <w:tc>
          <w:tcPr>
            <w:tcW w:w="2195" w:type="dxa"/>
            <w:vAlign w:val="center"/>
          </w:tcPr>
          <w:p w14:paraId="6D9D7214" w14:textId="0B437699" w:rsidR="00897275" w:rsidRDefault="00897275" w:rsidP="00230786">
            <w:pPr>
              <w:pStyle w:val="15"/>
              <w:ind w:firstLineChars="0" w:firstLine="0"/>
              <w:jc w:val="center"/>
            </w:pPr>
            <w:r w:rsidRPr="00312D94">
              <w:rPr>
                <w:rFonts w:hint="eastAsia"/>
              </w:rPr>
              <w:t>台積電</w:t>
            </w:r>
          </w:p>
        </w:tc>
        <w:tc>
          <w:tcPr>
            <w:tcW w:w="2195" w:type="dxa"/>
            <w:vAlign w:val="center"/>
          </w:tcPr>
          <w:p w14:paraId="4C2E6186" w14:textId="36297FE2" w:rsidR="00897275" w:rsidRDefault="00897275" w:rsidP="00230786">
            <w:pPr>
              <w:pStyle w:val="15"/>
              <w:ind w:firstLineChars="0" w:firstLine="0"/>
              <w:jc w:val="center"/>
            </w:pPr>
            <w:r w:rsidRPr="00312D94">
              <w:t>31.7881%</w:t>
            </w:r>
          </w:p>
        </w:tc>
      </w:tr>
      <w:tr w:rsidR="00897275" w14:paraId="0F338794" w14:textId="77777777" w:rsidTr="00230786">
        <w:tc>
          <w:tcPr>
            <w:tcW w:w="2194" w:type="dxa"/>
            <w:vAlign w:val="center"/>
          </w:tcPr>
          <w:p w14:paraId="4985FB8D" w14:textId="505D865C" w:rsidR="00897275" w:rsidRDefault="00897275" w:rsidP="00230786">
            <w:pPr>
              <w:pStyle w:val="15"/>
              <w:ind w:firstLineChars="0" w:firstLine="0"/>
              <w:jc w:val="center"/>
            </w:pPr>
            <w:r>
              <w:rPr>
                <w:rFonts w:hint="eastAsia"/>
              </w:rPr>
              <w:t>2</w:t>
            </w:r>
          </w:p>
        </w:tc>
        <w:tc>
          <w:tcPr>
            <w:tcW w:w="2195" w:type="dxa"/>
            <w:vAlign w:val="center"/>
          </w:tcPr>
          <w:p w14:paraId="34103F58" w14:textId="22222D0C" w:rsidR="00897275" w:rsidRDefault="00897275" w:rsidP="00230786">
            <w:pPr>
              <w:pStyle w:val="15"/>
              <w:ind w:firstLineChars="0" w:firstLine="0"/>
              <w:jc w:val="center"/>
            </w:pPr>
            <w:r w:rsidRPr="000A2612">
              <w:t>2317</w:t>
            </w:r>
          </w:p>
        </w:tc>
        <w:tc>
          <w:tcPr>
            <w:tcW w:w="2195" w:type="dxa"/>
            <w:vAlign w:val="center"/>
          </w:tcPr>
          <w:p w14:paraId="6E5AD4C1" w14:textId="1426EBCC" w:rsidR="00897275" w:rsidRDefault="00897275" w:rsidP="00230786">
            <w:pPr>
              <w:pStyle w:val="15"/>
              <w:ind w:firstLineChars="0" w:firstLine="0"/>
              <w:jc w:val="center"/>
            </w:pPr>
            <w:r w:rsidRPr="000A2612">
              <w:t>鴻海</w:t>
            </w:r>
          </w:p>
        </w:tc>
        <w:tc>
          <w:tcPr>
            <w:tcW w:w="2195" w:type="dxa"/>
            <w:vAlign w:val="center"/>
          </w:tcPr>
          <w:p w14:paraId="2DA0DC63" w14:textId="34309AB2" w:rsidR="00897275" w:rsidRDefault="00897275" w:rsidP="00230786">
            <w:pPr>
              <w:pStyle w:val="15"/>
              <w:ind w:firstLineChars="0" w:firstLine="0"/>
              <w:jc w:val="center"/>
            </w:pPr>
            <w:r w:rsidRPr="000A2612">
              <w:t>3.3553%</w:t>
            </w:r>
          </w:p>
        </w:tc>
      </w:tr>
      <w:tr w:rsidR="00897275" w14:paraId="2EB7E9FA" w14:textId="77777777" w:rsidTr="00230786">
        <w:tc>
          <w:tcPr>
            <w:tcW w:w="2194" w:type="dxa"/>
            <w:vAlign w:val="center"/>
          </w:tcPr>
          <w:p w14:paraId="46E4E26D" w14:textId="2EF85EF9" w:rsidR="00897275" w:rsidRDefault="00897275" w:rsidP="00230786">
            <w:pPr>
              <w:pStyle w:val="15"/>
              <w:ind w:firstLineChars="0" w:firstLine="0"/>
              <w:jc w:val="center"/>
            </w:pPr>
            <w:r>
              <w:rPr>
                <w:rFonts w:hint="eastAsia"/>
              </w:rPr>
              <w:t>3</w:t>
            </w:r>
          </w:p>
        </w:tc>
        <w:tc>
          <w:tcPr>
            <w:tcW w:w="2195" w:type="dxa"/>
            <w:vAlign w:val="center"/>
          </w:tcPr>
          <w:p w14:paraId="55CF4923" w14:textId="5C71CBB4" w:rsidR="00897275" w:rsidRDefault="00897275" w:rsidP="00230786">
            <w:pPr>
              <w:pStyle w:val="15"/>
              <w:ind w:firstLineChars="0" w:firstLine="0"/>
              <w:jc w:val="center"/>
            </w:pPr>
            <w:r w:rsidRPr="005E0464">
              <w:t>2454</w:t>
            </w:r>
          </w:p>
        </w:tc>
        <w:tc>
          <w:tcPr>
            <w:tcW w:w="2195" w:type="dxa"/>
            <w:vAlign w:val="center"/>
          </w:tcPr>
          <w:p w14:paraId="0C359FE1" w14:textId="14A09514" w:rsidR="00897275" w:rsidRDefault="00897275" w:rsidP="00230786">
            <w:pPr>
              <w:pStyle w:val="15"/>
              <w:ind w:firstLineChars="0" w:firstLine="0"/>
              <w:jc w:val="center"/>
            </w:pPr>
            <w:proofErr w:type="gramStart"/>
            <w:r w:rsidRPr="005E0464">
              <w:t>聯發科</w:t>
            </w:r>
            <w:proofErr w:type="gramEnd"/>
          </w:p>
        </w:tc>
        <w:tc>
          <w:tcPr>
            <w:tcW w:w="2195" w:type="dxa"/>
            <w:vAlign w:val="center"/>
          </w:tcPr>
          <w:p w14:paraId="00433E41" w14:textId="6F83EE30" w:rsidR="00897275" w:rsidRDefault="00897275" w:rsidP="00230786">
            <w:pPr>
              <w:pStyle w:val="15"/>
              <w:ind w:firstLineChars="0" w:firstLine="0"/>
              <w:jc w:val="center"/>
            </w:pPr>
            <w:r w:rsidRPr="005E0464">
              <w:t>2.462%</w:t>
            </w:r>
          </w:p>
        </w:tc>
      </w:tr>
      <w:tr w:rsidR="002928BE" w14:paraId="7B170399" w14:textId="77777777" w:rsidTr="00230786">
        <w:tc>
          <w:tcPr>
            <w:tcW w:w="2194" w:type="dxa"/>
            <w:vAlign w:val="center"/>
          </w:tcPr>
          <w:p w14:paraId="6097F5A9" w14:textId="09605159" w:rsidR="002928BE" w:rsidRDefault="002928BE" w:rsidP="00230786">
            <w:pPr>
              <w:pStyle w:val="15"/>
              <w:ind w:firstLineChars="0" w:firstLine="0"/>
              <w:jc w:val="center"/>
            </w:pPr>
            <w:r>
              <w:rPr>
                <w:rFonts w:hint="eastAsia"/>
              </w:rPr>
              <w:t>4</w:t>
            </w:r>
          </w:p>
        </w:tc>
        <w:tc>
          <w:tcPr>
            <w:tcW w:w="2195" w:type="dxa"/>
            <w:vAlign w:val="center"/>
          </w:tcPr>
          <w:p w14:paraId="40B83474" w14:textId="290FFC6D" w:rsidR="002928BE" w:rsidRDefault="002928BE" w:rsidP="00230786">
            <w:pPr>
              <w:pStyle w:val="15"/>
              <w:ind w:firstLineChars="0" w:firstLine="0"/>
              <w:jc w:val="center"/>
            </w:pPr>
            <w:r w:rsidRPr="00C70EC5">
              <w:t>2382</w:t>
            </w:r>
          </w:p>
        </w:tc>
        <w:tc>
          <w:tcPr>
            <w:tcW w:w="2195" w:type="dxa"/>
            <w:vAlign w:val="center"/>
          </w:tcPr>
          <w:p w14:paraId="75C11ABB" w14:textId="6553B657" w:rsidR="002928BE" w:rsidRDefault="002928BE" w:rsidP="00230786">
            <w:pPr>
              <w:pStyle w:val="15"/>
              <w:ind w:firstLineChars="0" w:firstLine="0"/>
              <w:jc w:val="center"/>
            </w:pPr>
            <w:r w:rsidRPr="00C70EC5">
              <w:t>廣達</w:t>
            </w:r>
          </w:p>
        </w:tc>
        <w:tc>
          <w:tcPr>
            <w:tcW w:w="2195" w:type="dxa"/>
            <w:vAlign w:val="center"/>
          </w:tcPr>
          <w:p w14:paraId="0C2B7AE9" w14:textId="57871227" w:rsidR="002928BE" w:rsidRDefault="002928BE" w:rsidP="00230786">
            <w:pPr>
              <w:pStyle w:val="15"/>
              <w:ind w:firstLineChars="0" w:firstLine="0"/>
              <w:jc w:val="center"/>
            </w:pPr>
            <w:r w:rsidRPr="00C70EC5">
              <w:t>1.5581%</w:t>
            </w:r>
          </w:p>
        </w:tc>
      </w:tr>
      <w:tr w:rsidR="00D337FC" w14:paraId="4C7599C9" w14:textId="77777777" w:rsidTr="00230786">
        <w:tc>
          <w:tcPr>
            <w:tcW w:w="2194" w:type="dxa"/>
            <w:vAlign w:val="center"/>
          </w:tcPr>
          <w:p w14:paraId="3CF2054F" w14:textId="4F1D8378" w:rsidR="00D337FC" w:rsidRDefault="00D337FC" w:rsidP="00230786">
            <w:pPr>
              <w:pStyle w:val="15"/>
              <w:ind w:firstLineChars="0" w:firstLine="0"/>
              <w:jc w:val="center"/>
            </w:pPr>
            <w:r>
              <w:rPr>
                <w:rFonts w:hint="eastAsia"/>
              </w:rPr>
              <w:t>5</w:t>
            </w:r>
          </w:p>
        </w:tc>
        <w:tc>
          <w:tcPr>
            <w:tcW w:w="2195" w:type="dxa"/>
            <w:vAlign w:val="center"/>
          </w:tcPr>
          <w:p w14:paraId="2BC283F0" w14:textId="36B26F7E" w:rsidR="00D337FC" w:rsidRDefault="00D337FC" w:rsidP="00230786">
            <w:pPr>
              <w:pStyle w:val="15"/>
              <w:ind w:firstLineChars="0" w:firstLine="0"/>
              <w:jc w:val="center"/>
            </w:pPr>
            <w:r w:rsidRPr="008D0C7D">
              <w:t>2412</w:t>
            </w:r>
          </w:p>
        </w:tc>
        <w:tc>
          <w:tcPr>
            <w:tcW w:w="2195" w:type="dxa"/>
            <w:vAlign w:val="center"/>
          </w:tcPr>
          <w:p w14:paraId="604C58AA" w14:textId="766C1008" w:rsidR="00D337FC" w:rsidRDefault="00D337FC" w:rsidP="00230786">
            <w:pPr>
              <w:pStyle w:val="15"/>
              <w:ind w:firstLineChars="0" w:firstLine="0"/>
              <w:jc w:val="center"/>
            </w:pPr>
            <w:r w:rsidRPr="008D0C7D">
              <w:t>中華電</w:t>
            </w:r>
          </w:p>
        </w:tc>
        <w:tc>
          <w:tcPr>
            <w:tcW w:w="2195" w:type="dxa"/>
            <w:vAlign w:val="center"/>
          </w:tcPr>
          <w:p w14:paraId="6BF260B9" w14:textId="2AB00C40" w:rsidR="00D337FC" w:rsidRDefault="00D337FC" w:rsidP="00230786">
            <w:pPr>
              <w:pStyle w:val="15"/>
              <w:ind w:firstLineChars="0" w:firstLine="0"/>
              <w:jc w:val="center"/>
            </w:pPr>
            <w:r w:rsidRPr="008D0C7D">
              <w:t>1.4924%</w:t>
            </w:r>
          </w:p>
        </w:tc>
      </w:tr>
      <w:tr w:rsidR="00D337FC" w14:paraId="5B4165BE" w14:textId="77777777" w:rsidTr="00230786">
        <w:tc>
          <w:tcPr>
            <w:tcW w:w="2194" w:type="dxa"/>
            <w:vAlign w:val="center"/>
          </w:tcPr>
          <w:p w14:paraId="5699822B" w14:textId="3A497F04" w:rsidR="00D337FC" w:rsidRDefault="00D337FC" w:rsidP="00230786">
            <w:pPr>
              <w:pStyle w:val="15"/>
              <w:ind w:firstLineChars="0" w:firstLine="0"/>
              <w:jc w:val="center"/>
            </w:pPr>
            <w:r>
              <w:rPr>
                <w:rFonts w:hint="eastAsia"/>
              </w:rPr>
              <w:t>6</w:t>
            </w:r>
          </w:p>
        </w:tc>
        <w:tc>
          <w:tcPr>
            <w:tcW w:w="2195" w:type="dxa"/>
            <w:vAlign w:val="center"/>
          </w:tcPr>
          <w:p w14:paraId="5A2396C4" w14:textId="6E339AB2" w:rsidR="00D337FC" w:rsidRDefault="00D337FC" w:rsidP="00230786">
            <w:pPr>
              <w:pStyle w:val="15"/>
              <w:ind w:firstLineChars="0" w:firstLine="0"/>
              <w:jc w:val="center"/>
            </w:pPr>
            <w:r w:rsidRPr="00C004ED">
              <w:t>2881</w:t>
            </w:r>
          </w:p>
        </w:tc>
        <w:tc>
          <w:tcPr>
            <w:tcW w:w="2195" w:type="dxa"/>
            <w:vAlign w:val="center"/>
          </w:tcPr>
          <w:p w14:paraId="225BD3AB" w14:textId="4CC29FFD" w:rsidR="00D337FC" w:rsidRDefault="00D337FC" w:rsidP="00230786">
            <w:pPr>
              <w:pStyle w:val="15"/>
              <w:ind w:firstLineChars="0" w:firstLine="0"/>
              <w:jc w:val="center"/>
            </w:pPr>
            <w:r w:rsidRPr="00C004ED">
              <w:t>富邦金</w:t>
            </w:r>
          </w:p>
        </w:tc>
        <w:tc>
          <w:tcPr>
            <w:tcW w:w="2195" w:type="dxa"/>
            <w:vAlign w:val="center"/>
          </w:tcPr>
          <w:p w14:paraId="37D40144" w14:textId="61809A87" w:rsidR="00D337FC" w:rsidRDefault="00D337FC" w:rsidP="00230786">
            <w:pPr>
              <w:pStyle w:val="15"/>
              <w:ind w:firstLineChars="0" w:firstLine="0"/>
              <w:jc w:val="center"/>
            </w:pPr>
            <w:r w:rsidRPr="00C004ED">
              <w:t>1.3953%</w:t>
            </w:r>
          </w:p>
        </w:tc>
      </w:tr>
      <w:tr w:rsidR="00D337FC" w14:paraId="311D08D3" w14:textId="77777777" w:rsidTr="00230786">
        <w:tc>
          <w:tcPr>
            <w:tcW w:w="2194" w:type="dxa"/>
            <w:vAlign w:val="center"/>
          </w:tcPr>
          <w:p w14:paraId="76E91445" w14:textId="309A8FED" w:rsidR="00D337FC" w:rsidRDefault="00D337FC" w:rsidP="00230786">
            <w:pPr>
              <w:pStyle w:val="15"/>
              <w:ind w:firstLineChars="0" w:firstLine="0"/>
              <w:jc w:val="center"/>
            </w:pPr>
            <w:r>
              <w:rPr>
                <w:rFonts w:hint="eastAsia"/>
              </w:rPr>
              <w:t>7</w:t>
            </w:r>
          </w:p>
        </w:tc>
        <w:tc>
          <w:tcPr>
            <w:tcW w:w="2195" w:type="dxa"/>
            <w:vAlign w:val="center"/>
          </w:tcPr>
          <w:p w14:paraId="66BB8AA2" w14:textId="1DB52348" w:rsidR="00D337FC" w:rsidRDefault="00D337FC" w:rsidP="00230786">
            <w:pPr>
              <w:pStyle w:val="15"/>
              <w:ind w:firstLineChars="0" w:firstLine="0"/>
              <w:jc w:val="center"/>
            </w:pPr>
            <w:r w:rsidRPr="00B37ED9">
              <w:t>2308</w:t>
            </w:r>
          </w:p>
        </w:tc>
        <w:tc>
          <w:tcPr>
            <w:tcW w:w="2195" w:type="dxa"/>
            <w:vAlign w:val="center"/>
          </w:tcPr>
          <w:p w14:paraId="43C25486" w14:textId="49174CC2" w:rsidR="00D337FC" w:rsidRDefault="00D337FC" w:rsidP="00230786">
            <w:pPr>
              <w:pStyle w:val="15"/>
              <w:ind w:firstLineChars="0" w:firstLine="0"/>
              <w:jc w:val="center"/>
            </w:pPr>
            <w:r w:rsidRPr="00B37ED9">
              <w:t>台達電</w:t>
            </w:r>
          </w:p>
        </w:tc>
        <w:tc>
          <w:tcPr>
            <w:tcW w:w="2195" w:type="dxa"/>
            <w:vAlign w:val="center"/>
          </w:tcPr>
          <w:p w14:paraId="11317332" w14:textId="1DE892E2" w:rsidR="00D337FC" w:rsidRDefault="00D337FC" w:rsidP="00230786">
            <w:pPr>
              <w:pStyle w:val="15"/>
              <w:ind w:firstLineChars="0" w:firstLine="0"/>
              <w:jc w:val="center"/>
            </w:pPr>
            <w:r w:rsidRPr="00B37ED9">
              <w:t>1.2916%</w:t>
            </w:r>
          </w:p>
        </w:tc>
      </w:tr>
      <w:tr w:rsidR="00D337FC" w14:paraId="5587089F" w14:textId="77777777" w:rsidTr="00230786">
        <w:tc>
          <w:tcPr>
            <w:tcW w:w="2194" w:type="dxa"/>
            <w:vAlign w:val="center"/>
          </w:tcPr>
          <w:p w14:paraId="41E86151" w14:textId="349037E9" w:rsidR="00D337FC" w:rsidRDefault="00D337FC" w:rsidP="00230786">
            <w:pPr>
              <w:pStyle w:val="15"/>
              <w:ind w:firstLineChars="0" w:firstLine="0"/>
              <w:jc w:val="center"/>
            </w:pPr>
            <w:r>
              <w:rPr>
                <w:rFonts w:hint="eastAsia"/>
              </w:rPr>
              <w:t>8</w:t>
            </w:r>
          </w:p>
        </w:tc>
        <w:tc>
          <w:tcPr>
            <w:tcW w:w="2195" w:type="dxa"/>
            <w:vAlign w:val="center"/>
          </w:tcPr>
          <w:p w14:paraId="0AEA3207" w14:textId="7E57AADC" w:rsidR="00D337FC" w:rsidRDefault="00D337FC" w:rsidP="00230786">
            <w:pPr>
              <w:pStyle w:val="15"/>
              <w:ind w:firstLineChars="0" w:firstLine="0"/>
              <w:jc w:val="center"/>
            </w:pPr>
            <w:r w:rsidRPr="007137E8">
              <w:t>2882</w:t>
            </w:r>
          </w:p>
        </w:tc>
        <w:tc>
          <w:tcPr>
            <w:tcW w:w="2195" w:type="dxa"/>
            <w:vAlign w:val="center"/>
          </w:tcPr>
          <w:p w14:paraId="558DE29A" w14:textId="0442B40F" w:rsidR="00D337FC" w:rsidRDefault="00D337FC" w:rsidP="00230786">
            <w:pPr>
              <w:pStyle w:val="15"/>
              <w:ind w:firstLineChars="0" w:firstLine="0"/>
              <w:jc w:val="center"/>
            </w:pPr>
            <w:r w:rsidRPr="007137E8">
              <w:t>國泰金</w:t>
            </w:r>
          </w:p>
        </w:tc>
        <w:tc>
          <w:tcPr>
            <w:tcW w:w="2195" w:type="dxa"/>
            <w:vAlign w:val="center"/>
          </w:tcPr>
          <w:p w14:paraId="3F3B004B" w14:textId="0E0259ED" w:rsidR="00D337FC" w:rsidRDefault="00D337FC" w:rsidP="00230786">
            <w:pPr>
              <w:pStyle w:val="15"/>
              <w:ind w:firstLineChars="0" w:firstLine="0"/>
              <w:jc w:val="center"/>
            </w:pPr>
            <w:r w:rsidRPr="007137E8">
              <w:t>1.1493%</w:t>
            </w:r>
          </w:p>
        </w:tc>
      </w:tr>
      <w:tr w:rsidR="00D337FC" w14:paraId="723C0B6D" w14:textId="77777777" w:rsidTr="00230786">
        <w:tc>
          <w:tcPr>
            <w:tcW w:w="2194" w:type="dxa"/>
            <w:vAlign w:val="center"/>
          </w:tcPr>
          <w:p w14:paraId="3862B1A0" w14:textId="1BBDC40F" w:rsidR="00D337FC" w:rsidRDefault="00D337FC" w:rsidP="00230786">
            <w:pPr>
              <w:pStyle w:val="15"/>
              <w:ind w:firstLineChars="0" w:firstLine="0"/>
              <w:jc w:val="center"/>
            </w:pPr>
            <w:r>
              <w:rPr>
                <w:rFonts w:hint="eastAsia"/>
              </w:rPr>
              <w:t>9</w:t>
            </w:r>
          </w:p>
        </w:tc>
        <w:tc>
          <w:tcPr>
            <w:tcW w:w="2195" w:type="dxa"/>
            <w:vAlign w:val="center"/>
          </w:tcPr>
          <w:p w14:paraId="3D451640" w14:textId="0B408E9A" w:rsidR="00D337FC" w:rsidRDefault="00D337FC" w:rsidP="00230786">
            <w:pPr>
              <w:pStyle w:val="15"/>
              <w:ind w:firstLineChars="0" w:firstLine="0"/>
              <w:jc w:val="center"/>
            </w:pPr>
            <w:r w:rsidRPr="00DE5993">
              <w:t>6505</w:t>
            </w:r>
          </w:p>
        </w:tc>
        <w:tc>
          <w:tcPr>
            <w:tcW w:w="2195" w:type="dxa"/>
            <w:vAlign w:val="center"/>
          </w:tcPr>
          <w:p w14:paraId="1E7367E6" w14:textId="46AB5195" w:rsidR="00D337FC" w:rsidRDefault="00D337FC" w:rsidP="00230786">
            <w:pPr>
              <w:pStyle w:val="15"/>
              <w:ind w:firstLineChars="0" w:firstLine="0"/>
              <w:jc w:val="center"/>
            </w:pPr>
            <w:r w:rsidRPr="00DE5993">
              <w:t>台塑化</w:t>
            </w:r>
          </w:p>
        </w:tc>
        <w:tc>
          <w:tcPr>
            <w:tcW w:w="2195" w:type="dxa"/>
            <w:vAlign w:val="center"/>
          </w:tcPr>
          <w:p w14:paraId="4C65A371" w14:textId="35659E57" w:rsidR="00D337FC" w:rsidRDefault="00D337FC" w:rsidP="00230786">
            <w:pPr>
              <w:pStyle w:val="15"/>
              <w:ind w:firstLineChars="0" w:firstLine="0"/>
              <w:jc w:val="center"/>
            </w:pPr>
            <w:r w:rsidRPr="00DE5993">
              <w:t>1.0671%</w:t>
            </w:r>
          </w:p>
        </w:tc>
      </w:tr>
      <w:tr w:rsidR="00D337FC" w14:paraId="0D4F8AAE" w14:textId="77777777" w:rsidTr="00230786">
        <w:tc>
          <w:tcPr>
            <w:tcW w:w="2194" w:type="dxa"/>
            <w:vAlign w:val="center"/>
          </w:tcPr>
          <w:p w14:paraId="048F4B96" w14:textId="4479AC90" w:rsidR="00D337FC" w:rsidRDefault="00D337FC" w:rsidP="00230786">
            <w:pPr>
              <w:pStyle w:val="15"/>
              <w:ind w:firstLineChars="0" w:firstLine="0"/>
              <w:jc w:val="center"/>
            </w:pPr>
            <w:r>
              <w:rPr>
                <w:rFonts w:hint="eastAsia"/>
              </w:rPr>
              <w:t>10</w:t>
            </w:r>
          </w:p>
        </w:tc>
        <w:tc>
          <w:tcPr>
            <w:tcW w:w="2195" w:type="dxa"/>
            <w:vAlign w:val="center"/>
          </w:tcPr>
          <w:p w14:paraId="08537E0E" w14:textId="167847F3" w:rsidR="00D337FC" w:rsidRDefault="00D337FC" w:rsidP="00230786">
            <w:pPr>
              <w:pStyle w:val="15"/>
              <w:ind w:firstLineChars="0" w:firstLine="0"/>
              <w:jc w:val="center"/>
            </w:pPr>
            <w:r w:rsidRPr="00886ED7">
              <w:t>2891</w:t>
            </w:r>
          </w:p>
        </w:tc>
        <w:tc>
          <w:tcPr>
            <w:tcW w:w="2195" w:type="dxa"/>
            <w:vAlign w:val="center"/>
          </w:tcPr>
          <w:p w14:paraId="06179A48" w14:textId="1F6CEEAD" w:rsidR="00D337FC" w:rsidRDefault="00D337FC" w:rsidP="00230786">
            <w:pPr>
              <w:pStyle w:val="15"/>
              <w:ind w:firstLineChars="0" w:firstLine="0"/>
              <w:jc w:val="center"/>
            </w:pPr>
            <w:r w:rsidRPr="00886ED7">
              <w:t>中信金</w:t>
            </w:r>
          </w:p>
        </w:tc>
        <w:tc>
          <w:tcPr>
            <w:tcW w:w="2195" w:type="dxa"/>
            <w:vAlign w:val="center"/>
          </w:tcPr>
          <w:p w14:paraId="528682AA" w14:textId="310D1B92" w:rsidR="00D337FC" w:rsidRDefault="00D337FC" w:rsidP="00230786">
            <w:pPr>
              <w:pStyle w:val="15"/>
              <w:ind w:firstLineChars="0" w:firstLine="0"/>
              <w:jc w:val="center"/>
            </w:pPr>
            <w:r w:rsidRPr="00886ED7">
              <w:t>1.0382%</w:t>
            </w:r>
          </w:p>
        </w:tc>
      </w:tr>
    </w:tbl>
    <w:p w14:paraId="38B772AB" w14:textId="77777777" w:rsidR="00B9225E" w:rsidRDefault="00B9225E" w:rsidP="00B67FB4">
      <w:pPr>
        <w:pStyle w:val="15"/>
        <w:ind w:firstLine="480"/>
      </w:pPr>
    </w:p>
    <w:p w14:paraId="55B70171" w14:textId="0237D258" w:rsidR="00B67FB4" w:rsidRDefault="00A35C6B" w:rsidP="00E105FF">
      <w:pPr>
        <w:pStyle w:val="15"/>
        <w:ind w:firstLine="480"/>
      </w:pPr>
      <w:r>
        <w:rPr>
          <w:rFonts w:hint="eastAsia"/>
        </w:rPr>
        <w:lastRenderedPageBreak/>
        <w:t>台灣加權股價指數反映了整體股市表現，是投資人判斷股市情況的重要指標，因此大盤漲跌對</w:t>
      </w:r>
      <w:r w:rsidR="00CC453A">
        <w:rPr>
          <w:rFonts w:hint="eastAsia"/>
        </w:rPr>
        <w:t>投資人的心理預期會產生一定的影響，可能在大盤指數上漲時投資人會容易對股市呈現樂觀的態度，</w:t>
      </w:r>
      <w:r w:rsidR="00CD1148">
        <w:rPr>
          <w:rFonts w:hint="eastAsia"/>
        </w:rPr>
        <w:t>就</w:t>
      </w:r>
      <w:r w:rsidR="00CC453A">
        <w:rPr>
          <w:rFonts w:hint="eastAsia"/>
        </w:rPr>
        <w:t>更願意</w:t>
      </w:r>
      <w:r w:rsidR="00E105FF">
        <w:rPr>
          <w:rFonts w:hint="eastAsia"/>
        </w:rPr>
        <w:t>進行金融投資行為</w:t>
      </w:r>
      <w:r w:rsidR="00CC453A">
        <w:rPr>
          <w:rFonts w:hint="eastAsia"/>
        </w:rPr>
        <w:t>或對台灣股市更有信心；反之當大盤指數下跌時</w:t>
      </w:r>
      <w:r w:rsidR="00E105FF">
        <w:rPr>
          <w:rFonts w:hint="eastAsia"/>
        </w:rPr>
        <w:t>，投資者心態就容易變得保守，對有興趣的股票採取觀望或出售的投資策略。</w:t>
      </w:r>
    </w:p>
    <w:p w14:paraId="497180FD" w14:textId="41BDA0DC" w:rsidR="001E70BB" w:rsidRDefault="00244A2B" w:rsidP="001E70BB">
      <w:pPr>
        <w:pStyle w:val="15"/>
        <w:ind w:firstLine="480"/>
      </w:pPr>
      <w:r>
        <w:rPr>
          <w:rFonts w:hint="eastAsia"/>
        </w:rPr>
        <w:t>我們也</w:t>
      </w:r>
      <w:r w:rsidR="00265530">
        <w:rPr>
          <w:rFonts w:hint="eastAsia"/>
        </w:rPr>
        <w:t>閱讀了</w:t>
      </w:r>
      <w:r>
        <w:rPr>
          <w:rFonts w:hint="eastAsia"/>
        </w:rPr>
        <w:t>針對加權指數進行分析的研究文獻，如</w:t>
      </w:r>
      <w:proofErr w:type="gramStart"/>
      <w:r w:rsidR="00B10CA1">
        <w:rPr>
          <w:rFonts w:hint="eastAsia"/>
        </w:rPr>
        <w:t>劉照群</w:t>
      </w:r>
      <w:proofErr w:type="gramEnd"/>
      <w:r w:rsidR="00E41BF6">
        <w:rPr>
          <w:rFonts w:hint="eastAsia"/>
        </w:rPr>
        <w:t>（</w:t>
      </w:r>
      <w:r w:rsidR="00C83A86">
        <w:rPr>
          <w:rFonts w:hint="eastAsia"/>
        </w:rPr>
        <w:t>2008</w:t>
      </w:r>
      <w:r w:rsidR="00E41BF6">
        <w:rPr>
          <w:rFonts w:hint="eastAsia"/>
        </w:rPr>
        <w:t>）</w:t>
      </w:r>
      <w:r w:rsidR="00F772FF">
        <w:rPr>
          <w:rFonts w:hint="eastAsia"/>
        </w:rPr>
        <w:t>對</w:t>
      </w:r>
      <w:r w:rsidR="001E70BB">
        <w:rPr>
          <w:rFonts w:hint="eastAsia"/>
        </w:rPr>
        <w:t>美國與台灣股市關聯性</w:t>
      </w:r>
      <w:r w:rsidR="00F772FF">
        <w:rPr>
          <w:rFonts w:hint="eastAsia"/>
        </w:rPr>
        <w:t>進行</w:t>
      </w:r>
      <w:r w:rsidR="00487AA8">
        <w:rPr>
          <w:rFonts w:hint="eastAsia"/>
        </w:rPr>
        <w:t>分析</w:t>
      </w:r>
      <w:r w:rsidR="001E70BB">
        <w:rPr>
          <w:rFonts w:hint="eastAsia"/>
        </w:rPr>
        <w:t>，在</w:t>
      </w:r>
      <w:r w:rsidR="006314F9">
        <w:rPr>
          <w:rFonts w:hint="eastAsia"/>
        </w:rPr>
        <w:t>研究</w:t>
      </w:r>
      <w:r w:rsidR="001E70BB">
        <w:rPr>
          <w:rFonts w:hint="eastAsia"/>
        </w:rPr>
        <w:t>發現費城半導體指數、台灣加權指數與台積電股價三者之間存在長期均衡關係</w:t>
      </w:r>
      <w:r w:rsidR="004E252A">
        <w:rPr>
          <w:rFonts w:hint="eastAsia"/>
        </w:rPr>
        <w:t>。</w:t>
      </w:r>
      <w:r w:rsidR="00244B16">
        <w:fldChar w:fldCharType="begin"/>
      </w:r>
      <w:r w:rsidR="00244B16">
        <w:instrText xml:space="preserve"> </w:instrText>
      </w:r>
      <w:r w:rsidR="00244B16">
        <w:rPr>
          <w:rFonts w:hint="eastAsia"/>
        </w:rPr>
        <w:instrText>REF _Ref167739128 \r \h</w:instrText>
      </w:r>
      <w:r w:rsidR="00244B16">
        <w:instrText xml:space="preserve"> </w:instrText>
      </w:r>
      <w:r w:rsidR="00244B16">
        <w:fldChar w:fldCharType="separate"/>
      </w:r>
      <w:r w:rsidR="00244B16">
        <w:t>[2]</w:t>
      </w:r>
      <w:r w:rsidR="00244B16">
        <w:fldChar w:fldCharType="end"/>
      </w:r>
    </w:p>
    <w:p w14:paraId="226E3E22" w14:textId="48F18335" w:rsidR="001E70BB" w:rsidRDefault="00461BE7" w:rsidP="00A25026">
      <w:pPr>
        <w:pStyle w:val="15"/>
        <w:ind w:firstLine="480"/>
      </w:pPr>
      <w:r w:rsidRPr="00461BE7">
        <w:t>Liao</w:t>
      </w:r>
      <w:r w:rsidR="00354137" w:rsidRPr="00354137">
        <w:t>, Kao</w:t>
      </w:r>
      <w:r w:rsidR="00354137" w:rsidRPr="00354137">
        <w:t>和</w:t>
      </w:r>
      <w:r w:rsidR="00354137" w:rsidRPr="00354137">
        <w:t>Yua</w:t>
      </w:r>
      <w:r w:rsidR="00354137">
        <w:rPr>
          <w:rFonts w:hint="eastAsia"/>
        </w:rPr>
        <w:t>n</w:t>
      </w:r>
      <w:r w:rsidR="00354137">
        <w:rPr>
          <w:rFonts w:hint="eastAsia"/>
        </w:rPr>
        <w:t>的</w:t>
      </w:r>
      <w:proofErr w:type="gramStart"/>
      <w:r w:rsidR="00354137">
        <w:rPr>
          <w:rFonts w:hint="eastAsia"/>
        </w:rPr>
        <w:t>研究中</w:t>
      </w:r>
      <w:r w:rsidR="00354137" w:rsidRPr="00354137">
        <w:t>探利用</w:t>
      </w:r>
      <w:proofErr w:type="gramEnd"/>
      <w:r w:rsidR="00354137" w:rsidRPr="00354137">
        <w:t>深度學習技術</w:t>
      </w:r>
      <w:proofErr w:type="gramStart"/>
      <w:r w:rsidR="00354137">
        <w:rPr>
          <w:rFonts w:hint="eastAsia"/>
        </w:rPr>
        <w:t>中的</w:t>
      </w:r>
      <w:r w:rsidR="00354137" w:rsidRPr="00354137">
        <w:t>卷積神經</w:t>
      </w:r>
      <w:proofErr w:type="gramEnd"/>
      <w:r w:rsidR="00354137" w:rsidRPr="00354137">
        <w:t>網路（</w:t>
      </w:r>
      <w:r w:rsidR="00354137" w:rsidRPr="00354137">
        <w:t>CNN</w:t>
      </w:r>
      <w:r w:rsidR="00354137" w:rsidRPr="00354137">
        <w:t>），來</w:t>
      </w:r>
      <w:r w:rsidR="00354137">
        <w:rPr>
          <w:rFonts w:hint="eastAsia"/>
        </w:rPr>
        <w:t>對臺灣加權股價指數</w:t>
      </w:r>
      <w:r w:rsidR="00E41BF6">
        <w:rPr>
          <w:rFonts w:hint="eastAsia"/>
        </w:rPr>
        <w:t>（</w:t>
      </w:r>
      <w:r w:rsidR="00BC3250">
        <w:t>TAIEX</w:t>
      </w:r>
      <w:r w:rsidR="00E41BF6">
        <w:rPr>
          <w:rFonts w:hint="eastAsia"/>
        </w:rPr>
        <w:t>）</w:t>
      </w:r>
      <w:r w:rsidR="00354137" w:rsidRPr="00354137">
        <w:t>進行</w:t>
      </w:r>
      <w:r w:rsidR="00A25026">
        <w:rPr>
          <w:rFonts w:hint="eastAsia"/>
        </w:rPr>
        <w:t>股價</w:t>
      </w:r>
      <w:r w:rsidR="00354137" w:rsidRPr="00354137">
        <w:t>預測。</w:t>
      </w:r>
      <w:r w:rsidR="00A25026">
        <w:rPr>
          <w:rFonts w:hint="eastAsia"/>
        </w:rPr>
        <w:t>透過</w:t>
      </w:r>
      <w:r w:rsidR="00354137" w:rsidRPr="00354137">
        <w:t>將台灣加權股價指數（</w:t>
      </w:r>
      <w:r w:rsidR="00354137" w:rsidRPr="00354137">
        <w:t>TAIEX</w:t>
      </w:r>
      <w:r w:rsidR="00354137" w:rsidRPr="00354137">
        <w:t>）的日金融數據轉換為圖像數據，並使用</w:t>
      </w:r>
      <w:proofErr w:type="spellStart"/>
      <w:r w:rsidR="00354137" w:rsidRPr="00354137">
        <w:t>Xception</w:t>
      </w:r>
      <w:proofErr w:type="spellEnd"/>
      <w:r w:rsidR="00354137" w:rsidRPr="00354137">
        <w:t>模型進行訓練</w:t>
      </w:r>
      <w:r w:rsidR="00FC2B2F">
        <w:rPr>
          <w:rFonts w:hint="eastAsia"/>
        </w:rPr>
        <w:t>，結合</w:t>
      </w:r>
      <w:proofErr w:type="spellStart"/>
      <w:r w:rsidR="00354137" w:rsidRPr="00354137">
        <w:t>Gramian</w:t>
      </w:r>
      <w:proofErr w:type="spellEnd"/>
      <w:r w:rsidR="00354137" w:rsidRPr="00354137">
        <w:t>技術將時間序列數據轉化為</w:t>
      </w:r>
      <w:proofErr w:type="gramStart"/>
      <w:r w:rsidR="00354137" w:rsidRPr="00354137">
        <w:t>極</w:t>
      </w:r>
      <w:proofErr w:type="gramEnd"/>
      <w:r w:rsidR="00354137" w:rsidRPr="00354137">
        <w:t>座標表示，</w:t>
      </w:r>
      <w:r w:rsidR="00FC2B2F">
        <w:rPr>
          <w:rFonts w:hint="eastAsia"/>
        </w:rPr>
        <w:t>也提升了模型</w:t>
      </w:r>
      <w:r w:rsidR="00354137" w:rsidRPr="00354137">
        <w:t>對股市趨勢的預測準確性。</w:t>
      </w:r>
      <w:r w:rsidR="00244B16">
        <w:fldChar w:fldCharType="begin"/>
      </w:r>
      <w:r w:rsidR="00244B16">
        <w:instrText xml:space="preserve"> REF _Ref167739122 \r \h </w:instrText>
      </w:r>
      <w:r w:rsidR="00244B16">
        <w:fldChar w:fldCharType="separate"/>
      </w:r>
      <w:r w:rsidR="00244B16">
        <w:t>[3]</w:t>
      </w:r>
      <w:r w:rsidR="00244B16">
        <w:fldChar w:fldCharType="end"/>
      </w:r>
    </w:p>
    <w:p w14:paraId="1580896C" w14:textId="404A6252" w:rsidR="008F5E98" w:rsidRDefault="006613B0" w:rsidP="00D90872">
      <w:pPr>
        <w:pStyle w:val="15"/>
        <w:ind w:firstLine="480"/>
      </w:pPr>
      <w:r>
        <w:rPr>
          <w:rFonts w:hint="eastAsia"/>
        </w:rPr>
        <w:t>對美國的</w:t>
      </w:r>
      <w:r w:rsidR="00244A2B">
        <w:rPr>
          <w:rFonts w:hint="eastAsia"/>
        </w:rPr>
        <w:t>S&amp;P500</w:t>
      </w:r>
      <w:r w:rsidR="00244A2B">
        <w:rPr>
          <w:rFonts w:hint="eastAsia"/>
        </w:rPr>
        <w:t>加權股價指數也有相關研究，</w:t>
      </w:r>
      <w:r w:rsidR="001606DD" w:rsidRPr="001606DD">
        <w:t>CHEN</w:t>
      </w:r>
      <w:r w:rsidR="00E41BF6">
        <w:rPr>
          <w:rFonts w:hint="eastAsia"/>
        </w:rPr>
        <w:t>（</w:t>
      </w:r>
      <w:r w:rsidR="001606DD">
        <w:rPr>
          <w:rFonts w:hint="eastAsia"/>
        </w:rPr>
        <w:t>2022</w:t>
      </w:r>
      <w:r w:rsidR="00E41BF6">
        <w:rPr>
          <w:rFonts w:hint="eastAsia"/>
        </w:rPr>
        <w:t>）</w:t>
      </w:r>
      <w:r w:rsidR="001606DD" w:rsidRPr="001606DD">
        <w:rPr>
          <w:rFonts w:hint="eastAsia"/>
        </w:rPr>
        <w:t>利用</w:t>
      </w:r>
      <w:r w:rsidR="001606DD" w:rsidRPr="001606DD">
        <w:t>Glassdoor</w:t>
      </w:r>
      <w:r w:rsidR="001606DD" w:rsidRPr="001606DD">
        <w:t>的員工評論作為文本，並結合</w:t>
      </w:r>
      <w:r w:rsidR="001606DD" w:rsidRPr="001606DD">
        <w:t>Yahoo Finance</w:t>
      </w:r>
      <w:r w:rsidR="001606DD" w:rsidRPr="001606DD">
        <w:t>和</w:t>
      </w:r>
      <w:r w:rsidR="001606DD" w:rsidRPr="001606DD">
        <w:t>Macro Trends</w:t>
      </w:r>
      <w:r w:rsidR="001606DD" w:rsidRPr="001606DD">
        <w:t>的數據，使用</w:t>
      </w:r>
      <w:r w:rsidR="00E41BF6">
        <w:t>（</w:t>
      </w:r>
      <w:r w:rsidR="001C1551" w:rsidRPr="001C1551">
        <w:t>Random Forest</w:t>
      </w:r>
      <w:r w:rsidR="00E41BF6">
        <w:t>）</w:t>
      </w:r>
      <w:r w:rsidR="001C1551" w:rsidRPr="001C1551">
        <w:t>、極限梯度提升</w:t>
      </w:r>
      <w:r w:rsidR="00E41BF6">
        <w:t>（</w:t>
      </w:r>
      <w:r w:rsidR="001C1551">
        <w:rPr>
          <w:rFonts w:hint="eastAsia"/>
        </w:rPr>
        <w:t>EGB</w:t>
      </w:r>
      <w:r w:rsidR="00E41BF6">
        <w:t>）</w:t>
      </w:r>
      <w:r>
        <w:rPr>
          <w:rFonts w:hint="eastAsia"/>
        </w:rPr>
        <w:t>等多個</w:t>
      </w:r>
      <w:r w:rsidR="001606DD" w:rsidRPr="001606DD">
        <w:t>模型</w:t>
      </w:r>
      <w:r>
        <w:rPr>
          <w:rFonts w:hint="eastAsia"/>
        </w:rPr>
        <w:t>技術</w:t>
      </w:r>
      <w:r w:rsidR="001606DD" w:rsidRPr="001606DD">
        <w:t>來預測股價走勢，</w:t>
      </w:r>
      <w:r>
        <w:rPr>
          <w:rFonts w:hint="eastAsia"/>
        </w:rPr>
        <w:t>並試圖找影響股價的因子</w:t>
      </w:r>
      <w:r w:rsidR="001606DD" w:rsidRPr="001606DD">
        <w:t>。</w:t>
      </w:r>
      <w:r w:rsidR="00D90872" w:rsidRPr="00D90872">
        <w:t>Bollen</w:t>
      </w:r>
      <w:r w:rsidR="00D90872" w:rsidRPr="00D90872">
        <w:t>等人分析社群網站</w:t>
      </w:r>
      <w:r w:rsidR="00D90872" w:rsidRPr="00D90872">
        <w:t>Twitter</w:t>
      </w:r>
      <w:r w:rsidR="00D90872" w:rsidRPr="00D90872">
        <w:t>中的正負面情緒，最後透過回歸的模糊神經網路預測道瓊指數的收盤價。</w:t>
      </w:r>
    </w:p>
    <w:p w14:paraId="42DE3F28" w14:textId="77777777" w:rsidR="00CE21F8" w:rsidRDefault="00CE21F8" w:rsidP="00D90872">
      <w:pPr>
        <w:pStyle w:val="15"/>
        <w:ind w:firstLine="480"/>
      </w:pPr>
    </w:p>
    <w:p w14:paraId="061C7372" w14:textId="77777777" w:rsidR="00CE21F8" w:rsidRDefault="00CE21F8" w:rsidP="00D90872">
      <w:pPr>
        <w:pStyle w:val="15"/>
        <w:ind w:firstLine="480"/>
      </w:pPr>
    </w:p>
    <w:p w14:paraId="0A37C849" w14:textId="7BFAE941" w:rsidR="00B030B2" w:rsidRDefault="007713D0" w:rsidP="007713D0">
      <w:pPr>
        <w:pStyle w:val="110"/>
      </w:pPr>
      <w:bookmarkStart w:id="16" w:name="_Toc168479376"/>
      <w:r>
        <w:rPr>
          <w:rFonts w:hint="eastAsia"/>
        </w:rPr>
        <w:t xml:space="preserve">2.2 </w:t>
      </w:r>
      <w:r>
        <w:rPr>
          <w:rFonts w:hint="eastAsia"/>
        </w:rPr>
        <w:t>社群情緒的影響</w:t>
      </w:r>
      <w:bookmarkEnd w:id="16"/>
    </w:p>
    <w:p w14:paraId="39DA711A" w14:textId="6F044A14" w:rsidR="00CE21F8" w:rsidRDefault="00CE21F8" w:rsidP="00CE21F8">
      <w:pPr>
        <w:pStyle w:val="15"/>
        <w:ind w:firstLine="480"/>
      </w:pPr>
      <w:r>
        <w:rPr>
          <w:rFonts w:hint="eastAsia"/>
        </w:rPr>
        <w:t>由於人們接受和傳遞訊息的管道改變，網路社群對人們生活息息相關，而社群情緒</w:t>
      </w:r>
      <w:r>
        <w:t>對現實世界</w:t>
      </w:r>
      <w:r>
        <w:rPr>
          <w:rFonts w:hint="eastAsia"/>
        </w:rPr>
        <w:t>的影響也越來越大</w:t>
      </w:r>
      <w:r w:rsidR="00394DFC">
        <w:rPr>
          <w:rFonts w:hint="eastAsia"/>
        </w:rPr>
        <w:t>，而社群中正面和負面情緒對人們的影響也不盡相同</w:t>
      </w:r>
      <w:r>
        <w:t>。</w:t>
      </w:r>
    </w:p>
    <w:p w14:paraId="0390DEFF" w14:textId="69BE6BF6" w:rsidR="00CE21F8" w:rsidRDefault="00CE21F8" w:rsidP="00CE21F8">
      <w:pPr>
        <w:pStyle w:val="15"/>
        <w:ind w:firstLine="480"/>
      </w:pPr>
      <w:r>
        <w:t xml:space="preserve">Ferrara </w:t>
      </w:r>
      <w:r w:rsidR="007F513A">
        <w:t>（</w:t>
      </w:r>
      <w:r>
        <w:t>2015</w:t>
      </w:r>
      <w:r w:rsidR="007F513A">
        <w:t>）</w:t>
      </w:r>
      <w:r>
        <w:rPr>
          <w:rFonts w:hint="eastAsia"/>
        </w:rPr>
        <w:t>的研究發現，</w:t>
      </w:r>
      <w:r>
        <w:t>社群情緒會影響人們對事件或現象的看法和決策</w:t>
      </w:r>
      <w:r w:rsidR="008345B3">
        <w:rPr>
          <w:rFonts w:hint="eastAsia"/>
        </w:rPr>
        <w:t>，容易共情</w:t>
      </w:r>
      <w:r w:rsidR="008468AA">
        <w:rPr>
          <w:rFonts w:hint="eastAsia"/>
        </w:rPr>
        <w:t>、受情緒影響</w:t>
      </w:r>
      <w:r w:rsidR="008345B3">
        <w:rPr>
          <w:rFonts w:hint="eastAsia"/>
        </w:rPr>
        <w:t>的人更傾向採納正面情緒</w:t>
      </w:r>
      <w:r w:rsidR="005D6C89">
        <w:rPr>
          <w:rFonts w:hint="eastAsia"/>
        </w:rPr>
        <w:t>，</w:t>
      </w:r>
      <w:r w:rsidR="005D1FDB">
        <w:rPr>
          <w:rFonts w:hint="eastAsia"/>
        </w:rPr>
        <w:t>且</w:t>
      </w:r>
      <w:r w:rsidR="005D6C89">
        <w:rPr>
          <w:rFonts w:hint="eastAsia"/>
        </w:rPr>
        <w:t>正向情緒的蔓延機率會大於負</w:t>
      </w:r>
      <w:r w:rsidR="005D6C89">
        <w:rPr>
          <w:rFonts w:hint="eastAsia"/>
        </w:rPr>
        <w:lastRenderedPageBreak/>
        <w:t>面情緒。但</w:t>
      </w:r>
      <w:r>
        <w:t>負面情緒如</w:t>
      </w:r>
      <w:proofErr w:type="gramStart"/>
      <w:r>
        <w:t>憤怒、</w:t>
      </w:r>
      <w:proofErr w:type="gramEnd"/>
      <w:r>
        <w:t>恐懼等</w:t>
      </w:r>
      <w:r w:rsidR="005D6C89">
        <w:rPr>
          <w:rFonts w:hint="eastAsia"/>
        </w:rPr>
        <w:t>，若</w:t>
      </w:r>
      <w:r>
        <w:t>在社群中快速蔓延</w:t>
      </w:r>
      <w:r w:rsidR="005D6C89">
        <w:rPr>
          <w:rFonts w:hint="eastAsia"/>
        </w:rPr>
        <w:t>，可能會</w:t>
      </w:r>
      <w:r>
        <w:t>並導致偏激行為</w:t>
      </w:r>
      <w:r w:rsidR="007F513A">
        <w:t>（</w:t>
      </w:r>
      <w:proofErr w:type="spellStart"/>
      <w:r>
        <w:t>Ruzzene</w:t>
      </w:r>
      <w:proofErr w:type="spellEnd"/>
      <w:r>
        <w:t>, 2022</w:t>
      </w:r>
      <w:r w:rsidR="007F513A">
        <w:t>）</w:t>
      </w:r>
      <w:r w:rsidR="005D6C89">
        <w:rPr>
          <w:rFonts w:hint="eastAsia"/>
        </w:rPr>
        <w:t>。</w:t>
      </w:r>
      <w:r>
        <w:t>正面情緒如喜悅、感激等</w:t>
      </w:r>
      <w:r w:rsidR="009368CB">
        <w:rPr>
          <w:rFonts w:hint="eastAsia"/>
        </w:rPr>
        <w:t>，</w:t>
      </w:r>
      <w:r>
        <w:t>則有助於增進人際關係和社會凝聚力</w:t>
      </w:r>
      <w:proofErr w:type="gramStart"/>
      <w:r w:rsidR="007F513A">
        <w:t>（</w:t>
      </w:r>
      <w:proofErr w:type="gramEnd"/>
      <w:r>
        <w:t>Wang et al., 2021</w:t>
      </w:r>
      <w:proofErr w:type="gramStart"/>
      <w:r w:rsidR="007F513A">
        <w:t>）</w:t>
      </w:r>
      <w:proofErr w:type="gramEnd"/>
      <w:r>
        <w:t>。</w:t>
      </w:r>
      <w:r w:rsidR="0060166B">
        <w:fldChar w:fldCharType="begin"/>
      </w:r>
      <w:r w:rsidR="0060166B">
        <w:instrText xml:space="preserve"> REF _Ref167816718 \r \h </w:instrText>
      </w:r>
      <w:r w:rsidR="0060166B">
        <w:fldChar w:fldCharType="separate"/>
      </w:r>
      <w:r w:rsidR="0060166B">
        <w:t>[5]</w:t>
      </w:r>
      <w:r w:rsidR="0060166B">
        <w:fldChar w:fldCharType="end"/>
      </w:r>
      <w:r w:rsidR="0060166B">
        <w:fldChar w:fldCharType="begin"/>
      </w:r>
      <w:r w:rsidR="0060166B">
        <w:instrText xml:space="preserve"> REF _Ref167816483 \r \h </w:instrText>
      </w:r>
      <w:r w:rsidR="0060166B">
        <w:fldChar w:fldCharType="separate"/>
      </w:r>
      <w:r w:rsidR="0060166B">
        <w:t>[6]</w:t>
      </w:r>
      <w:r w:rsidR="0060166B">
        <w:fldChar w:fldCharType="end"/>
      </w:r>
      <w:r w:rsidR="0060166B">
        <w:fldChar w:fldCharType="begin"/>
      </w:r>
      <w:r w:rsidR="0060166B">
        <w:instrText xml:space="preserve"> REF _Ref167816823 \r \h </w:instrText>
      </w:r>
      <w:r w:rsidR="0060166B">
        <w:fldChar w:fldCharType="separate"/>
      </w:r>
      <w:r w:rsidR="0060166B">
        <w:t>[7]</w:t>
      </w:r>
      <w:r w:rsidR="0060166B">
        <w:fldChar w:fldCharType="end"/>
      </w:r>
    </w:p>
    <w:p w14:paraId="67C78D0A" w14:textId="0FB32A37" w:rsidR="00CE21F8" w:rsidRDefault="00CE21F8" w:rsidP="00CE21F8">
      <w:pPr>
        <w:pStyle w:val="15"/>
        <w:ind w:firstLine="480"/>
      </w:pPr>
      <w:proofErr w:type="gramStart"/>
      <w:r>
        <w:rPr>
          <w:rFonts w:hint="eastAsia"/>
        </w:rPr>
        <w:t>此外</w:t>
      </w:r>
      <w:r w:rsidR="0061161D">
        <w:rPr>
          <w:rFonts w:hint="eastAsia"/>
        </w:rPr>
        <w:t>，</w:t>
      </w:r>
      <w:proofErr w:type="gramEnd"/>
      <w:r>
        <w:t>Stieglitz</w:t>
      </w:r>
      <w:r>
        <w:t>和</w:t>
      </w:r>
      <w:r>
        <w:t>Dang-Xuan</w:t>
      </w:r>
      <w:r w:rsidR="007F513A">
        <w:t>（</w:t>
      </w:r>
      <w:r>
        <w:t>2013</w:t>
      </w:r>
      <w:r w:rsidR="007F513A">
        <w:t>）</w:t>
      </w:r>
      <w:r>
        <w:t>的研究發現</w:t>
      </w:r>
      <w:r w:rsidR="0061161D">
        <w:rPr>
          <w:rFonts w:hint="eastAsia"/>
        </w:rPr>
        <w:t>，</w:t>
      </w:r>
      <w:r>
        <w:t>社群情緒也會影響現實政治走向</w:t>
      </w:r>
      <w:r w:rsidR="0061161D">
        <w:rPr>
          <w:rFonts w:hint="eastAsia"/>
        </w:rPr>
        <w:t>，如同</w:t>
      </w:r>
      <w:r>
        <w:t>高漲的</w:t>
      </w:r>
      <w:r w:rsidR="0061161D">
        <w:rPr>
          <w:rFonts w:hint="eastAsia"/>
        </w:rPr>
        <w:t>社群負面情緒</w:t>
      </w:r>
      <w:r>
        <w:t>可能引發群眾運動</w:t>
      </w:r>
      <w:r w:rsidR="0061161D">
        <w:rPr>
          <w:rFonts w:hint="eastAsia"/>
        </w:rPr>
        <w:t>，</w:t>
      </w:r>
      <w:r>
        <w:t>而正面情緒則更</w:t>
      </w:r>
      <w:r w:rsidR="00A7179C">
        <w:rPr>
          <w:rFonts w:hint="eastAsia"/>
        </w:rPr>
        <w:t>能穩定</w:t>
      </w:r>
      <w:r w:rsidR="00302137">
        <w:rPr>
          <w:rFonts w:hint="eastAsia"/>
        </w:rPr>
        <w:t>社會</w:t>
      </w:r>
      <w:r>
        <w:t>體制。在經濟層面</w:t>
      </w:r>
      <w:r w:rsidR="0061161D">
        <w:rPr>
          <w:rFonts w:hint="eastAsia"/>
        </w:rPr>
        <w:t>，</w:t>
      </w:r>
      <w:r>
        <w:t>Baker</w:t>
      </w:r>
      <w:r>
        <w:t>等人</w:t>
      </w:r>
      <w:r w:rsidR="0061161D">
        <w:rPr>
          <w:rFonts w:hint="eastAsia"/>
        </w:rPr>
        <w:t>的論文發現</w:t>
      </w:r>
      <w:r w:rsidR="007F513A">
        <w:t>（</w:t>
      </w:r>
      <w:r>
        <w:t>2020</w:t>
      </w:r>
      <w:r w:rsidR="007F513A">
        <w:t>）</w:t>
      </w:r>
      <w:r w:rsidR="0061161D">
        <w:rPr>
          <w:rFonts w:hint="eastAsia"/>
        </w:rPr>
        <w:t>，</w:t>
      </w:r>
      <w:r>
        <w:t>社群中流傳的悲觀情緒會抑制投資和消費</w:t>
      </w:r>
      <w:r w:rsidR="00A7179C">
        <w:rPr>
          <w:rFonts w:hint="eastAsia"/>
        </w:rPr>
        <w:t>，</w:t>
      </w:r>
      <w:r>
        <w:t>從而拖累經濟成長。</w:t>
      </w:r>
      <w:r w:rsidR="0060166B">
        <w:fldChar w:fldCharType="begin"/>
      </w:r>
      <w:r w:rsidR="0060166B">
        <w:instrText xml:space="preserve"> REF _Ref167817017 \r \h </w:instrText>
      </w:r>
      <w:r w:rsidR="0060166B">
        <w:fldChar w:fldCharType="separate"/>
      </w:r>
      <w:r w:rsidR="0060166B">
        <w:t>[8]</w:t>
      </w:r>
      <w:r w:rsidR="0060166B">
        <w:fldChar w:fldCharType="end"/>
      </w:r>
      <w:r w:rsidR="0060166B">
        <w:fldChar w:fldCharType="begin"/>
      </w:r>
      <w:r w:rsidR="0060166B">
        <w:instrText xml:space="preserve"> REF _Ref167816501 \r \h </w:instrText>
      </w:r>
      <w:r w:rsidR="0060166B">
        <w:fldChar w:fldCharType="separate"/>
      </w:r>
      <w:r w:rsidR="0060166B">
        <w:t>[9]</w:t>
      </w:r>
      <w:r w:rsidR="0060166B">
        <w:fldChar w:fldCharType="end"/>
      </w:r>
      <w:r w:rsidR="0060166B">
        <w:t xml:space="preserve"> </w:t>
      </w:r>
    </w:p>
    <w:p w14:paraId="4901F12B" w14:textId="1DFB6B22" w:rsidR="00CE21F8" w:rsidRDefault="00394DFC" w:rsidP="0067684A">
      <w:pPr>
        <w:pStyle w:val="15"/>
        <w:ind w:firstLine="480"/>
      </w:pPr>
      <w:r>
        <w:rPr>
          <w:rFonts w:hint="eastAsia"/>
        </w:rPr>
        <w:t>可見</w:t>
      </w:r>
      <w:r w:rsidR="009368CB">
        <w:rPr>
          <w:rFonts w:hint="eastAsia"/>
        </w:rPr>
        <w:t>網路社群平台內容</w:t>
      </w:r>
      <w:r w:rsidR="00CE21F8">
        <w:t>對現實世界產生</w:t>
      </w:r>
      <w:r w:rsidR="009368CB">
        <w:rPr>
          <w:rFonts w:hint="eastAsia"/>
        </w:rPr>
        <w:t>的</w:t>
      </w:r>
      <w:r w:rsidR="00CE21F8">
        <w:t>包括社會、政治、經濟等各個層面</w:t>
      </w:r>
      <w:r>
        <w:rPr>
          <w:rFonts w:hint="eastAsia"/>
        </w:rPr>
        <w:t>，</w:t>
      </w:r>
      <w:r w:rsidR="00CE21F8">
        <w:t>因此瞭解</w:t>
      </w:r>
      <w:r>
        <w:rPr>
          <w:rFonts w:hint="eastAsia"/>
        </w:rPr>
        <w:t>和分析</w:t>
      </w:r>
      <w:r w:rsidR="00CE21F8">
        <w:t>社群情緒</w:t>
      </w:r>
      <w:r>
        <w:rPr>
          <w:rFonts w:hint="eastAsia"/>
        </w:rPr>
        <w:t>的重要性</w:t>
      </w:r>
      <w:r w:rsidR="00304A23">
        <w:rPr>
          <w:rFonts w:hint="eastAsia"/>
        </w:rPr>
        <w:t>就</w:t>
      </w:r>
      <w:r w:rsidR="004E24FB">
        <w:rPr>
          <w:rFonts w:hint="eastAsia"/>
        </w:rPr>
        <w:t>顯而易見</w:t>
      </w:r>
      <w:r>
        <w:rPr>
          <w:rFonts w:hint="eastAsia"/>
        </w:rPr>
        <w:t>。</w:t>
      </w:r>
    </w:p>
    <w:p w14:paraId="77F304F6" w14:textId="77777777" w:rsidR="009505F8" w:rsidRDefault="009505F8" w:rsidP="00B030B2">
      <w:pPr>
        <w:pStyle w:val="15"/>
        <w:tabs>
          <w:tab w:val="left" w:pos="1538"/>
        </w:tabs>
        <w:ind w:firstLine="480"/>
      </w:pPr>
    </w:p>
    <w:p w14:paraId="067642C0" w14:textId="77777777" w:rsidR="0060166B" w:rsidRPr="007713D0" w:rsidRDefault="0060166B" w:rsidP="00B030B2">
      <w:pPr>
        <w:pStyle w:val="15"/>
        <w:tabs>
          <w:tab w:val="left" w:pos="1538"/>
        </w:tabs>
        <w:ind w:firstLine="480"/>
      </w:pPr>
    </w:p>
    <w:p w14:paraId="215FB07E" w14:textId="66B3AC59" w:rsidR="008F5E98" w:rsidRDefault="008F5E98" w:rsidP="005C10B7">
      <w:pPr>
        <w:pStyle w:val="110"/>
      </w:pPr>
      <w:bookmarkStart w:id="17" w:name="_Toc166973370"/>
      <w:bookmarkStart w:id="18" w:name="_Toc168479377"/>
      <w:r w:rsidRPr="00463614">
        <w:t>2.</w:t>
      </w:r>
      <w:bookmarkEnd w:id="17"/>
      <w:r w:rsidR="007713D0">
        <w:rPr>
          <w:rFonts w:hint="eastAsia"/>
        </w:rPr>
        <w:t xml:space="preserve">3 </w:t>
      </w:r>
      <w:r w:rsidR="00CE21F8">
        <w:rPr>
          <w:rFonts w:hint="eastAsia"/>
        </w:rPr>
        <w:t>股市</w:t>
      </w:r>
      <w:r w:rsidR="001A3671">
        <w:rPr>
          <w:rFonts w:hint="eastAsia"/>
        </w:rPr>
        <w:t>情緒分析</w:t>
      </w:r>
      <w:bookmarkEnd w:id="18"/>
    </w:p>
    <w:p w14:paraId="270AE514" w14:textId="213514D4" w:rsidR="007713D0" w:rsidRDefault="007713D0" w:rsidP="007713D0">
      <w:pPr>
        <w:pStyle w:val="211"/>
      </w:pPr>
      <w:bookmarkStart w:id="19" w:name="_Toc168479378"/>
      <w:r>
        <w:rPr>
          <w:rFonts w:hint="eastAsia"/>
        </w:rPr>
        <w:t xml:space="preserve">2.3.1 </w:t>
      </w:r>
      <w:r>
        <w:rPr>
          <w:rFonts w:hint="eastAsia"/>
        </w:rPr>
        <w:t>傳統媒體情緒分析</w:t>
      </w:r>
      <w:bookmarkEnd w:id="19"/>
    </w:p>
    <w:p w14:paraId="71E7258D" w14:textId="0B82493D" w:rsidR="00431E36" w:rsidRDefault="00191DC2" w:rsidP="00431E36">
      <w:pPr>
        <w:pStyle w:val="15"/>
        <w:ind w:firstLine="480"/>
      </w:pPr>
      <w:r w:rsidRPr="00C0458B">
        <w:rPr>
          <w:rFonts w:hint="eastAsia"/>
        </w:rPr>
        <w:t>社群媒體是</w:t>
      </w:r>
      <w:r w:rsidR="00431E36">
        <w:rPr>
          <w:rFonts w:hint="eastAsia"/>
        </w:rPr>
        <w:t>自由、碎片化</w:t>
      </w:r>
      <w:r w:rsidRPr="00C0458B">
        <w:rPr>
          <w:rFonts w:hint="eastAsia"/>
        </w:rPr>
        <w:t>、具時效性的討論平台，與傳統媒體</w:t>
      </w:r>
      <w:r w:rsidR="00431E36">
        <w:rPr>
          <w:rFonts w:hint="eastAsia"/>
        </w:rPr>
        <w:t>如新聞、報章雜誌等</w:t>
      </w:r>
      <w:r w:rsidRPr="00C0458B">
        <w:rPr>
          <w:rFonts w:hint="eastAsia"/>
        </w:rPr>
        <w:t>不同，</w:t>
      </w:r>
      <w:r w:rsidR="00431E36">
        <w:rPr>
          <w:rFonts w:hint="eastAsia"/>
        </w:rPr>
        <w:t>社群媒體</w:t>
      </w:r>
      <w:r w:rsidR="00C0458B">
        <w:rPr>
          <w:rFonts w:hint="eastAsia"/>
        </w:rPr>
        <w:t>的交流</w:t>
      </w:r>
      <w:r w:rsidR="00FF17A9">
        <w:rPr>
          <w:rFonts w:hint="eastAsia"/>
        </w:rPr>
        <w:t>特點之一是</w:t>
      </w:r>
      <w:proofErr w:type="gramStart"/>
      <w:r w:rsidR="00FF17A9" w:rsidRPr="00C0458B">
        <w:rPr>
          <w:rFonts w:hint="eastAsia"/>
        </w:rPr>
        <w:t>用字較不</w:t>
      </w:r>
      <w:proofErr w:type="gramEnd"/>
      <w:r w:rsidR="00FF17A9" w:rsidRPr="00C0458B">
        <w:rPr>
          <w:rFonts w:hint="eastAsia"/>
        </w:rPr>
        <w:t>嚴謹</w:t>
      </w:r>
      <w:r w:rsidR="00FF17A9">
        <w:rPr>
          <w:rFonts w:hint="eastAsia"/>
        </w:rPr>
        <w:t>、</w:t>
      </w:r>
      <w:r w:rsidR="00C0458B">
        <w:rPr>
          <w:rFonts w:hint="eastAsia"/>
        </w:rPr>
        <w:t>充斥著各種流行用語</w:t>
      </w:r>
      <w:r w:rsidRPr="00C0458B">
        <w:rPr>
          <w:rFonts w:hint="eastAsia"/>
        </w:rPr>
        <w:t>，使用者能隨時在社群平台上表達當下的想法及最新動態。</w:t>
      </w:r>
    </w:p>
    <w:p w14:paraId="5EF558FB" w14:textId="01DC1A8E" w:rsidR="00431E36" w:rsidRDefault="00431E36" w:rsidP="00431E36">
      <w:pPr>
        <w:pStyle w:val="15"/>
        <w:ind w:firstLine="480"/>
      </w:pPr>
      <w:r>
        <w:rPr>
          <w:rFonts w:hint="eastAsia"/>
        </w:rPr>
        <w:t>過去的文獻也有對傳統媒體做情緒分析的研究，</w:t>
      </w:r>
      <w:r w:rsidRPr="00431E36">
        <w:t>CHEN, CHIAN-YU</w:t>
      </w:r>
      <w:r w:rsidR="00E41BF6">
        <w:rPr>
          <w:rFonts w:hint="eastAsia"/>
        </w:rPr>
        <w:t>（</w:t>
      </w:r>
      <w:r>
        <w:rPr>
          <w:rFonts w:hint="eastAsia"/>
        </w:rPr>
        <w:t>2022</w:t>
      </w:r>
      <w:r w:rsidR="00E41BF6">
        <w:rPr>
          <w:rFonts w:hint="eastAsia"/>
        </w:rPr>
        <w:t>）</w:t>
      </w:r>
      <w:r>
        <w:rPr>
          <w:rFonts w:hint="eastAsia"/>
        </w:rPr>
        <w:t>的研究中以</w:t>
      </w:r>
      <w:r w:rsidR="003762A7">
        <w:rPr>
          <w:rFonts w:hint="eastAsia"/>
        </w:rPr>
        <w:t>公開資訊觀測站的重大訊息為文本，結合三個</w:t>
      </w:r>
      <w:r w:rsidR="001E303E">
        <w:rPr>
          <w:rFonts w:hint="eastAsia"/>
        </w:rPr>
        <w:t>詞典</w:t>
      </w:r>
      <w:r w:rsidR="003762A7">
        <w:rPr>
          <w:rFonts w:hint="eastAsia"/>
        </w:rPr>
        <w:t>法</w:t>
      </w:r>
      <w:r w:rsidR="003762A7">
        <w:rPr>
          <w:rFonts w:hint="eastAsia"/>
        </w:rPr>
        <w:t>:</w:t>
      </w:r>
      <w:r w:rsidR="003762A7">
        <w:rPr>
          <w:rFonts w:hint="eastAsia"/>
        </w:rPr>
        <w:t>財經領域情緒詞典</w:t>
      </w:r>
      <w:r w:rsidR="00E41BF6">
        <w:rPr>
          <w:rFonts w:hint="eastAsia"/>
        </w:rPr>
        <w:t>（</w:t>
      </w:r>
      <w:r w:rsidR="003762A7">
        <w:rPr>
          <w:rFonts w:hint="eastAsia"/>
        </w:rPr>
        <w:t>FESD</w:t>
      </w:r>
      <w:r w:rsidR="00E41BF6">
        <w:rPr>
          <w:rFonts w:hint="eastAsia"/>
        </w:rPr>
        <w:t>）</w:t>
      </w:r>
      <w:r w:rsidR="003762A7">
        <w:rPr>
          <w:rFonts w:hint="eastAsia"/>
        </w:rPr>
        <w:t>、中文財務情緒詞典</w:t>
      </w:r>
      <w:r w:rsidR="00E41BF6">
        <w:rPr>
          <w:rFonts w:hint="eastAsia"/>
        </w:rPr>
        <w:t>（</w:t>
      </w:r>
      <w:r w:rsidR="003762A7">
        <w:rPr>
          <w:rFonts w:hint="eastAsia"/>
        </w:rPr>
        <w:t>CFSL</w:t>
      </w:r>
      <w:r w:rsidR="00E41BF6">
        <w:rPr>
          <w:rFonts w:hint="eastAsia"/>
        </w:rPr>
        <w:t>）</w:t>
      </w:r>
      <w:r w:rsidR="003762A7">
        <w:rPr>
          <w:rFonts w:hint="eastAsia"/>
        </w:rPr>
        <w:t>、中文金融情感詞典</w:t>
      </w:r>
      <w:r w:rsidR="00E41BF6">
        <w:rPr>
          <w:rFonts w:hint="eastAsia"/>
        </w:rPr>
        <w:t>（</w:t>
      </w:r>
      <w:r w:rsidR="003762A7">
        <w:rPr>
          <w:rFonts w:hint="eastAsia"/>
        </w:rPr>
        <w:t>CFSD</w:t>
      </w:r>
      <w:r w:rsidR="00E41BF6">
        <w:rPr>
          <w:rFonts w:hint="eastAsia"/>
        </w:rPr>
        <w:t>）</w:t>
      </w:r>
      <w:r w:rsidR="003762A7">
        <w:rPr>
          <w:rFonts w:hint="eastAsia"/>
        </w:rPr>
        <w:t>等對文本分析，但在研究中單純是利用</w:t>
      </w:r>
      <w:r w:rsidR="00045268">
        <w:rPr>
          <w:rFonts w:hint="eastAsia"/>
        </w:rPr>
        <w:t>累積關鍵詞的字數去判斷情緒值，且發現這類公告消息中較缺乏情緒詞，所以在判斷情緒效果較為不佳</w:t>
      </w:r>
      <w:r w:rsidR="007179B1">
        <w:rPr>
          <w:rFonts w:hint="eastAsia"/>
        </w:rPr>
        <w:t>，且在研究中發現相較於</w:t>
      </w:r>
      <w:r w:rsidR="007179B1">
        <w:rPr>
          <w:rFonts w:hint="eastAsia"/>
        </w:rPr>
        <w:t>PTT</w:t>
      </w:r>
      <w:r w:rsidR="007179B1">
        <w:rPr>
          <w:rFonts w:hint="eastAsia"/>
        </w:rPr>
        <w:t>、</w:t>
      </w:r>
      <w:proofErr w:type="spellStart"/>
      <w:r w:rsidR="007179B1">
        <w:rPr>
          <w:rFonts w:hint="eastAsia"/>
        </w:rPr>
        <w:t>facebook</w:t>
      </w:r>
      <w:proofErr w:type="spellEnd"/>
      <w:r w:rsidR="007179B1">
        <w:rPr>
          <w:rFonts w:hint="eastAsia"/>
        </w:rPr>
        <w:t>、</w:t>
      </w:r>
      <w:proofErr w:type="spellStart"/>
      <w:r w:rsidR="004D086D">
        <w:rPr>
          <w:rFonts w:hint="eastAsia"/>
        </w:rPr>
        <w:t>CMoney</w:t>
      </w:r>
      <w:proofErr w:type="spellEnd"/>
      <w:r w:rsidR="007179B1">
        <w:rPr>
          <w:rFonts w:hint="eastAsia"/>
        </w:rPr>
        <w:t>三平台中，</w:t>
      </w:r>
      <w:proofErr w:type="spellStart"/>
      <w:r w:rsidR="004D086D">
        <w:rPr>
          <w:rFonts w:hint="eastAsia"/>
        </w:rPr>
        <w:t>CMoney</w:t>
      </w:r>
      <w:proofErr w:type="spellEnd"/>
      <w:r w:rsidR="008914EB">
        <w:rPr>
          <w:rFonts w:hint="eastAsia"/>
        </w:rPr>
        <w:t>是投資者情緒指數最大的</w:t>
      </w:r>
      <w:r w:rsidR="003762A7">
        <w:rPr>
          <w:rFonts w:hint="eastAsia"/>
        </w:rPr>
        <w:t>。</w:t>
      </w:r>
    </w:p>
    <w:p w14:paraId="02CB2AC0" w14:textId="35195566" w:rsidR="004A3B77" w:rsidRDefault="004A3B77" w:rsidP="00431E36">
      <w:pPr>
        <w:pStyle w:val="15"/>
        <w:ind w:firstLine="480"/>
      </w:pPr>
      <w:r w:rsidRPr="004A3B77">
        <w:tab/>
      </w:r>
      <w:proofErr w:type="spellStart"/>
      <w:r w:rsidRPr="004A3B77">
        <w:t>Juan,Zong</w:t>
      </w:r>
      <w:proofErr w:type="spellEnd"/>
      <w:r w:rsidRPr="004A3B77">
        <w:t>-Yong</w:t>
      </w:r>
      <w:r w:rsidR="00E41BF6">
        <w:rPr>
          <w:rFonts w:hint="eastAsia"/>
        </w:rPr>
        <w:t>（</w:t>
      </w:r>
      <w:r>
        <w:rPr>
          <w:rFonts w:hint="eastAsia"/>
        </w:rPr>
        <w:t>2022</w:t>
      </w:r>
      <w:r w:rsidR="00E41BF6">
        <w:rPr>
          <w:rFonts w:hint="eastAsia"/>
        </w:rPr>
        <w:t>）</w:t>
      </w:r>
      <w:r>
        <w:rPr>
          <w:rFonts w:hint="eastAsia"/>
        </w:rPr>
        <w:t>的研究中</w:t>
      </w:r>
      <w:r w:rsidR="00236968">
        <w:rPr>
          <w:rFonts w:hint="eastAsia"/>
        </w:rPr>
        <w:t>利用</w:t>
      </w:r>
      <w:r w:rsidR="00E25B63">
        <w:rPr>
          <w:rFonts w:hint="eastAsia"/>
        </w:rPr>
        <w:t>Bert</w:t>
      </w:r>
      <w:r w:rsidR="00236968">
        <w:rPr>
          <w:rFonts w:hint="eastAsia"/>
        </w:rPr>
        <w:t>對</w:t>
      </w:r>
      <w:r>
        <w:rPr>
          <w:rFonts w:hint="eastAsia"/>
        </w:rPr>
        <w:t>中大型股票的新聞資料</w:t>
      </w:r>
      <w:r w:rsidR="00236968">
        <w:rPr>
          <w:rFonts w:hint="eastAsia"/>
        </w:rPr>
        <w:t>進行分析，發現了對情緒詞做加權的處理方式能將準確率提高，但也要考慮文本的內容特點，</w:t>
      </w:r>
      <w:r w:rsidR="00236968">
        <w:rPr>
          <w:rFonts w:hint="eastAsia"/>
        </w:rPr>
        <w:lastRenderedPageBreak/>
        <w:t>發生重大事件、產業環境改變、新聞寫作風格等都會影響分析結果，另外發現「</w:t>
      </w:r>
      <w:proofErr w:type="gramStart"/>
      <w:r w:rsidR="00236968">
        <w:rPr>
          <w:rFonts w:hint="eastAsia"/>
        </w:rPr>
        <w:t>詞頻低</w:t>
      </w:r>
      <w:proofErr w:type="gramEnd"/>
      <w:r w:rsidR="00236968">
        <w:rPr>
          <w:rFonts w:hint="eastAsia"/>
        </w:rPr>
        <w:t>影響大的詞」對情緒分數的影響容易被「</w:t>
      </w:r>
      <w:proofErr w:type="gramStart"/>
      <w:r w:rsidR="00236968">
        <w:rPr>
          <w:rFonts w:hint="eastAsia"/>
        </w:rPr>
        <w:t>詞頻高</w:t>
      </w:r>
      <w:proofErr w:type="gramEnd"/>
      <w:r w:rsidR="00236968">
        <w:rPr>
          <w:rFonts w:hint="eastAsia"/>
        </w:rPr>
        <w:t>但較無意義的詞」所稀釋，</w:t>
      </w:r>
      <w:proofErr w:type="gramStart"/>
      <w:r w:rsidR="00236968">
        <w:rPr>
          <w:rFonts w:hint="eastAsia"/>
        </w:rPr>
        <w:t>故文本</w:t>
      </w:r>
      <w:proofErr w:type="gramEnd"/>
      <w:r w:rsidR="00236968">
        <w:rPr>
          <w:rFonts w:hint="eastAsia"/>
        </w:rPr>
        <w:t>、加權、</w:t>
      </w:r>
      <w:proofErr w:type="gramStart"/>
      <w:r w:rsidR="00236968">
        <w:rPr>
          <w:rFonts w:hint="eastAsia"/>
        </w:rPr>
        <w:t>詞頻調整</w:t>
      </w:r>
      <w:proofErr w:type="gramEnd"/>
      <w:r w:rsidR="00236968">
        <w:rPr>
          <w:rFonts w:hint="eastAsia"/>
        </w:rPr>
        <w:t>等對於預測結果有顯著影響。</w:t>
      </w:r>
    </w:p>
    <w:p w14:paraId="50D4BC4D" w14:textId="77777777" w:rsidR="00671D62" w:rsidRDefault="00671D62" w:rsidP="00431E36">
      <w:pPr>
        <w:pStyle w:val="15"/>
        <w:ind w:firstLine="480"/>
      </w:pPr>
    </w:p>
    <w:p w14:paraId="0D608D11" w14:textId="77777777" w:rsidR="00EA0A9A" w:rsidRDefault="00EA0A9A" w:rsidP="00431E36">
      <w:pPr>
        <w:pStyle w:val="15"/>
        <w:ind w:firstLine="480"/>
      </w:pPr>
    </w:p>
    <w:p w14:paraId="5AB21BE0" w14:textId="439BE4E6" w:rsidR="0060166B" w:rsidRPr="0060166B" w:rsidRDefault="00671D62" w:rsidP="003831FA">
      <w:pPr>
        <w:pStyle w:val="211"/>
      </w:pPr>
      <w:bookmarkStart w:id="20" w:name="_Toc168479379"/>
      <w:r w:rsidRPr="00191DC2">
        <w:rPr>
          <w:rFonts w:hint="eastAsia"/>
        </w:rPr>
        <w:t>2.</w:t>
      </w:r>
      <w:r w:rsidR="00DA0F4F">
        <w:rPr>
          <w:rFonts w:hint="eastAsia"/>
        </w:rPr>
        <w:t>3</w:t>
      </w:r>
      <w:r w:rsidR="007226B1">
        <w:rPr>
          <w:rFonts w:hint="eastAsia"/>
        </w:rPr>
        <w:t>.2</w:t>
      </w:r>
      <w:r w:rsidRPr="00191DC2">
        <w:rPr>
          <w:rFonts w:hint="eastAsia"/>
        </w:rPr>
        <w:t xml:space="preserve"> </w:t>
      </w:r>
      <w:r>
        <w:rPr>
          <w:rFonts w:hint="eastAsia"/>
        </w:rPr>
        <w:t>社群媒體情緒分析</w:t>
      </w:r>
      <w:bookmarkEnd w:id="20"/>
    </w:p>
    <w:p w14:paraId="7349A76E" w14:textId="33C3C268" w:rsidR="00431E36" w:rsidRDefault="00431E36" w:rsidP="00431E36">
      <w:pPr>
        <w:pStyle w:val="15"/>
        <w:ind w:firstLine="480"/>
      </w:pPr>
      <w:r>
        <w:rPr>
          <w:rFonts w:hint="eastAsia"/>
        </w:rPr>
        <w:t>隨著社群媒體的迅速發展和網路流行術語的頻繁變化，社群更新對投資者的情緒產生了直接影響</w:t>
      </w:r>
      <w:r w:rsidR="00C76064">
        <w:rPr>
          <w:rFonts w:hint="eastAsia"/>
        </w:rPr>
        <w:t>，下列文獻分析了</w:t>
      </w:r>
      <w:r>
        <w:rPr>
          <w:rFonts w:hint="eastAsia"/>
        </w:rPr>
        <w:t>社群媒體中的情緒與股市波動</w:t>
      </w:r>
      <w:r w:rsidR="00C76064">
        <w:rPr>
          <w:rFonts w:hint="eastAsia"/>
        </w:rPr>
        <w:t>的</w:t>
      </w:r>
      <w:r>
        <w:rPr>
          <w:rFonts w:hint="eastAsia"/>
        </w:rPr>
        <w:t>關聯</w:t>
      </w:r>
      <w:r w:rsidR="00C76064">
        <w:rPr>
          <w:rFonts w:hint="eastAsia"/>
        </w:rPr>
        <w:t>，且隨著科技進步，分析情緒的工具與方法也有了顯著的變化</w:t>
      </w:r>
      <w:r>
        <w:rPr>
          <w:rFonts w:hint="eastAsia"/>
        </w:rPr>
        <w:t>。</w:t>
      </w:r>
    </w:p>
    <w:p w14:paraId="553298A8" w14:textId="5CE1BF34" w:rsidR="003762A7" w:rsidRPr="003762A7" w:rsidRDefault="00C76064" w:rsidP="00C76064">
      <w:pPr>
        <w:pStyle w:val="15"/>
        <w:ind w:firstLine="480"/>
      </w:pPr>
      <w:r>
        <w:rPr>
          <w:rFonts w:hint="eastAsia"/>
        </w:rPr>
        <w:t>在過去沒有這些機器學習技術</w:t>
      </w:r>
      <w:r w:rsidR="00EC0C1B">
        <w:rPr>
          <w:rFonts w:hint="eastAsia"/>
        </w:rPr>
        <w:t>可以對大型文本作情緒分析的研究，人們只能透過人工判讀的方式進行情緒分析，</w:t>
      </w:r>
      <w:r w:rsidR="003762A7" w:rsidRPr="003762A7">
        <w:t xml:space="preserve">Bryan </w:t>
      </w:r>
      <w:r w:rsidR="00E41BF6">
        <w:t>（</w:t>
      </w:r>
      <w:r w:rsidR="003762A7" w:rsidRPr="003762A7">
        <w:t>1997</w:t>
      </w:r>
      <w:r w:rsidR="00E41BF6">
        <w:t>）</w:t>
      </w:r>
      <w:r w:rsidR="003762A7" w:rsidRPr="003762A7">
        <w:t xml:space="preserve"> </w:t>
      </w:r>
      <w:r w:rsidR="003762A7" w:rsidRPr="003762A7">
        <w:t>透過人工</w:t>
      </w:r>
      <w:r w:rsidR="00EC0C1B">
        <w:rPr>
          <w:rFonts w:hint="eastAsia"/>
        </w:rPr>
        <w:t>的方式分析</w:t>
      </w:r>
      <w:r w:rsidR="003762A7" w:rsidRPr="003762A7">
        <w:t>MD&amp;A</w:t>
      </w:r>
      <w:r w:rsidR="00EC0C1B">
        <w:rPr>
          <w:rFonts w:hint="eastAsia"/>
        </w:rPr>
        <w:t>文章</w:t>
      </w:r>
      <w:r w:rsidR="003762A7" w:rsidRPr="003762A7">
        <w:t>。</w:t>
      </w:r>
      <w:r w:rsidR="003762A7" w:rsidRPr="003762A7">
        <w:t xml:space="preserve">Cole &amp; Jones </w:t>
      </w:r>
      <w:r w:rsidR="00E41BF6">
        <w:t>（</w:t>
      </w:r>
      <w:r w:rsidR="003762A7" w:rsidRPr="003762A7">
        <w:t>2004</w:t>
      </w:r>
      <w:r w:rsidR="00E41BF6">
        <w:t>）</w:t>
      </w:r>
      <w:r w:rsidR="003762A7" w:rsidRPr="003762A7">
        <w:t xml:space="preserve"> </w:t>
      </w:r>
      <w:r w:rsidR="003762A7" w:rsidRPr="003762A7">
        <w:t>閱讀</w:t>
      </w:r>
      <w:r w:rsidR="003762A7" w:rsidRPr="003762A7">
        <w:t xml:space="preserve"> 568 </w:t>
      </w:r>
      <w:r w:rsidR="003762A7" w:rsidRPr="003762A7">
        <w:t>篇</w:t>
      </w:r>
      <w:r w:rsidR="003762A7" w:rsidRPr="003762A7">
        <w:t xml:space="preserve"> MD&amp;A</w:t>
      </w:r>
      <w:r w:rsidR="00EC0C1B">
        <w:rPr>
          <w:rFonts w:hint="eastAsia"/>
        </w:rPr>
        <w:t>，但</w:t>
      </w:r>
      <w:r w:rsidR="003762A7" w:rsidRPr="003762A7">
        <w:t>人工</w:t>
      </w:r>
      <w:r w:rsidR="00EC0C1B">
        <w:rPr>
          <w:rFonts w:hint="eastAsia"/>
        </w:rPr>
        <w:t>閱讀分析非常耗</w:t>
      </w:r>
      <w:r w:rsidR="003762A7" w:rsidRPr="003762A7">
        <w:t>時</w:t>
      </w:r>
      <w:r w:rsidR="00EC0C1B">
        <w:rPr>
          <w:rFonts w:hint="eastAsia"/>
        </w:rPr>
        <w:t>，且在文本資料越來越大的情況下，人工判讀無法處理</w:t>
      </w:r>
      <w:r w:rsidR="003762A7" w:rsidRPr="003762A7">
        <w:t>大量資料。</w:t>
      </w:r>
    </w:p>
    <w:p w14:paraId="56E0E46F" w14:textId="6C7EDC85" w:rsidR="00EC0C1B" w:rsidRPr="005C74B4" w:rsidRDefault="00EC0C1B" w:rsidP="003831FA">
      <w:pPr>
        <w:pStyle w:val="15"/>
        <w:ind w:firstLine="480"/>
      </w:pPr>
      <w:r>
        <w:rPr>
          <w:rFonts w:hint="eastAsia"/>
        </w:rPr>
        <w:t>而近年來</w:t>
      </w:r>
      <w:r w:rsidR="00431E36" w:rsidRPr="005C74B4">
        <w:rPr>
          <w:rFonts w:hint="eastAsia"/>
        </w:rPr>
        <w:t>社群情緒分析的相關研究不斷增加</w:t>
      </w:r>
      <w:r>
        <w:rPr>
          <w:rFonts w:hint="eastAsia"/>
        </w:rPr>
        <w:t>，</w:t>
      </w:r>
      <w:r w:rsidR="00F56BAC" w:rsidRPr="0067684A">
        <w:t>Fan, Y., Zhou, F., An, Y., Yang, J.</w:t>
      </w:r>
      <w:r w:rsidR="009530BF" w:rsidRPr="005C74B4">
        <w:rPr>
          <w:rStyle w:val="af"/>
          <w:rFonts w:hint="eastAsia"/>
          <w:color w:val="FF0000"/>
        </w:rPr>
        <w:t xml:space="preserve"> </w:t>
      </w:r>
      <w:r w:rsidR="009530BF" w:rsidRPr="00DC7CBF">
        <w:rPr>
          <w:rFonts w:hint="eastAsia"/>
        </w:rPr>
        <w:t>（</w:t>
      </w:r>
      <w:r w:rsidR="009530BF" w:rsidRPr="00DC7CBF">
        <w:rPr>
          <w:rFonts w:hint="eastAsia"/>
        </w:rPr>
        <w:t>2021</w:t>
      </w:r>
      <w:r w:rsidR="009530BF" w:rsidRPr="00DC7CBF">
        <w:rPr>
          <w:rFonts w:hint="eastAsia"/>
        </w:rPr>
        <w:t>）等人的研究中發現情緒對於股市確實會帶來影響，甚至有可能帶來股市崩盤的極端可能性</w:t>
      </w:r>
      <w:r w:rsidR="00130830">
        <w:rPr>
          <w:rFonts w:hint="eastAsia"/>
        </w:rPr>
        <w:t>。</w:t>
      </w:r>
      <w:r w:rsidR="009530BF" w:rsidRPr="00DC7CBF">
        <w:rPr>
          <w:rFonts w:hint="eastAsia"/>
        </w:rPr>
        <w:t>另外，</w:t>
      </w:r>
      <w:proofErr w:type="spellStart"/>
      <w:r w:rsidR="00007AC5" w:rsidRPr="00DC7CBF">
        <w:t>Shangkun</w:t>
      </w:r>
      <w:proofErr w:type="spellEnd"/>
      <w:r w:rsidR="00007AC5" w:rsidRPr="00DC7CBF">
        <w:t xml:space="preserve"> Deng </w:t>
      </w:r>
      <w:r w:rsidR="00007AC5" w:rsidRPr="00DC7CBF">
        <w:rPr>
          <w:rFonts w:hint="eastAsia"/>
        </w:rPr>
        <w:t>等人（</w:t>
      </w:r>
      <w:r w:rsidR="00007AC5" w:rsidRPr="00DC7CBF">
        <w:rPr>
          <w:rFonts w:hint="eastAsia"/>
        </w:rPr>
        <w:t>2023</w:t>
      </w:r>
      <w:r w:rsidR="00007AC5" w:rsidRPr="00DC7CBF">
        <w:rPr>
          <w:rFonts w:hint="eastAsia"/>
        </w:rPr>
        <w:t>）以一種整合機器學習的方式對股市進行預測，</w:t>
      </w:r>
      <w:r w:rsidR="005D595C" w:rsidRPr="00DC7CBF">
        <w:rPr>
          <w:rFonts w:hint="eastAsia"/>
        </w:rPr>
        <w:t>主要整合</w:t>
      </w:r>
      <w:r w:rsidR="005D595C" w:rsidRPr="00DC7CBF">
        <w:t>Boosting</w:t>
      </w:r>
      <w:r w:rsidR="005D595C" w:rsidRPr="00DC7CBF">
        <w:t>、</w:t>
      </w:r>
      <w:r w:rsidR="005D595C" w:rsidRPr="00DC7CBF">
        <w:t>Bagging</w:t>
      </w:r>
      <w:r w:rsidR="005D595C" w:rsidRPr="00DC7CBF">
        <w:t>、和</w:t>
      </w:r>
      <w:r w:rsidR="005D595C" w:rsidRPr="00DC7CBF">
        <w:t xml:space="preserve"> NSGA-II </w:t>
      </w:r>
      <w:r w:rsidR="005D595C" w:rsidRPr="00DC7CBF">
        <w:t>方法</w:t>
      </w:r>
      <w:r w:rsidR="005D595C" w:rsidRPr="00DC7CBF">
        <w:rPr>
          <w:rFonts w:hint="eastAsia"/>
        </w:rPr>
        <w:t>，而結果也證明了此方法對於</w:t>
      </w:r>
      <w:r w:rsidR="006A4CF8" w:rsidRPr="00DC7CBF">
        <w:rPr>
          <w:rFonts w:hint="eastAsia"/>
        </w:rPr>
        <w:t>中國</w:t>
      </w:r>
      <w:r w:rsidR="005D595C" w:rsidRPr="00DC7CBF">
        <w:rPr>
          <w:rFonts w:hint="eastAsia"/>
        </w:rPr>
        <w:t>股價指數和模擬交易的預測準確度高於基準方法。</w:t>
      </w:r>
      <w:r w:rsidR="006A4CF8" w:rsidRPr="00DC7CBF">
        <w:t>Nandini Jayaram</w:t>
      </w:r>
      <w:r w:rsidR="00F56BAC">
        <w:rPr>
          <w:rFonts w:hint="eastAsia"/>
        </w:rPr>
        <w:t>等人</w:t>
      </w:r>
      <w:r w:rsidR="00C82A4E" w:rsidRPr="00DC7CBF">
        <w:rPr>
          <w:rFonts w:hint="eastAsia"/>
        </w:rPr>
        <w:t>（</w:t>
      </w:r>
      <w:r w:rsidR="00C82A4E" w:rsidRPr="00DC7CBF">
        <w:rPr>
          <w:rFonts w:hint="eastAsia"/>
        </w:rPr>
        <w:t>2021</w:t>
      </w:r>
      <w:r w:rsidR="00C82A4E" w:rsidRPr="00DC7CBF">
        <w:rPr>
          <w:rFonts w:hint="eastAsia"/>
        </w:rPr>
        <w:t>）研究對</w:t>
      </w:r>
      <w:r w:rsidR="00C82A4E" w:rsidRPr="00DC7CBF">
        <w:rPr>
          <w:rFonts w:hint="eastAsia"/>
        </w:rPr>
        <w:t>Twitter</w:t>
      </w:r>
      <w:r w:rsidR="00C82A4E" w:rsidRPr="00DC7CBF">
        <w:rPr>
          <w:rFonts w:hint="eastAsia"/>
        </w:rPr>
        <w:t>上投資</w:t>
      </w:r>
      <w:r w:rsidR="00C82A4E">
        <w:rPr>
          <w:rFonts w:hint="eastAsia"/>
        </w:rPr>
        <w:t>相關情緒與用戶活動的關聯性，並確定了</w:t>
      </w:r>
      <w:r w:rsidR="00C82A4E">
        <w:rPr>
          <w:rFonts w:hint="eastAsia"/>
        </w:rPr>
        <w:t>Twitter</w:t>
      </w:r>
      <w:r w:rsidR="00C82A4E">
        <w:rPr>
          <w:rFonts w:hint="eastAsia"/>
        </w:rPr>
        <w:t>粉絲情緒與股價波動之間存在正相關</w:t>
      </w:r>
      <w:r w:rsidR="00993EC7">
        <w:rPr>
          <w:rFonts w:hint="eastAsia"/>
        </w:rPr>
        <w:t>。</w:t>
      </w:r>
    </w:p>
    <w:p w14:paraId="5BE7A17C" w14:textId="0CA85B2E" w:rsidR="006A65C9" w:rsidRPr="00EC0C1B" w:rsidRDefault="006A65C9" w:rsidP="00191DC2">
      <w:pPr>
        <w:pStyle w:val="15"/>
        <w:ind w:firstLine="480"/>
        <w:rPr>
          <w:color w:val="FF0000"/>
        </w:rPr>
      </w:pPr>
    </w:p>
    <w:p w14:paraId="273964E2" w14:textId="77777777" w:rsidR="00217077" w:rsidRDefault="00217077" w:rsidP="0067684A">
      <w:pPr>
        <w:pStyle w:val="15"/>
        <w:ind w:firstLine="480"/>
        <w:jc w:val="left"/>
      </w:pPr>
      <w:bookmarkStart w:id="21" w:name="_Toc166973377"/>
    </w:p>
    <w:p w14:paraId="022F4732" w14:textId="77777777" w:rsidR="00B37F0B" w:rsidRDefault="00B37F0B">
      <w:pPr>
        <w:rPr>
          <w:rFonts w:ascii="Times New Roman" w:hAnsi="Times New Roman" w:cs="Times New Roman"/>
          <w:b/>
          <w:sz w:val="36"/>
          <w:szCs w:val="36"/>
          <w:lang w:eastAsia="zh-TW"/>
        </w:rPr>
      </w:pPr>
      <w:r>
        <w:rPr>
          <w:lang w:eastAsia="zh-TW"/>
        </w:rPr>
        <w:br w:type="page"/>
      </w:r>
    </w:p>
    <w:p w14:paraId="52804919" w14:textId="5014D818" w:rsidR="008F5E98" w:rsidRDefault="008F5E98" w:rsidP="005C10B7">
      <w:pPr>
        <w:pStyle w:val="afb"/>
        <w:ind w:right="2"/>
        <w:rPr>
          <w:rStyle w:val="af"/>
        </w:rPr>
      </w:pPr>
      <w:bookmarkStart w:id="22" w:name="_Toc168479380"/>
      <w:r>
        <w:rPr>
          <w:rFonts w:hint="eastAsia"/>
        </w:rPr>
        <w:lastRenderedPageBreak/>
        <w:t>第三章</w:t>
      </w:r>
      <w:r>
        <w:rPr>
          <w:rFonts w:hint="eastAsia"/>
        </w:rPr>
        <w:t xml:space="preserve"> </w:t>
      </w:r>
      <w:r w:rsidR="00EC0C1B">
        <w:rPr>
          <w:rFonts w:hint="eastAsia"/>
        </w:rPr>
        <w:t>研究方法</w:t>
      </w:r>
      <w:bookmarkEnd w:id="21"/>
      <w:bookmarkEnd w:id="22"/>
    </w:p>
    <w:p w14:paraId="6B6B9051" w14:textId="24FF287E" w:rsidR="005642ED" w:rsidRDefault="007179B1" w:rsidP="005642ED">
      <w:pPr>
        <w:pStyle w:val="110"/>
      </w:pPr>
      <w:bookmarkStart w:id="23" w:name="_Toc168479381"/>
      <w:r w:rsidRPr="007179B1">
        <w:rPr>
          <w:rFonts w:hint="eastAsia"/>
        </w:rPr>
        <w:t xml:space="preserve">3.1 </w:t>
      </w:r>
      <w:r w:rsidRPr="007179B1">
        <w:rPr>
          <w:rFonts w:hint="eastAsia"/>
        </w:rPr>
        <w:t>文本資料蒐集</w:t>
      </w:r>
      <w:bookmarkEnd w:id="23"/>
    </w:p>
    <w:p w14:paraId="1A786D11" w14:textId="46A319BB" w:rsidR="005C74B4" w:rsidRPr="005C74B4" w:rsidRDefault="001456D7" w:rsidP="00B618D6">
      <w:pPr>
        <w:pStyle w:val="15"/>
        <w:ind w:firstLine="480"/>
      </w:pPr>
      <w:r w:rsidRPr="005C74B4">
        <w:rPr>
          <w:rFonts w:hint="eastAsia"/>
        </w:rPr>
        <w:t>根據前提及</w:t>
      </w:r>
      <w:r w:rsidR="007179B1" w:rsidRPr="005C74B4">
        <w:t>「金融社群網站</w:t>
      </w:r>
      <w:proofErr w:type="spellStart"/>
      <w:r w:rsidR="004D086D">
        <w:t>CMoney</w:t>
      </w:r>
      <w:proofErr w:type="spellEnd"/>
      <w:r w:rsidR="007179B1" w:rsidRPr="005C74B4">
        <w:t>」</w:t>
      </w:r>
      <w:r w:rsidRPr="005C74B4">
        <w:rPr>
          <w:rFonts w:hint="eastAsia"/>
        </w:rPr>
        <w:t>是先前研究中實證結果情緒指數最大平台，故我們選定此</w:t>
      </w:r>
      <w:proofErr w:type="spellStart"/>
      <w:r w:rsidR="004D086D">
        <w:rPr>
          <w:rFonts w:hint="eastAsia"/>
        </w:rPr>
        <w:t>CMoney</w:t>
      </w:r>
      <w:proofErr w:type="spellEnd"/>
      <w:r w:rsidRPr="005C74B4">
        <w:rPr>
          <w:rFonts w:hint="eastAsia"/>
        </w:rPr>
        <w:t>作為</w:t>
      </w:r>
      <w:r w:rsidR="00E17854" w:rsidRPr="005C74B4">
        <w:rPr>
          <w:rFonts w:hint="eastAsia"/>
        </w:rPr>
        <w:t>資料蒐集的平台</w:t>
      </w:r>
      <w:r w:rsidR="00B618D6">
        <w:rPr>
          <w:rFonts w:hint="eastAsia"/>
        </w:rPr>
        <w:t>，</w:t>
      </w:r>
      <w:r w:rsidR="008B3EDA" w:rsidRPr="005C74B4">
        <w:rPr>
          <w:rFonts w:hint="eastAsia"/>
        </w:rPr>
        <w:t>將「台積電</w:t>
      </w:r>
      <w:proofErr w:type="gramStart"/>
      <w:r w:rsidR="007179B1" w:rsidRPr="005C74B4">
        <w:t>個</w:t>
      </w:r>
      <w:proofErr w:type="gramEnd"/>
      <w:r w:rsidR="007179B1" w:rsidRPr="005C74B4">
        <w:t>版</w:t>
      </w:r>
      <w:r w:rsidR="008B3EDA" w:rsidRPr="005C74B4">
        <w:rPr>
          <w:rFonts w:hint="eastAsia"/>
        </w:rPr>
        <w:t>」和「台股大盤」中有關台積電</w:t>
      </w:r>
      <w:r w:rsidR="00E41BF6">
        <w:rPr>
          <w:rFonts w:hint="eastAsia"/>
        </w:rPr>
        <w:t>（</w:t>
      </w:r>
      <w:r w:rsidR="008B3EDA" w:rsidRPr="005C74B4">
        <w:rPr>
          <w:rFonts w:hint="eastAsia"/>
        </w:rPr>
        <w:t>2330</w:t>
      </w:r>
      <w:r w:rsidR="00E41BF6">
        <w:rPr>
          <w:rFonts w:hint="eastAsia"/>
        </w:rPr>
        <w:t>）</w:t>
      </w:r>
      <w:r w:rsidR="008B3EDA" w:rsidRPr="005C74B4">
        <w:rPr>
          <w:rFonts w:hint="eastAsia"/>
        </w:rPr>
        <w:t>和台灣加權指數</w:t>
      </w:r>
      <w:r w:rsidR="00E41BF6">
        <w:rPr>
          <w:rFonts w:hint="eastAsia"/>
        </w:rPr>
        <w:t>（</w:t>
      </w:r>
      <w:r w:rsidR="008B3EDA" w:rsidRPr="005C74B4">
        <w:t>TWA00</w:t>
      </w:r>
      <w:r w:rsidR="00E41BF6">
        <w:rPr>
          <w:rFonts w:hint="eastAsia"/>
        </w:rPr>
        <w:t>）</w:t>
      </w:r>
      <w:r w:rsidR="007179B1" w:rsidRPr="005C74B4">
        <w:t>的</w:t>
      </w:r>
      <w:r w:rsidR="008B3EDA" w:rsidRPr="005C74B4">
        <w:rPr>
          <w:rFonts w:hint="eastAsia"/>
        </w:rPr>
        <w:t>發文內容、留言等資料</w:t>
      </w:r>
      <w:r w:rsidR="007179B1" w:rsidRPr="005C74B4">
        <w:t>透過爬蟲技術進行蒐集</w:t>
      </w:r>
      <w:r w:rsidR="008B3EDA" w:rsidRPr="005C74B4">
        <w:rPr>
          <w:rFonts w:hint="eastAsia"/>
        </w:rPr>
        <w:t>。</w:t>
      </w:r>
    </w:p>
    <w:p w14:paraId="168C61B4" w14:textId="5B532E30" w:rsidR="007179B1" w:rsidRDefault="008B3EDA" w:rsidP="008F683F">
      <w:pPr>
        <w:pStyle w:val="15"/>
        <w:ind w:firstLine="480"/>
      </w:pPr>
      <w:r>
        <w:rPr>
          <w:rFonts w:hint="eastAsia"/>
        </w:rPr>
        <w:t>為了讓模型建立足夠的訓練資料集，且考慮到</w:t>
      </w:r>
      <w:proofErr w:type="gramStart"/>
      <w:r>
        <w:rPr>
          <w:rFonts w:hint="eastAsia"/>
        </w:rPr>
        <w:t>疫</w:t>
      </w:r>
      <w:proofErr w:type="gramEnd"/>
      <w:r>
        <w:rPr>
          <w:rFonts w:hint="eastAsia"/>
        </w:rPr>
        <w:t>情期間對股市衝擊帶來的特殊影響，我們將爬蟲</w:t>
      </w:r>
      <w:r w:rsidR="007179B1">
        <w:t>資料樣本區間</w:t>
      </w:r>
      <w:r w:rsidR="006C1DF3">
        <w:rPr>
          <w:rFonts w:hint="eastAsia"/>
        </w:rPr>
        <w:t>涵蓋</w:t>
      </w:r>
      <w:proofErr w:type="gramStart"/>
      <w:r w:rsidR="006C1DF3">
        <w:rPr>
          <w:rFonts w:hint="eastAsia"/>
        </w:rPr>
        <w:t>疫</w:t>
      </w:r>
      <w:proofErr w:type="gramEnd"/>
      <w:r w:rsidR="006C1DF3">
        <w:rPr>
          <w:rFonts w:hint="eastAsia"/>
        </w:rPr>
        <w:t>情開始即</w:t>
      </w:r>
      <w:proofErr w:type="gramStart"/>
      <w:r w:rsidR="006C1DF3">
        <w:rPr>
          <w:rFonts w:hint="eastAsia"/>
        </w:rPr>
        <w:t>疫</w:t>
      </w:r>
      <w:proofErr w:type="gramEnd"/>
      <w:r w:rsidR="006C1DF3">
        <w:rPr>
          <w:rFonts w:hint="eastAsia"/>
        </w:rPr>
        <w:t>情影響趨緩後，資料蒐集區間</w:t>
      </w:r>
      <w:r w:rsidR="006C1DF3">
        <w:rPr>
          <w:rFonts w:hint="eastAsia"/>
        </w:rPr>
        <w:t>W</w:t>
      </w:r>
      <w:r>
        <w:rPr>
          <w:rFonts w:hint="eastAsia"/>
        </w:rPr>
        <w:t>設定</w:t>
      </w:r>
      <w:r w:rsidR="007179B1">
        <w:t>為</w:t>
      </w:r>
      <w:r w:rsidR="007179B1">
        <w:t>20</w:t>
      </w:r>
      <w:r w:rsidR="00DD75A9">
        <w:rPr>
          <w:rFonts w:hint="eastAsia"/>
        </w:rPr>
        <w:t>18</w:t>
      </w:r>
      <w:r w:rsidR="007179B1">
        <w:t>年</w:t>
      </w:r>
      <w:r w:rsidR="00DD75A9">
        <w:rPr>
          <w:rFonts w:hint="eastAsia"/>
        </w:rPr>
        <w:t>4</w:t>
      </w:r>
      <w:r w:rsidR="007179B1">
        <w:t>月</w:t>
      </w:r>
      <w:r w:rsidR="00DD75A9">
        <w:rPr>
          <w:rFonts w:hint="eastAsia"/>
        </w:rPr>
        <w:t>30</w:t>
      </w:r>
      <w:r w:rsidR="007179B1">
        <w:t>日至</w:t>
      </w:r>
      <w:r w:rsidR="007179B1">
        <w:t>202</w:t>
      </w:r>
      <w:r w:rsidR="005C74B4">
        <w:rPr>
          <w:rFonts w:hint="eastAsia"/>
        </w:rPr>
        <w:t>4</w:t>
      </w:r>
      <w:r w:rsidR="007179B1">
        <w:t>年</w:t>
      </w:r>
      <w:r w:rsidR="005C74B4">
        <w:rPr>
          <w:rFonts w:hint="eastAsia"/>
        </w:rPr>
        <w:t>4</w:t>
      </w:r>
      <w:r w:rsidR="007179B1">
        <w:t>月</w:t>
      </w:r>
      <w:r w:rsidR="005C74B4">
        <w:rPr>
          <w:rFonts w:hint="eastAsia"/>
        </w:rPr>
        <w:t>30</w:t>
      </w:r>
      <w:r w:rsidR="007179B1">
        <w:t>日</w:t>
      </w:r>
      <w:r w:rsidR="00EA0A9A">
        <w:rPr>
          <w:rFonts w:hint="eastAsia"/>
        </w:rPr>
        <w:t>，</w:t>
      </w:r>
      <w:r w:rsidR="009A7724">
        <w:rPr>
          <w:rFonts w:hint="eastAsia"/>
        </w:rPr>
        <w:t>由於</w:t>
      </w:r>
      <w:r w:rsidR="006F6C47">
        <w:rPr>
          <w:rFonts w:hint="eastAsia"/>
        </w:rPr>
        <w:t>股市未開市時並無股價漲跌數據，在後續</w:t>
      </w:r>
      <w:r w:rsidR="007179B1">
        <w:t>研究中</w:t>
      </w:r>
      <w:r w:rsidR="006F6C47">
        <w:rPr>
          <w:rFonts w:hint="eastAsia"/>
        </w:rPr>
        <w:t>在</w:t>
      </w:r>
      <w:r w:rsidR="007179B1">
        <w:t>部分分析將排除股市未開市的天數。</w:t>
      </w:r>
    </w:p>
    <w:p w14:paraId="02A5CEB8" w14:textId="24AFD5D4" w:rsidR="00BB0195" w:rsidRDefault="00B37F0B" w:rsidP="00BB0195">
      <w:pPr>
        <w:pStyle w:val="110"/>
      </w:pPr>
      <w:bookmarkStart w:id="24" w:name="_Toc168479382"/>
      <w:r>
        <w:rPr>
          <w:rFonts w:hint="eastAsia"/>
        </w:rPr>
        <w:t xml:space="preserve">3.2 </w:t>
      </w:r>
      <w:r w:rsidR="0072509D">
        <w:rPr>
          <w:rFonts w:hint="eastAsia"/>
        </w:rPr>
        <w:t>資料前處理</w:t>
      </w:r>
      <w:bookmarkEnd w:id="24"/>
    </w:p>
    <w:p w14:paraId="0DEF57E0" w14:textId="63984AB2" w:rsidR="00BB0195" w:rsidRDefault="00BB0195" w:rsidP="00BB0195">
      <w:pPr>
        <w:pStyle w:val="15"/>
        <w:ind w:firstLine="480"/>
      </w:pPr>
      <w:r w:rsidRPr="0054012C">
        <w:t>本研究使用中央研究院中文詞知識庫小組的套件</w:t>
      </w:r>
      <w:proofErr w:type="spellStart"/>
      <w:r w:rsidRPr="0054012C">
        <w:t>CkipTagger</w:t>
      </w:r>
      <w:proofErr w:type="spellEnd"/>
      <w:r w:rsidRPr="0054012C">
        <w:t>（又稱</w:t>
      </w:r>
      <w:proofErr w:type="spellStart"/>
      <w:r w:rsidRPr="0054012C">
        <w:t>Ckip</w:t>
      </w:r>
      <w:proofErr w:type="spellEnd"/>
      <w:r w:rsidRPr="0054012C">
        <w:t>）來</w:t>
      </w:r>
      <w:proofErr w:type="gramStart"/>
      <w:r w:rsidRPr="0054012C">
        <w:t>進行斷詞</w:t>
      </w:r>
      <w:proofErr w:type="gramEnd"/>
      <w:r w:rsidRPr="0054012C">
        <w:t>、</w:t>
      </w:r>
      <w:r w:rsidR="0072509D">
        <w:rPr>
          <w:rFonts w:hint="eastAsia"/>
        </w:rPr>
        <w:t>停用詞、標點符號處理、</w:t>
      </w:r>
      <w:r w:rsidRPr="0054012C">
        <w:t>詞性標</w:t>
      </w:r>
      <w:proofErr w:type="gramStart"/>
      <w:r w:rsidRPr="0054012C">
        <w:t>註</w:t>
      </w:r>
      <w:proofErr w:type="gramEnd"/>
      <w:r w:rsidRPr="0054012C">
        <w:t>等前置處理。</w:t>
      </w:r>
      <w:r>
        <w:rPr>
          <w:rFonts w:hint="eastAsia"/>
        </w:rPr>
        <w:t>制定分類</w:t>
      </w:r>
      <w:r w:rsidRPr="0054012C">
        <w:t>邏輯確保判斷一致性，再製作成</w:t>
      </w:r>
      <w:r w:rsidR="00EE709D">
        <w:rPr>
          <w:rFonts w:hint="eastAsia"/>
        </w:rPr>
        <w:t>社群</w:t>
      </w:r>
      <w:r w:rsidRPr="0054012C">
        <w:t>情緒</w:t>
      </w:r>
      <w:r w:rsidR="001E303E">
        <w:t>詞典</w:t>
      </w:r>
      <w:r w:rsidRPr="0054012C">
        <w:t>，作為</w:t>
      </w:r>
      <w:r w:rsidR="00C60D81">
        <w:rPr>
          <w:rFonts w:hint="eastAsia"/>
        </w:rPr>
        <w:t>模型</w:t>
      </w:r>
      <w:r w:rsidRPr="0054012C">
        <w:t>辨別文章情緒的依據。</w:t>
      </w:r>
    </w:p>
    <w:p w14:paraId="0C8B79F6" w14:textId="54DEF0BF" w:rsidR="00D1417A" w:rsidRPr="00BB0195" w:rsidRDefault="00D1417A" w:rsidP="008C339D">
      <w:pPr>
        <w:pStyle w:val="aff0"/>
      </w:pPr>
      <w:bookmarkStart w:id="25" w:name="_Toc168479401"/>
      <w:r>
        <w:rPr>
          <w:rFonts w:hint="eastAsia"/>
        </w:rPr>
        <w:t>表</w:t>
      </w:r>
      <w:r>
        <w:rPr>
          <w:rFonts w:hint="eastAsia"/>
        </w:rPr>
        <w:t>3.</w:t>
      </w:r>
      <w:r w:rsidR="008C339D">
        <w:rPr>
          <w:rFonts w:hint="eastAsia"/>
        </w:rPr>
        <w:t>1.</w:t>
      </w:r>
      <w:r>
        <w:rPr>
          <w:rFonts w:hint="eastAsia"/>
        </w:rPr>
        <w:t xml:space="preserve"> </w:t>
      </w:r>
      <w:r w:rsidR="00AD4227">
        <w:rPr>
          <w:rFonts w:hint="eastAsia"/>
        </w:rPr>
        <w:t>資料前處理</w:t>
      </w:r>
      <w:r>
        <w:rPr>
          <w:rFonts w:hint="eastAsia"/>
        </w:rPr>
        <w:t>範例</w:t>
      </w:r>
      <w:bookmarkEnd w:id="25"/>
    </w:p>
    <w:tbl>
      <w:tblPr>
        <w:tblW w:w="901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988"/>
        <w:gridCol w:w="8028"/>
      </w:tblGrid>
      <w:tr w:rsidR="00BB0195" w:rsidRPr="0054012C" w14:paraId="65D024A6" w14:textId="77777777" w:rsidTr="00203665">
        <w:trPr>
          <w:jc w:val="center"/>
        </w:trPr>
        <w:tc>
          <w:tcPr>
            <w:tcW w:w="9016" w:type="dxa"/>
            <w:gridSpan w:val="2"/>
            <w:vAlign w:val="center"/>
          </w:tcPr>
          <w:p w14:paraId="320ADD14" w14:textId="77777777" w:rsidR="00BB0195" w:rsidRPr="0054012C" w:rsidRDefault="00BB0195" w:rsidP="00203665">
            <w:pPr>
              <w:widowControl/>
              <w:jc w:val="center"/>
              <w:rPr>
                <w:b/>
              </w:rPr>
            </w:pPr>
            <w:proofErr w:type="spellStart"/>
            <w:r w:rsidRPr="0054012C">
              <w:rPr>
                <w:rFonts w:cs="Gungsuh"/>
                <w:b/>
              </w:rPr>
              <w:t>文章範例</w:t>
            </w:r>
            <w:proofErr w:type="spellEnd"/>
          </w:p>
        </w:tc>
      </w:tr>
      <w:tr w:rsidR="00BB0195" w:rsidRPr="0054012C" w14:paraId="3E46A519" w14:textId="77777777" w:rsidTr="00203665">
        <w:trPr>
          <w:trHeight w:val="1080"/>
          <w:jc w:val="center"/>
        </w:trPr>
        <w:tc>
          <w:tcPr>
            <w:tcW w:w="988" w:type="dxa"/>
            <w:vAlign w:val="center"/>
          </w:tcPr>
          <w:p w14:paraId="7D1AF314"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0DEC535C" w14:textId="77777777" w:rsidR="00BB0195" w:rsidRPr="0054012C" w:rsidRDefault="00BB0195" w:rsidP="00203665">
            <w:pPr>
              <w:widowControl/>
              <w:jc w:val="both"/>
              <w:rPr>
                <w:lang w:eastAsia="zh-TW"/>
              </w:rPr>
            </w:pPr>
            <w:r w:rsidRPr="0054012C">
              <w:rPr>
                <w:rFonts w:cs="Gungsuh"/>
                <w:lang w:eastAsia="zh-TW"/>
              </w:rPr>
              <w:t>沒意外會再倒一波，636賣</w:t>
            </w:r>
            <w:proofErr w:type="gramStart"/>
            <w:r w:rsidRPr="0054012C">
              <w:rPr>
                <w:rFonts w:cs="Gungsuh"/>
                <w:lang w:eastAsia="zh-TW"/>
              </w:rPr>
              <w:t>單加堆</w:t>
            </w:r>
            <w:proofErr w:type="gramEnd"/>
            <w:r w:rsidRPr="0054012C">
              <w:rPr>
                <w:rFonts w:cs="Gungsuh"/>
                <w:lang w:eastAsia="zh-TW"/>
              </w:rPr>
              <w:t>，635買單沒人掛，連假單都不掛，就是要倒了的意思</w:t>
            </w:r>
          </w:p>
        </w:tc>
      </w:tr>
      <w:tr w:rsidR="00BB0195" w:rsidRPr="0054012C" w14:paraId="50F12256" w14:textId="77777777" w:rsidTr="00203665">
        <w:trPr>
          <w:trHeight w:val="1080"/>
          <w:jc w:val="center"/>
        </w:trPr>
        <w:tc>
          <w:tcPr>
            <w:tcW w:w="988" w:type="dxa"/>
            <w:vAlign w:val="center"/>
          </w:tcPr>
          <w:p w14:paraId="37387E28"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0D4CA8B7" w14:textId="77777777" w:rsidR="00BB0195" w:rsidRPr="0054012C" w:rsidRDefault="00BB0195" w:rsidP="00203665">
            <w:pPr>
              <w:widowControl/>
              <w:jc w:val="both"/>
              <w:rPr>
                <w:lang w:eastAsia="zh-TW"/>
              </w:rPr>
            </w:pPr>
            <w:r w:rsidRPr="0054012C">
              <w:rPr>
                <w:rFonts w:cs="Gungsuh"/>
                <w:lang w:eastAsia="zh-TW"/>
              </w:rPr>
              <w:t>期指17747--17824高要過才會繼續攻，2330不夠強,637要過，今天期指17702不</w:t>
            </w:r>
            <w:proofErr w:type="gramStart"/>
            <w:r w:rsidRPr="0054012C">
              <w:rPr>
                <w:rFonts w:cs="Gungsuh"/>
                <w:lang w:eastAsia="zh-TW"/>
              </w:rPr>
              <w:t>破也算還好</w:t>
            </w:r>
            <w:proofErr w:type="gramEnd"/>
            <w:r w:rsidRPr="0054012C">
              <w:rPr>
                <w:rFonts w:cs="Gungsuh"/>
                <w:lang w:eastAsia="zh-TW"/>
              </w:rPr>
              <w:t>，關鍵需要5-8天時間整理，上面還有缺口要</w:t>
            </w:r>
            <w:proofErr w:type="gramStart"/>
            <w:r w:rsidRPr="0054012C">
              <w:rPr>
                <w:rFonts w:cs="Gungsuh"/>
                <w:lang w:eastAsia="zh-TW"/>
              </w:rPr>
              <w:t>回補也不要</w:t>
            </w:r>
            <w:proofErr w:type="gramEnd"/>
            <w:r w:rsidRPr="0054012C">
              <w:rPr>
                <w:rFonts w:cs="Gungsuh"/>
                <w:lang w:eastAsia="zh-TW"/>
              </w:rPr>
              <w:t>看太壞</w:t>
            </w:r>
          </w:p>
        </w:tc>
      </w:tr>
      <w:tr w:rsidR="00BB0195" w:rsidRPr="0054012C" w14:paraId="37D6C770" w14:textId="77777777" w:rsidTr="00203665">
        <w:trPr>
          <w:jc w:val="center"/>
        </w:trPr>
        <w:tc>
          <w:tcPr>
            <w:tcW w:w="9016" w:type="dxa"/>
            <w:gridSpan w:val="2"/>
            <w:vAlign w:val="center"/>
          </w:tcPr>
          <w:p w14:paraId="4DBF1D60" w14:textId="77777777" w:rsidR="00BB0195" w:rsidRPr="0054012C" w:rsidRDefault="00BB0195" w:rsidP="00203665">
            <w:pPr>
              <w:widowControl/>
              <w:jc w:val="center"/>
              <w:rPr>
                <w:b/>
              </w:rPr>
            </w:pPr>
            <w:proofErr w:type="spellStart"/>
            <w:r w:rsidRPr="0054012C">
              <w:rPr>
                <w:rFonts w:cs="Gungsuh"/>
                <w:b/>
              </w:rPr>
              <w:t>CkipTagger斷詞範例</w:t>
            </w:r>
            <w:proofErr w:type="spellEnd"/>
          </w:p>
        </w:tc>
      </w:tr>
      <w:tr w:rsidR="00BB0195" w:rsidRPr="0054012C" w14:paraId="0D8644D7" w14:textId="77777777" w:rsidTr="00203665">
        <w:trPr>
          <w:trHeight w:val="720"/>
          <w:jc w:val="center"/>
        </w:trPr>
        <w:tc>
          <w:tcPr>
            <w:tcW w:w="988" w:type="dxa"/>
            <w:vAlign w:val="center"/>
          </w:tcPr>
          <w:p w14:paraId="45ADEC2E" w14:textId="77777777" w:rsidR="00BB0195" w:rsidRPr="0054012C" w:rsidRDefault="00BB0195" w:rsidP="00203665">
            <w:pPr>
              <w:widowControl/>
              <w:jc w:val="center"/>
              <w:rPr>
                <w:b/>
              </w:rPr>
            </w:pPr>
            <w:proofErr w:type="spellStart"/>
            <w:r w:rsidRPr="0054012C">
              <w:rPr>
                <w:rFonts w:cs="Gungsuh"/>
                <w:b/>
              </w:rPr>
              <w:t>範例一</w:t>
            </w:r>
            <w:proofErr w:type="spellEnd"/>
          </w:p>
        </w:tc>
        <w:tc>
          <w:tcPr>
            <w:tcW w:w="8028" w:type="dxa"/>
            <w:vAlign w:val="center"/>
          </w:tcPr>
          <w:p w14:paraId="3C4A680B" w14:textId="77777777" w:rsidR="00BB0195" w:rsidRPr="0054012C" w:rsidRDefault="00BB0195" w:rsidP="00203665">
            <w:pPr>
              <w:widowControl/>
              <w:jc w:val="both"/>
              <w:rPr>
                <w:lang w:eastAsia="zh-TW"/>
              </w:rPr>
            </w:pPr>
            <w:r w:rsidRPr="0054012C">
              <w:rPr>
                <w:rFonts w:cs="Gungsuh"/>
                <w:lang w:eastAsia="zh-TW"/>
              </w:rPr>
              <w:t>[['意外', '倒', '賣單', '</w:t>
            </w:r>
            <w:proofErr w:type="gramStart"/>
            <w:r w:rsidRPr="0054012C">
              <w:rPr>
                <w:rFonts w:cs="Gungsuh"/>
                <w:lang w:eastAsia="zh-TW"/>
              </w:rPr>
              <w:t>加堆</w:t>
            </w:r>
            <w:proofErr w:type="gramEnd"/>
            <w:r w:rsidRPr="0054012C">
              <w:rPr>
                <w:rFonts w:cs="Gungsuh"/>
                <w:lang w:eastAsia="zh-TW"/>
              </w:rPr>
              <w:t>', '買單', '人', '掛', '假單', '掛', '倒', '了', '意思'],</w:t>
            </w:r>
          </w:p>
        </w:tc>
      </w:tr>
      <w:tr w:rsidR="00BB0195" w:rsidRPr="0054012C" w14:paraId="3B614ABF" w14:textId="77777777" w:rsidTr="00203665">
        <w:trPr>
          <w:trHeight w:val="720"/>
          <w:jc w:val="center"/>
        </w:trPr>
        <w:tc>
          <w:tcPr>
            <w:tcW w:w="988" w:type="dxa"/>
            <w:vAlign w:val="center"/>
          </w:tcPr>
          <w:p w14:paraId="730BB396" w14:textId="77777777" w:rsidR="00BB0195" w:rsidRPr="0054012C" w:rsidRDefault="00BB0195" w:rsidP="00203665">
            <w:pPr>
              <w:widowControl/>
              <w:jc w:val="center"/>
              <w:rPr>
                <w:b/>
              </w:rPr>
            </w:pPr>
            <w:proofErr w:type="spellStart"/>
            <w:r w:rsidRPr="0054012C">
              <w:rPr>
                <w:rFonts w:cs="Gungsuh"/>
                <w:b/>
              </w:rPr>
              <w:t>範例二</w:t>
            </w:r>
            <w:proofErr w:type="spellEnd"/>
          </w:p>
        </w:tc>
        <w:tc>
          <w:tcPr>
            <w:tcW w:w="8028" w:type="dxa"/>
            <w:vAlign w:val="center"/>
          </w:tcPr>
          <w:p w14:paraId="22F56646" w14:textId="6FF63DFF" w:rsidR="00BB0195" w:rsidRPr="0054012C" w:rsidRDefault="00BB0195" w:rsidP="00203665">
            <w:pPr>
              <w:widowControl/>
              <w:jc w:val="both"/>
              <w:rPr>
                <w:lang w:eastAsia="zh-TW"/>
              </w:rPr>
            </w:pPr>
            <w:r w:rsidRPr="0054012C">
              <w:rPr>
                <w:rFonts w:cs="Gungsuh"/>
                <w:lang w:eastAsia="zh-TW"/>
              </w:rPr>
              <w:t>['期指', '高', '才', '繼續', '攻，', '夠', '強,', '今天', '期指', '破', '還好', '關鍵', '需要', '時間', '整理', '上面', '缺口', '回補', '看', '太', '壞']</w:t>
            </w:r>
          </w:p>
        </w:tc>
      </w:tr>
    </w:tbl>
    <w:p w14:paraId="55A7C373" w14:textId="0AFB78D0" w:rsidR="00AE1FBB" w:rsidRPr="0054012C" w:rsidRDefault="00AE1FBB" w:rsidP="00AE1FBB">
      <w:pPr>
        <w:pStyle w:val="110"/>
      </w:pPr>
      <w:bookmarkStart w:id="26" w:name="_heading=h.f0bifwnf2lr6" w:colFirst="0" w:colLast="0"/>
      <w:bookmarkStart w:id="27" w:name="_Toc168479383"/>
      <w:bookmarkEnd w:id="26"/>
      <w:r>
        <w:rPr>
          <w:rFonts w:hint="eastAsia"/>
        </w:rPr>
        <w:lastRenderedPageBreak/>
        <w:t xml:space="preserve">3.3 </w:t>
      </w:r>
      <w:r w:rsidRPr="0054012C">
        <w:t>社群文章</w:t>
      </w:r>
      <w:r w:rsidR="00D03FD7">
        <w:rPr>
          <w:rFonts w:hint="eastAsia"/>
        </w:rPr>
        <w:t>詞典</w:t>
      </w:r>
      <w:bookmarkEnd w:id="27"/>
    </w:p>
    <w:p w14:paraId="05D94FD3" w14:textId="60D65793" w:rsidR="00AE1FBB" w:rsidRDefault="00AE1FBB" w:rsidP="00DA0F4F">
      <w:pPr>
        <w:pStyle w:val="15"/>
        <w:ind w:firstLine="480"/>
      </w:pPr>
      <w:r w:rsidRPr="00531313">
        <w:t>本研究利用</w:t>
      </w:r>
      <w:r w:rsidR="001E303E" w:rsidRPr="00531313">
        <w:rPr>
          <w:rFonts w:hint="eastAsia"/>
        </w:rPr>
        <w:t>文本</w:t>
      </w:r>
      <w:r w:rsidRPr="00531313">
        <w:t>資料製作</w:t>
      </w:r>
      <w:r w:rsidR="001E303E" w:rsidRPr="00531313">
        <w:rPr>
          <w:rFonts w:hint="eastAsia"/>
        </w:rPr>
        <w:t>社群文章詞典</w:t>
      </w:r>
      <w:r w:rsidRPr="00531313">
        <w:t>，使用者在社群中的發文內容不似較專業的報章雜誌，社群中的用詞大多都較口語化，同時充斥著大量的網路用語、流行用語，</w:t>
      </w:r>
      <w:r w:rsidR="001E303E" w:rsidRPr="00531313">
        <w:rPr>
          <w:rFonts w:hint="eastAsia"/>
        </w:rPr>
        <w:t>故先結合大型語言模型將</w:t>
      </w:r>
      <w:proofErr w:type="gramStart"/>
      <w:r w:rsidR="001E303E" w:rsidRPr="00531313">
        <w:rPr>
          <w:rFonts w:hint="eastAsia"/>
        </w:rPr>
        <w:t>社群字詞</w:t>
      </w:r>
      <w:proofErr w:type="gramEnd"/>
      <w:r w:rsidR="001E303E" w:rsidRPr="00531313">
        <w:rPr>
          <w:rFonts w:hint="eastAsia"/>
        </w:rPr>
        <w:t>詞典做出，最後再以</w:t>
      </w:r>
      <w:r w:rsidRPr="00531313">
        <w:t>人工的方式將被斷開的字詞重新撿回，</w:t>
      </w:r>
      <w:r w:rsidR="001E303E" w:rsidRPr="00531313">
        <w:rPr>
          <w:rFonts w:hint="eastAsia"/>
        </w:rPr>
        <w:t>透過這個動作，</w:t>
      </w:r>
      <w:proofErr w:type="gramStart"/>
      <w:r w:rsidR="001E303E" w:rsidRPr="00531313">
        <w:rPr>
          <w:rFonts w:hint="eastAsia"/>
        </w:rPr>
        <w:t>斷詞模型</w:t>
      </w:r>
      <w:proofErr w:type="gramEnd"/>
      <w:r w:rsidR="001E303E" w:rsidRPr="00531313">
        <w:rPr>
          <w:rFonts w:hint="eastAsia"/>
        </w:rPr>
        <w:t>將</w:t>
      </w:r>
      <w:proofErr w:type="gramStart"/>
      <w:r w:rsidR="001E303E" w:rsidRPr="00531313">
        <w:rPr>
          <w:rFonts w:hint="eastAsia"/>
        </w:rPr>
        <w:t>更新斷詞的</w:t>
      </w:r>
      <w:proofErr w:type="gramEnd"/>
      <w:r w:rsidR="001E303E" w:rsidRPr="00531313">
        <w:rPr>
          <w:rFonts w:hint="eastAsia"/>
        </w:rPr>
        <w:t>方式，</w:t>
      </w:r>
      <w:proofErr w:type="gramStart"/>
      <w:r w:rsidR="001E303E" w:rsidRPr="00531313">
        <w:rPr>
          <w:rFonts w:hint="eastAsia"/>
        </w:rPr>
        <w:t>將斷詞的</w:t>
      </w:r>
      <w:proofErr w:type="gramEnd"/>
      <w:r w:rsidR="001E303E" w:rsidRPr="00531313">
        <w:rPr>
          <w:rFonts w:hint="eastAsia"/>
        </w:rPr>
        <w:t>流程進行的更精確、降低</w:t>
      </w:r>
      <w:proofErr w:type="gramStart"/>
      <w:r w:rsidR="001E303E" w:rsidRPr="00531313">
        <w:rPr>
          <w:rFonts w:hint="eastAsia"/>
        </w:rPr>
        <w:t>字詞被斷開</w:t>
      </w:r>
      <w:proofErr w:type="gramEnd"/>
      <w:r w:rsidR="001E303E" w:rsidRPr="00531313">
        <w:rPr>
          <w:rFonts w:hint="eastAsia"/>
        </w:rPr>
        <w:t>的可能，</w:t>
      </w:r>
      <w:proofErr w:type="gramStart"/>
      <w:r w:rsidRPr="00531313">
        <w:t>其中撿詞也</w:t>
      </w:r>
      <w:proofErr w:type="gramEnd"/>
      <w:r w:rsidRPr="00531313">
        <w:t>考慮了上下文影響，</w:t>
      </w:r>
      <w:proofErr w:type="gramStart"/>
      <w:r w:rsidRPr="00531313">
        <w:t>如拉</w:t>
      </w:r>
      <w:proofErr w:type="gramEnd"/>
      <w:r w:rsidRPr="00531313">
        <w:t>/</w:t>
      </w:r>
      <w:r w:rsidRPr="00531313">
        <w:t>不拉、漲</w:t>
      </w:r>
      <w:r w:rsidRPr="00531313">
        <w:t>/</w:t>
      </w:r>
      <w:r w:rsidRPr="00531313">
        <w:t>不會漲、站穩</w:t>
      </w:r>
      <w:r w:rsidRPr="00531313">
        <w:t>/</w:t>
      </w:r>
      <w:r w:rsidRPr="00531313">
        <w:t>不會站穩等類似的上下文字詞，若被斷開則有不同含意</w:t>
      </w:r>
      <w:r w:rsidRPr="00531313">
        <w:rPr>
          <w:rFonts w:hint="eastAsia"/>
        </w:rPr>
        <w:t>。</w:t>
      </w:r>
    </w:p>
    <w:p w14:paraId="7FB30E66" w14:textId="5D1EA1C3" w:rsidR="008F4B49" w:rsidRPr="00531313" w:rsidRDefault="008F4B49" w:rsidP="008C339D">
      <w:pPr>
        <w:pStyle w:val="aff0"/>
      </w:pPr>
      <w:bookmarkStart w:id="28" w:name="_Toc168479402"/>
      <w:r>
        <w:rPr>
          <w:rFonts w:hint="eastAsia"/>
        </w:rPr>
        <w:t>表</w:t>
      </w:r>
      <w:r>
        <w:rPr>
          <w:rFonts w:hint="eastAsia"/>
        </w:rPr>
        <w:t>3.</w:t>
      </w:r>
      <w:r w:rsidR="008C339D">
        <w:rPr>
          <w:rFonts w:hint="eastAsia"/>
        </w:rPr>
        <w:t>2.</w:t>
      </w:r>
      <w:r>
        <w:rPr>
          <w:rFonts w:hint="eastAsia"/>
        </w:rPr>
        <w:t xml:space="preserve"> </w:t>
      </w:r>
      <w:r>
        <w:rPr>
          <w:rFonts w:hint="eastAsia"/>
        </w:rPr>
        <w:t>社群文章詞典範例</w:t>
      </w:r>
      <w:bookmarkEnd w:id="28"/>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6"/>
        <w:gridCol w:w="1126"/>
        <w:gridCol w:w="1126"/>
        <w:gridCol w:w="1125"/>
        <w:gridCol w:w="1125"/>
        <w:gridCol w:w="1125"/>
        <w:gridCol w:w="1126"/>
        <w:gridCol w:w="1127"/>
      </w:tblGrid>
      <w:tr w:rsidR="00AE1FBB" w:rsidRPr="0054012C" w14:paraId="043B8C55" w14:textId="77777777" w:rsidTr="00203665">
        <w:tc>
          <w:tcPr>
            <w:tcW w:w="9006" w:type="dxa"/>
            <w:gridSpan w:val="8"/>
            <w:shd w:val="clear" w:color="auto" w:fill="DEEBF6"/>
            <w:vAlign w:val="center"/>
          </w:tcPr>
          <w:p w14:paraId="7CD7F76A" w14:textId="4F8D9C47" w:rsidR="00AE1FBB" w:rsidRPr="004D086D" w:rsidRDefault="00AE1FBB" w:rsidP="00203665">
            <w:pPr>
              <w:widowControl/>
              <w:jc w:val="center"/>
              <w:rPr>
                <w:b/>
                <w:bCs/>
                <w:lang w:eastAsia="zh-TW"/>
              </w:rPr>
            </w:pPr>
            <w:r w:rsidRPr="004D086D">
              <w:rPr>
                <w:rFonts w:cs="Gungsuh"/>
                <w:b/>
                <w:bCs/>
                <w:lang w:eastAsia="zh-TW"/>
              </w:rPr>
              <w:t>社群</w:t>
            </w:r>
            <w:r w:rsidR="001E303E" w:rsidRPr="004D086D">
              <w:rPr>
                <w:rFonts w:cs="Gungsuh" w:hint="eastAsia"/>
                <w:b/>
                <w:bCs/>
                <w:lang w:eastAsia="zh-TW"/>
              </w:rPr>
              <w:t>文章</w:t>
            </w:r>
            <w:r w:rsidR="001E303E" w:rsidRPr="004D086D">
              <w:rPr>
                <w:rFonts w:cs="Gungsuh"/>
                <w:b/>
                <w:bCs/>
                <w:lang w:eastAsia="zh-TW"/>
              </w:rPr>
              <w:t>詞典</w:t>
            </w:r>
            <w:r w:rsidR="00AB617B">
              <w:rPr>
                <w:rFonts w:cs="Gungsuh" w:hint="eastAsia"/>
                <w:b/>
                <w:bCs/>
                <w:lang w:eastAsia="zh-TW"/>
              </w:rPr>
              <w:t>範例</w:t>
            </w:r>
          </w:p>
        </w:tc>
      </w:tr>
      <w:tr w:rsidR="00AE1FBB" w:rsidRPr="0054012C" w14:paraId="70C3A0BA" w14:textId="77777777" w:rsidTr="00203665">
        <w:tc>
          <w:tcPr>
            <w:tcW w:w="1126" w:type="dxa"/>
            <w:shd w:val="clear" w:color="auto" w:fill="EBF2F9"/>
            <w:vAlign w:val="center"/>
          </w:tcPr>
          <w:p w14:paraId="74AD3B27" w14:textId="77777777" w:rsidR="00AE1FBB" w:rsidRPr="0054012C" w:rsidRDefault="00AE1FBB" w:rsidP="00203665">
            <w:pPr>
              <w:widowControl/>
              <w:jc w:val="center"/>
            </w:pPr>
            <w:proofErr w:type="spellStart"/>
            <w:r w:rsidRPr="0054012C">
              <w:rPr>
                <w:rFonts w:cs="Gungsuh"/>
              </w:rPr>
              <w:t>不拉</w:t>
            </w:r>
            <w:proofErr w:type="spellEnd"/>
          </w:p>
        </w:tc>
        <w:tc>
          <w:tcPr>
            <w:tcW w:w="1126" w:type="dxa"/>
            <w:shd w:val="clear" w:color="auto" w:fill="EBF2F9"/>
            <w:vAlign w:val="center"/>
          </w:tcPr>
          <w:p w14:paraId="34C32CB2" w14:textId="77777777" w:rsidR="00AE1FBB" w:rsidRPr="0054012C" w:rsidRDefault="00AE1FBB" w:rsidP="00203665">
            <w:pPr>
              <w:widowControl/>
              <w:jc w:val="center"/>
            </w:pPr>
            <w:proofErr w:type="spellStart"/>
            <w:r w:rsidRPr="0054012C">
              <w:rPr>
                <w:rFonts w:cs="Gungsuh"/>
              </w:rPr>
              <w:t>業外</w:t>
            </w:r>
            <w:proofErr w:type="spellEnd"/>
          </w:p>
        </w:tc>
        <w:tc>
          <w:tcPr>
            <w:tcW w:w="1126" w:type="dxa"/>
            <w:shd w:val="clear" w:color="auto" w:fill="EBF2F9"/>
            <w:vAlign w:val="center"/>
          </w:tcPr>
          <w:p w14:paraId="3E96874D" w14:textId="77777777" w:rsidR="00AE1FBB" w:rsidRPr="0054012C" w:rsidRDefault="00AE1FBB" w:rsidP="00203665">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BF2F9"/>
            <w:vAlign w:val="center"/>
          </w:tcPr>
          <w:p w14:paraId="2FD15842"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0D33BA2A" w14:textId="77777777" w:rsidR="00AE1FBB" w:rsidRPr="0054012C" w:rsidRDefault="00AE1FBB" w:rsidP="00203665">
            <w:pPr>
              <w:widowControl/>
              <w:jc w:val="center"/>
            </w:pPr>
            <w:proofErr w:type="spellStart"/>
            <w:r w:rsidRPr="0054012C">
              <w:rPr>
                <w:rFonts w:cs="Gungsuh"/>
              </w:rPr>
              <w:t>百德集團</w:t>
            </w:r>
            <w:proofErr w:type="spellEnd"/>
          </w:p>
        </w:tc>
        <w:tc>
          <w:tcPr>
            <w:tcW w:w="1125" w:type="dxa"/>
            <w:shd w:val="clear" w:color="auto" w:fill="EBF2F9"/>
            <w:vAlign w:val="center"/>
          </w:tcPr>
          <w:p w14:paraId="14799D1A" w14:textId="77777777" w:rsidR="00AE1FBB" w:rsidRPr="0054012C" w:rsidRDefault="00AE1FBB" w:rsidP="00203665">
            <w:pPr>
              <w:widowControl/>
              <w:jc w:val="center"/>
            </w:pPr>
            <w:proofErr w:type="spellStart"/>
            <w:r w:rsidRPr="0054012C">
              <w:rPr>
                <w:rFonts w:cs="Gungsuh"/>
              </w:rPr>
              <w:t>開低走低</w:t>
            </w:r>
            <w:proofErr w:type="spellEnd"/>
          </w:p>
        </w:tc>
        <w:tc>
          <w:tcPr>
            <w:tcW w:w="1126" w:type="dxa"/>
            <w:shd w:val="clear" w:color="auto" w:fill="EBF2F9"/>
            <w:vAlign w:val="center"/>
          </w:tcPr>
          <w:p w14:paraId="188C98A2" w14:textId="77777777" w:rsidR="00AE1FBB" w:rsidRPr="0054012C" w:rsidRDefault="00AE1FBB" w:rsidP="00203665">
            <w:pPr>
              <w:widowControl/>
              <w:jc w:val="center"/>
            </w:pPr>
            <w:proofErr w:type="spellStart"/>
            <w:r w:rsidRPr="0054012C">
              <w:rPr>
                <w:rFonts w:cs="Gungsuh"/>
              </w:rPr>
              <w:t>資本利得</w:t>
            </w:r>
            <w:proofErr w:type="spellEnd"/>
          </w:p>
        </w:tc>
        <w:tc>
          <w:tcPr>
            <w:tcW w:w="1127" w:type="dxa"/>
            <w:shd w:val="clear" w:color="auto" w:fill="EBF2F9"/>
            <w:vAlign w:val="center"/>
          </w:tcPr>
          <w:p w14:paraId="64C83C71" w14:textId="77777777" w:rsidR="00AE1FBB" w:rsidRPr="0054012C" w:rsidRDefault="00AE1FBB" w:rsidP="00203665">
            <w:pPr>
              <w:widowControl/>
              <w:jc w:val="center"/>
            </w:pPr>
            <w:proofErr w:type="spellStart"/>
            <w:r w:rsidRPr="0054012C">
              <w:rPr>
                <w:rFonts w:cs="Gungsuh"/>
              </w:rPr>
              <w:t>任重而道遠</w:t>
            </w:r>
            <w:proofErr w:type="spellEnd"/>
          </w:p>
        </w:tc>
      </w:tr>
      <w:tr w:rsidR="00AE1FBB" w:rsidRPr="0054012C" w14:paraId="54799B1E" w14:textId="77777777" w:rsidTr="00203665">
        <w:tc>
          <w:tcPr>
            <w:tcW w:w="1126" w:type="dxa"/>
            <w:shd w:val="clear" w:color="auto" w:fill="EBF2F9"/>
            <w:vAlign w:val="center"/>
          </w:tcPr>
          <w:p w14:paraId="1BF9EC12" w14:textId="77777777" w:rsidR="00AE1FBB" w:rsidRPr="0054012C" w:rsidRDefault="00AE1FBB" w:rsidP="00203665">
            <w:pPr>
              <w:widowControl/>
              <w:jc w:val="center"/>
            </w:pPr>
            <w:proofErr w:type="spellStart"/>
            <w:r w:rsidRPr="0054012C">
              <w:rPr>
                <w:rFonts w:cs="Gungsuh"/>
              </w:rPr>
              <w:t>小跌</w:t>
            </w:r>
            <w:proofErr w:type="spellEnd"/>
          </w:p>
        </w:tc>
        <w:tc>
          <w:tcPr>
            <w:tcW w:w="1126" w:type="dxa"/>
            <w:shd w:val="clear" w:color="auto" w:fill="EBF2F9"/>
            <w:vAlign w:val="center"/>
          </w:tcPr>
          <w:p w14:paraId="5DE2229D" w14:textId="77777777" w:rsidR="00AE1FBB" w:rsidRPr="0054012C" w:rsidRDefault="00AE1FBB" w:rsidP="00203665">
            <w:pPr>
              <w:widowControl/>
              <w:jc w:val="center"/>
            </w:pPr>
            <w:proofErr w:type="spellStart"/>
            <w:r w:rsidRPr="0054012C">
              <w:rPr>
                <w:rFonts w:cs="Gungsuh"/>
              </w:rPr>
              <w:t>護盤</w:t>
            </w:r>
            <w:proofErr w:type="spellEnd"/>
          </w:p>
        </w:tc>
        <w:tc>
          <w:tcPr>
            <w:tcW w:w="1126" w:type="dxa"/>
            <w:shd w:val="clear" w:color="auto" w:fill="EBF2F9"/>
            <w:vAlign w:val="center"/>
          </w:tcPr>
          <w:p w14:paraId="4756C417" w14:textId="77777777" w:rsidR="00AE1FBB" w:rsidRPr="0054012C" w:rsidRDefault="00AE1FBB" w:rsidP="00203665">
            <w:pPr>
              <w:widowControl/>
              <w:jc w:val="center"/>
            </w:pPr>
            <w:proofErr w:type="spellStart"/>
            <w:r w:rsidRPr="0054012C">
              <w:rPr>
                <w:rFonts w:cs="Gungsuh"/>
              </w:rPr>
              <w:t>滿水位</w:t>
            </w:r>
            <w:proofErr w:type="spellEnd"/>
          </w:p>
        </w:tc>
        <w:tc>
          <w:tcPr>
            <w:tcW w:w="1125" w:type="dxa"/>
            <w:shd w:val="clear" w:color="auto" w:fill="EBF2F9"/>
            <w:vAlign w:val="center"/>
          </w:tcPr>
          <w:p w14:paraId="66AD8523" w14:textId="77777777" w:rsidR="00AE1FBB" w:rsidRPr="0054012C" w:rsidRDefault="00AE1FBB" w:rsidP="00203665">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BF2F9"/>
            <w:vAlign w:val="center"/>
          </w:tcPr>
          <w:p w14:paraId="29D9874D" w14:textId="77777777" w:rsidR="00AE1FBB" w:rsidRPr="0054012C" w:rsidRDefault="00AE1FBB" w:rsidP="00203665">
            <w:pPr>
              <w:widowControl/>
              <w:jc w:val="center"/>
            </w:pPr>
            <w:proofErr w:type="spellStart"/>
            <w:r w:rsidRPr="0054012C">
              <w:rPr>
                <w:rFonts w:cs="Gungsuh"/>
              </w:rPr>
              <w:t>借券賣出</w:t>
            </w:r>
            <w:proofErr w:type="spellEnd"/>
          </w:p>
        </w:tc>
        <w:tc>
          <w:tcPr>
            <w:tcW w:w="1125" w:type="dxa"/>
            <w:shd w:val="clear" w:color="auto" w:fill="EBF2F9"/>
            <w:vAlign w:val="center"/>
          </w:tcPr>
          <w:p w14:paraId="19286AEB" w14:textId="77777777" w:rsidR="00AE1FBB" w:rsidRPr="0054012C" w:rsidRDefault="00AE1FBB" w:rsidP="00203665">
            <w:pPr>
              <w:widowControl/>
              <w:jc w:val="center"/>
            </w:pPr>
            <w:proofErr w:type="spellStart"/>
            <w:r w:rsidRPr="0054012C">
              <w:rPr>
                <w:rFonts w:cs="Gungsuh"/>
              </w:rPr>
              <w:t>開低走平</w:t>
            </w:r>
            <w:proofErr w:type="spellEnd"/>
          </w:p>
        </w:tc>
        <w:tc>
          <w:tcPr>
            <w:tcW w:w="1126" w:type="dxa"/>
            <w:shd w:val="clear" w:color="auto" w:fill="EBF2F9"/>
            <w:vAlign w:val="center"/>
          </w:tcPr>
          <w:p w14:paraId="3E9A79F6" w14:textId="77777777" w:rsidR="00AE1FBB" w:rsidRPr="0054012C" w:rsidRDefault="00AE1FBB" w:rsidP="00203665">
            <w:pPr>
              <w:widowControl/>
              <w:jc w:val="center"/>
            </w:pPr>
            <w:proofErr w:type="spellStart"/>
            <w:r w:rsidRPr="0054012C">
              <w:rPr>
                <w:rFonts w:cs="Gungsuh"/>
              </w:rPr>
              <w:t>機會財股</w:t>
            </w:r>
            <w:proofErr w:type="spellEnd"/>
          </w:p>
        </w:tc>
        <w:tc>
          <w:tcPr>
            <w:tcW w:w="1127" w:type="dxa"/>
            <w:shd w:val="clear" w:color="auto" w:fill="EBF2F9"/>
            <w:vAlign w:val="center"/>
          </w:tcPr>
          <w:p w14:paraId="47459BDF" w14:textId="77777777" w:rsidR="00AE1FBB" w:rsidRPr="0054012C" w:rsidRDefault="00AE1FBB" w:rsidP="00203665">
            <w:pPr>
              <w:widowControl/>
              <w:jc w:val="center"/>
            </w:pPr>
            <w:proofErr w:type="spellStart"/>
            <w:r w:rsidRPr="0054012C">
              <w:rPr>
                <w:rFonts w:cs="Gungsuh"/>
              </w:rPr>
              <w:t>股價淨值比</w:t>
            </w:r>
            <w:proofErr w:type="spellEnd"/>
          </w:p>
        </w:tc>
      </w:tr>
      <w:tr w:rsidR="00AE1FBB" w:rsidRPr="0054012C" w14:paraId="7B6B703C" w14:textId="77777777" w:rsidTr="00203665">
        <w:tc>
          <w:tcPr>
            <w:tcW w:w="1126" w:type="dxa"/>
            <w:shd w:val="clear" w:color="auto" w:fill="EBF2F9"/>
            <w:vAlign w:val="center"/>
          </w:tcPr>
          <w:p w14:paraId="5840B752" w14:textId="77777777" w:rsidR="00AE1FBB" w:rsidRPr="0054012C" w:rsidRDefault="00AE1FBB" w:rsidP="00203665">
            <w:pPr>
              <w:widowControl/>
              <w:jc w:val="center"/>
            </w:pPr>
            <w:proofErr w:type="spellStart"/>
            <w:r w:rsidRPr="0054012C">
              <w:rPr>
                <w:rFonts w:cs="Gungsuh"/>
              </w:rPr>
              <w:t>多單</w:t>
            </w:r>
            <w:proofErr w:type="spellEnd"/>
          </w:p>
        </w:tc>
        <w:tc>
          <w:tcPr>
            <w:tcW w:w="1126" w:type="dxa"/>
            <w:shd w:val="clear" w:color="auto" w:fill="EBF2F9"/>
            <w:vAlign w:val="center"/>
          </w:tcPr>
          <w:p w14:paraId="45C5B46F" w14:textId="77777777" w:rsidR="00AE1FBB" w:rsidRPr="0054012C" w:rsidRDefault="00AE1FBB" w:rsidP="00203665">
            <w:pPr>
              <w:widowControl/>
              <w:jc w:val="center"/>
            </w:pPr>
            <w:proofErr w:type="spellStart"/>
            <w:r w:rsidRPr="0054012C">
              <w:rPr>
                <w:rFonts w:cs="Gungsuh"/>
              </w:rPr>
              <w:t>續抱</w:t>
            </w:r>
            <w:proofErr w:type="spellEnd"/>
          </w:p>
        </w:tc>
        <w:tc>
          <w:tcPr>
            <w:tcW w:w="1126" w:type="dxa"/>
            <w:shd w:val="clear" w:color="auto" w:fill="EBF2F9"/>
            <w:vAlign w:val="center"/>
          </w:tcPr>
          <w:p w14:paraId="4CA7D287" w14:textId="77777777" w:rsidR="00AE1FBB" w:rsidRPr="0054012C" w:rsidRDefault="00AE1FBB" w:rsidP="00203665">
            <w:pPr>
              <w:widowControl/>
              <w:jc w:val="center"/>
            </w:pPr>
            <w:proofErr w:type="spellStart"/>
            <w:r w:rsidRPr="0054012C">
              <w:rPr>
                <w:rFonts w:cs="Gungsuh"/>
              </w:rPr>
              <w:t>隔日沖</w:t>
            </w:r>
            <w:proofErr w:type="spellEnd"/>
          </w:p>
        </w:tc>
        <w:tc>
          <w:tcPr>
            <w:tcW w:w="1125" w:type="dxa"/>
            <w:shd w:val="clear" w:color="auto" w:fill="EBF2F9"/>
            <w:vAlign w:val="center"/>
          </w:tcPr>
          <w:p w14:paraId="5D445477" w14:textId="77777777" w:rsidR="00AE1FBB" w:rsidRPr="0054012C" w:rsidRDefault="00AE1FBB" w:rsidP="00203665">
            <w:pPr>
              <w:widowControl/>
              <w:jc w:val="center"/>
            </w:pPr>
            <w:proofErr w:type="spellStart"/>
            <w:r w:rsidRPr="0054012C">
              <w:rPr>
                <w:rFonts w:cs="Gungsuh"/>
              </w:rPr>
              <w:t>加密貨幣</w:t>
            </w:r>
            <w:proofErr w:type="spellEnd"/>
          </w:p>
        </w:tc>
        <w:tc>
          <w:tcPr>
            <w:tcW w:w="1125" w:type="dxa"/>
            <w:shd w:val="clear" w:color="auto" w:fill="EBF2F9"/>
            <w:vAlign w:val="center"/>
          </w:tcPr>
          <w:p w14:paraId="216947C0" w14:textId="77777777" w:rsidR="00AE1FBB" w:rsidRPr="0054012C" w:rsidRDefault="00AE1FBB" w:rsidP="00203665">
            <w:pPr>
              <w:widowControl/>
              <w:jc w:val="center"/>
            </w:pPr>
            <w:proofErr w:type="spellStart"/>
            <w:r w:rsidRPr="0054012C">
              <w:rPr>
                <w:rFonts w:cs="Gungsuh"/>
              </w:rPr>
              <w:t>烏俄戰爭</w:t>
            </w:r>
            <w:proofErr w:type="spellEnd"/>
          </w:p>
        </w:tc>
        <w:tc>
          <w:tcPr>
            <w:tcW w:w="1125" w:type="dxa"/>
            <w:shd w:val="clear" w:color="auto" w:fill="EBF2F9"/>
            <w:vAlign w:val="center"/>
          </w:tcPr>
          <w:p w14:paraId="5EF26784" w14:textId="77777777" w:rsidR="00AE1FBB" w:rsidRPr="0054012C" w:rsidRDefault="00AE1FBB" w:rsidP="00203665">
            <w:pPr>
              <w:widowControl/>
              <w:jc w:val="center"/>
            </w:pPr>
            <w:proofErr w:type="spellStart"/>
            <w:r w:rsidRPr="0054012C">
              <w:rPr>
                <w:rFonts w:cs="Gungsuh"/>
              </w:rPr>
              <w:t>開平走高</w:t>
            </w:r>
            <w:proofErr w:type="spellEnd"/>
          </w:p>
        </w:tc>
        <w:tc>
          <w:tcPr>
            <w:tcW w:w="1126" w:type="dxa"/>
            <w:shd w:val="clear" w:color="auto" w:fill="EBF2F9"/>
            <w:vAlign w:val="center"/>
          </w:tcPr>
          <w:p w14:paraId="147A19D5" w14:textId="77777777" w:rsidR="00AE1FBB" w:rsidRPr="0054012C" w:rsidRDefault="00AE1FBB" w:rsidP="00203665">
            <w:pPr>
              <w:widowControl/>
              <w:jc w:val="center"/>
            </w:pPr>
            <w:proofErr w:type="spellStart"/>
            <w:r w:rsidRPr="0054012C">
              <w:rPr>
                <w:rFonts w:cs="Gungsuh"/>
              </w:rPr>
              <w:t>融券賣出</w:t>
            </w:r>
            <w:proofErr w:type="spellEnd"/>
          </w:p>
        </w:tc>
        <w:tc>
          <w:tcPr>
            <w:tcW w:w="1127" w:type="dxa"/>
            <w:shd w:val="clear" w:color="auto" w:fill="EBF2F9"/>
            <w:vAlign w:val="center"/>
          </w:tcPr>
          <w:p w14:paraId="2B3DC2EB" w14:textId="77777777" w:rsidR="00AE1FBB" w:rsidRPr="0054012C" w:rsidRDefault="00AE1FBB" w:rsidP="00203665">
            <w:pPr>
              <w:widowControl/>
              <w:jc w:val="center"/>
            </w:pPr>
            <w:proofErr w:type="spellStart"/>
            <w:r w:rsidRPr="0054012C">
              <w:rPr>
                <w:rFonts w:cs="Gungsuh"/>
              </w:rPr>
              <w:t>百元俱樂部</w:t>
            </w:r>
            <w:proofErr w:type="spellEnd"/>
          </w:p>
        </w:tc>
      </w:tr>
      <w:tr w:rsidR="00AE1FBB" w:rsidRPr="0054012C" w14:paraId="6FEFB2A0" w14:textId="77777777" w:rsidTr="00203665">
        <w:tc>
          <w:tcPr>
            <w:tcW w:w="1126" w:type="dxa"/>
            <w:shd w:val="clear" w:color="auto" w:fill="EBF2F9"/>
            <w:vAlign w:val="center"/>
          </w:tcPr>
          <w:p w14:paraId="63BD96D8" w14:textId="77777777" w:rsidR="00AE1FBB" w:rsidRPr="0054012C" w:rsidRDefault="00AE1FBB" w:rsidP="00203665">
            <w:pPr>
              <w:widowControl/>
              <w:jc w:val="center"/>
            </w:pPr>
            <w:proofErr w:type="spellStart"/>
            <w:r w:rsidRPr="0054012C">
              <w:rPr>
                <w:rFonts w:cs="Gungsuh"/>
              </w:rPr>
              <w:t>走跌</w:t>
            </w:r>
            <w:proofErr w:type="spellEnd"/>
          </w:p>
        </w:tc>
        <w:tc>
          <w:tcPr>
            <w:tcW w:w="1126" w:type="dxa"/>
            <w:shd w:val="clear" w:color="auto" w:fill="EBF2F9"/>
            <w:vAlign w:val="center"/>
          </w:tcPr>
          <w:p w14:paraId="7B50CFC8" w14:textId="77777777" w:rsidR="00AE1FBB" w:rsidRPr="0054012C" w:rsidRDefault="00AE1FBB" w:rsidP="00203665">
            <w:pPr>
              <w:widowControl/>
              <w:jc w:val="center"/>
            </w:pPr>
            <w:proofErr w:type="spellStart"/>
            <w:r w:rsidRPr="0054012C">
              <w:rPr>
                <w:rFonts w:cs="Gungsuh"/>
              </w:rPr>
              <w:t>避險</w:t>
            </w:r>
            <w:proofErr w:type="spellEnd"/>
          </w:p>
        </w:tc>
        <w:tc>
          <w:tcPr>
            <w:tcW w:w="1126" w:type="dxa"/>
            <w:shd w:val="clear" w:color="auto" w:fill="EBF2F9"/>
            <w:vAlign w:val="center"/>
          </w:tcPr>
          <w:p w14:paraId="66401A66" w14:textId="77777777" w:rsidR="00AE1FBB" w:rsidRPr="0054012C" w:rsidRDefault="00AE1FBB" w:rsidP="00203665">
            <w:pPr>
              <w:widowControl/>
              <w:jc w:val="center"/>
            </w:pPr>
            <w:proofErr w:type="spellStart"/>
            <w:r w:rsidRPr="0054012C">
              <w:rPr>
                <w:rFonts w:cs="Gungsuh"/>
              </w:rPr>
              <w:t>會不會</w:t>
            </w:r>
            <w:proofErr w:type="spellEnd"/>
          </w:p>
        </w:tc>
        <w:tc>
          <w:tcPr>
            <w:tcW w:w="1125" w:type="dxa"/>
            <w:shd w:val="clear" w:color="auto" w:fill="EBF2F9"/>
            <w:vAlign w:val="center"/>
          </w:tcPr>
          <w:p w14:paraId="4441A6E0" w14:textId="77777777" w:rsidR="00AE1FBB" w:rsidRPr="0054012C" w:rsidRDefault="00AE1FBB" w:rsidP="00203665">
            <w:pPr>
              <w:widowControl/>
              <w:jc w:val="center"/>
            </w:pPr>
            <w:proofErr w:type="spellStart"/>
            <w:r w:rsidRPr="0054012C">
              <w:rPr>
                <w:rFonts w:cs="Gungsuh"/>
              </w:rPr>
              <w:t>月線往上</w:t>
            </w:r>
            <w:proofErr w:type="spellEnd"/>
          </w:p>
        </w:tc>
        <w:tc>
          <w:tcPr>
            <w:tcW w:w="1125" w:type="dxa"/>
            <w:shd w:val="clear" w:color="auto" w:fill="EBF2F9"/>
            <w:vAlign w:val="center"/>
          </w:tcPr>
          <w:p w14:paraId="25ABC7D4" w14:textId="77777777" w:rsidR="00AE1FBB" w:rsidRPr="0054012C" w:rsidRDefault="00AE1FBB" w:rsidP="00203665">
            <w:pPr>
              <w:widowControl/>
              <w:jc w:val="center"/>
            </w:pPr>
            <w:proofErr w:type="spellStart"/>
            <w:r w:rsidRPr="0054012C">
              <w:rPr>
                <w:rFonts w:cs="Gungsuh"/>
              </w:rPr>
              <w:t>租賃三雄</w:t>
            </w:r>
            <w:proofErr w:type="spellEnd"/>
          </w:p>
        </w:tc>
        <w:tc>
          <w:tcPr>
            <w:tcW w:w="1125" w:type="dxa"/>
            <w:shd w:val="clear" w:color="auto" w:fill="EBF2F9"/>
            <w:vAlign w:val="center"/>
          </w:tcPr>
          <w:p w14:paraId="4A1DCB6F" w14:textId="77777777" w:rsidR="00AE1FBB" w:rsidRPr="0054012C" w:rsidRDefault="00AE1FBB" w:rsidP="00203665">
            <w:pPr>
              <w:widowControl/>
              <w:jc w:val="center"/>
            </w:pPr>
            <w:proofErr w:type="spellStart"/>
            <w:r w:rsidRPr="0054012C">
              <w:rPr>
                <w:rFonts w:cs="Gungsuh"/>
              </w:rPr>
              <w:t>開平走低</w:t>
            </w:r>
            <w:proofErr w:type="spellEnd"/>
          </w:p>
        </w:tc>
        <w:tc>
          <w:tcPr>
            <w:tcW w:w="1126" w:type="dxa"/>
            <w:shd w:val="clear" w:color="auto" w:fill="EBF2F9"/>
            <w:vAlign w:val="center"/>
          </w:tcPr>
          <w:p w14:paraId="74123CBC" w14:textId="77777777" w:rsidR="00AE1FBB" w:rsidRPr="0054012C" w:rsidRDefault="00AE1FBB" w:rsidP="00203665">
            <w:pPr>
              <w:widowControl/>
              <w:jc w:val="center"/>
            </w:pPr>
            <w:r w:rsidRPr="0054012C">
              <w:t>TSM+</w:t>
            </w:r>
          </w:p>
        </w:tc>
        <w:tc>
          <w:tcPr>
            <w:tcW w:w="1127" w:type="dxa"/>
            <w:shd w:val="clear" w:color="auto" w:fill="EBF2F9"/>
            <w:vAlign w:val="center"/>
          </w:tcPr>
          <w:p w14:paraId="7AB0E936" w14:textId="77777777" w:rsidR="00AE1FBB" w:rsidRPr="0054012C" w:rsidRDefault="00AE1FBB" w:rsidP="00203665">
            <w:pPr>
              <w:widowControl/>
              <w:jc w:val="center"/>
            </w:pPr>
            <w:proofErr w:type="spellStart"/>
            <w:r w:rsidRPr="0054012C">
              <w:rPr>
                <w:rFonts w:cs="Gungsuh"/>
              </w:rPr>
              <w:t>景氣循環股</w:t>
            </w:r>
            <w:proofErr w:type="spellEnd"/>
          </w:p>
        </w:tc>
      </w:tr>
      <w:tr w:rsidR="00AE1FBB" w:rsidRPr="0054012C" w14:paraId="081900A7" w14:textId="77777777" w:rsidTr="00203665">
        <w:tc>
          <w:tcPr>
            <w:tcW w:w="1126" w:type="dxa"/>
            <w:shd w:val="clear" w:color="auto" w:fill="EBF2F9"/>
            <w:vAlign w:val="center"/>
          </w:tcPr>
          <w:p w14:paraId="59A4A79F" w14:textId="77777777" w:rsidR="00AE1FBB" w:rsidRPr="0054012C" w:rsidRDefault="00AE1FBB" w:rsidP="00203665">
            <w:pPr>
              <w:widowControl/>
              <w:jc w:val="center"/>
            </w:pPr>
            <w:proofErr w:type="spellStart"/>
            <w:r w:rsidRPr="0054012C">
              <w:rPr>
                <w:rFonts w:cs="Gungsuh"/>
              </w:rPr>
              <w:t>抗俄</w:t>
            </w:r>
            <w:proofErr w:type="spellEnd"/>
          </w:p>
        </w:tc>
        <w:tc>
          <w:tcPr>
            <w:tcW w:w="1126" w:type="dxa"/>
            <w:shd w:val="clear" w:color="auto" w:fill="EBF2F9"/>
            <w:vAlign w:val="center"/>
          </w:tcPr>
          <w:p w14:paraId="1CBF7693" w14:textId="77777777" w:rsidR="00AE1FBB" w:rsidRPr="0054012C" w:rsidRDefault="00AE1FBB" w:rsidP="00203665">
            <w:pPr>
              <w:widowControl/>
              <w:jc w:val="center"/>
            </w:pPr>
            <w:proofErr w:type="spellStart"/>
            <w:r w:rsidRPr="0054012C">
              <w:rPr>
                <w:rFonts w:cs="Gungsuh"/>
              </w:rPr>
              <w:t>不看漲</w:t>
            </w:r>
            <w:proofErr w:type="spellEnd"/>
          </w:p>
        </w:tc>
        <w:tc>
          <w:tcPr>
            <w:tcW w:w="1126" w:type="dxa"/>
            <w:shd w:val="clear" w:color="auto" w:fill="EBF2F9"/>
            <w:vAlign w:val="center"/>
          </w:tcPr>
          <w:p w14:paraId="7834A9E2" w14:textId="77777777" w:rsidR="00AE1FBB" w:rsidRPr="0054012C" w:rsidRDefault="00AE1FBB" w:rsidP="00203665">
            <w:pPr>
              <w:widowControl/>
              <w:jc w:val="center"/>
            </w:pPr>
            <w:proofErr w:type="spellStart"/>
            <w:r w:rsidRPr="0054012C">
              <w:rPr>
                <w:rFonts w:cs="Gungsuh"/>
              </w:rPr>
              <w:t>噴起來</w:t>
            </w:r>
            <w:proofErr w:type="spellEnd"/>
          </w:p>
        </w:tc>
        <w:tc>
          <w:tcPr>
            <w:tcW w:w="1125" w:type="dxa"/>
            <w:shd w:val="clear" w:color="auto" w:fill="EBF2F9"/>
            <w:vAlign w:val="center"/>
          </w:tcPr>
          <w:p w14:paraId="1766440E" w14:textId="77777777" w:rsidR="00AE1FBB" w:rsidRPr="0054012C" w:rsidRDefault="00AE1FBB" w:rsidP="00203665">
            <w:pPr>
              <w:widowControl/>
              <w:jc w:val="center"/>
            </w:pPr>
            <w:proofErr w:type="spellStart"/>
            <w:r w:rsidRPr="0054012C">
              <w:rPr>
                <w:rFonts w:cs="Gungsuh"/>
              </w:rPr>
              <w:t>月線向上</w:t>
            </w:r>
            <w:proofErr w:type="spellEnd"/>
          </w:p>
        </w:tc>
        <w:tc>
          <w:tcPr>
            <w:tcW w:w="1125" w:type="dxa"/>
            <w:shd w:val="clear" w:color="auto" w:fill="EBF2F9"/>
            <w:vAlign w:val="center"/>
          </w:tcPr>
          <w:p w14:paraId="494D97CA" w14:textId="77777777" w:rsidR="00AE1FBB" w:rsidRPr="0054012C" w:rsidRDefault="00AE1FBB" w:rsidP="00203665">
            <w:pPr>
              <w:widowControl/>
              <w:jc w:val="center"/>
            </w:pPr>
            <w:proofErr w:type="spellStart"/>
            <w:r w:rsidRPr="0054012C">
              <w:rPr>
                <w:rFonts w:cs="Gungsuh"/>
              </w:rPr>
              <w:t>航運三雄</w:t>
            </w:r>
            <w:proofErr w:type="spellEnd"/>
          </w:p>
        </w:tc>
        <w:tc>
          <w:tcPr>
            <w:tcW w:w="1125" w:type="dxa"/>
            <w:shd w:val="clear" w:color="auto" w:fill="EBF2F9"/>
            <w:vAlign w:val="center"/>
          </w:tcPr>
          <w:p w14:paraId="40C4FDE5" w14:textId="77777777" w:rsidR="00AE1FBB" w:rsidRPr="0054012C" w:rsidRDefault="00AE1FBB" w:rsidP="00203665">
            <w:pPr>
              <w:widowControl/>
              <w:jc w:val="center"/>
            </w:pPr>
            <w:proofErr w:type="spellStart"/>
            <w:r w:rsidRPr="0054012C">
              <w:rPr>
                <w:rFonts w:cs="Gungsuh"/>
              </w:rPr>
              <w:t>開平走平</w:t>
            </w:r>
            <w:proofErr w:type="spellEnd"/>
          </w:p>
        </w:tc>
        <w:tc>
          <w:tcPr>
            <w:tcW w:w="1126" w:type="dxa"/>
            <w:shd w:val="clear" w:color="auto" w:fill="EBF2F9"/>
            <w:vAlign w:val="center"/>
          </w:tcPr>
          <w:p w14:paraId="604D080A" w14:textId="77777777" w:rsidR="00AE1FBB" w:rsidRPr="0054012C" w:rsidRDefault="00AE1FBB" w:rsidP="00203665">
            <w:pPr>
              <w:widowControl/>
              <w:jc w:val="center"/>
            </w:pPr>
            <w:r w:rsidRPr="0054012C">
              <w:t>TSM-</w:t>
            </w:r>
          </w:p>
        </w:tc>
        <w:tc>
          <w:tcPr>
            <w:tcW w:w="1127" w:type="dxa"/>
            <w:shd w:val="clear" w:color="auto" w:fill="EBF2F9"/>
            <w:vAlign w:val="center"/>
          </w:tcPr>
          <w:p w14:paraId="063A5D46" w14:textId="77777777" w:rsidR="00AE1FBB" w:rsidRPr="0054012C" w:rsidRDefault="00AE1FBB" w:rsidP="00203665">
            <w:pPr>
              <w:widowControl/>
              <w:jc w:val="center"/>
            </w:pPr>
            <w:proofErr w:type="spellStart"/>
            <w:r w:rsidRPr="0054012C">
              <w:rPr>
                <w:rFonts w:cs="Gungsuh"/>
              </w:rPr>
              <w:t>殖利率倒掛</w:t>
            </w:r>
            <w:proofErr w:type="spellEnd"/>
          </w:p>
        </w:tc>
      </w:tr>
      <w:tr w:rsidR="00AE1FBB" w:rsidRPr="0054012C" w14:paraId="533667A2" w14:textId="77777777" w:rsidTr="00203665">
        <w:tc>
          <w:tcPr>
            <w:tcW w:w="1126" w:type="dxa"/>
            <w:shd w:val="clear" w:color="auto" w:fill="EBF2F9"/>
            <w:vAlign w:val="center"/>
          </w:tcPr>
          <w:p w14:paraId="423ABF50" w14:textId="77777777" w:rsidR="00AE1FBB" w:rsidRPr="0054012C" w:rsidRDefault="00AE1FBB" w:rsidP="00203665">
            <w:pPr>
              <w:widowControl/>
              <w:jc w:val="center"/>
            </w:pPr>
            <w:proofErr w:type="spellStart"/>
            <w:r w:rsidRPr="0054012C">
              <w:rPr>
                <w:rFonts w:cs="Gungsuh"/>
              </w:rPr>
              <w:t>站回</w:t>
            </w:r>
            <w:proofErr w:type="spellEnd"/>
          </w:p>
        </w:tc>
        <w:tc>
          <w:tcPr>
            <w:tcW w:w="1126" w:type="dxa"/>
            <w:shd w:val="clear" w:color="auto" w:fill="EBF2F9"/>
            <w:vAlign w:val="center"/>
          </w:tcPr>
          <w:p w14:paraId="62CA4630" w14:textId="77777777" w:rsidR="00AE1FBB" w:rsidRPr="0054012C" w:rsidRDefault="00AE1FBB" w:rsidP="00203665">
            <w:pPr>
              <w:widowControl/>
              <w:jc w:val="center"/>
            </w:pPr>
            <w:proofErr w:type="spellStart"/>
            <w:r w:rsidRPr="0054012C">
              <w:rPr>
                <w:rFonts w:cs="Gungsuh"/>
              </w:rPr>
              <w:t>不看跌</w:t>
            </w:r>
            <w:proofErr w:type="spellEnd"/>
          </w:p>
        </w:tc>
        <w:tc>
          <w:tcPr>
            <w:tcW w:w="1126" w:type="dxa"/>
            <w:shd w:val="clear" w:color="auto" w:fill="EBF2F9"/>
            <w:vAlign w:val="center"/>
          </w:tcPr>
          <w:p w14:paraId="04F38F62" w14:textId="77777777" w:rsidR="00AE1FBB" w:rsidRPr="0054012C" w:rsidRDefault="00AE1FBB" w:rsidP="00203665">
            <w:pPr>
              <w:widowControl/>
              <w:jc w:val="center"/>
            </w:pPr>
            <w:proofErr w:type="spellStart"/>
            <w:r w:rsidRPr="0054012C">
              <w:rPr>
                <w:rFonts w:cs="Gungsuh"/>
              </w:rPr>
              <w:t>潛力股</w:t>
            </w:r>
            <w:proofErr w:type="spellEnd"/>
          </w:p>
        </w:tc>
        <w:tc>
          <w:tcPr>
            <w:tcW w:w="1125" w:type="dxa"/>
            <w:shd w:val="clear" w:color="auto" w:fill="EBF2F9"/>
            <w:vAlign w:val="center"/>
          </w:tcPr>
          <w:p w14:paraId="0ED06451" w14:textId="77777777" w:rsidR="00AE1FBB" w:rsidRPr="0054012C" w:rsidRDefault="00AE1FBB" w:rsidP="00203665">
            <w:pPr>
              <w:widowControl/>
              <w:jc w:val="center"/>
            </w:pPr>
            <w:proofErr w:type="spellStart"/>
            <w:r w:rsidRPr="0054012C">
              <w:rPr>
                <w:rFonts w:cs="Gungsuh"/>
              </w:rPr>
              <w:t>中興保全</w:t>
            </w:r>
            <w:proofErr w:type="spellEnd"/>
          </w:p>
        </w:tc>
        <w:tc>
          <w:tcPr>
            <w:tcW w:w="1125" w:type="dxa"/>
            <w:shd w:val="clear" w:color="auto" w:fill="EBF2F9"/>
            <w:vAlign w:val="center"/>
          </w:tcPr>
          <w:p w14:paraId="6BA5365D" w14:textId="77777777" w:rsidR="00AE1FBB" w:rsidRPr="0054012C" w:rsidRDefault="00AE1FBB" w:rsidP="00203665">
            <w:pPr>
              <w:widowControl/>
              <w:jc w:val="center"/>
            </w:pPr>
            <w:proofErr w:type="spellStart"/>
            <w:r w:rsidRPr="0054012C">
              <w:rPr>
                <w:rFonts w:cs="Gungsuh"/>
              </w:rPr>
              <w:t>逢低布局</w:t>
            </w:r>
            <w:proofErr w:type="spellEnd"/>
          </w:p>
        </w:tc>
        <w:tc>
          <w:tcPr>
            <w:tcW w:w="1125" w:type="dxa"/>
            <w:shd w:val="clear" w:color="auto" w:fill="EBF2F9"/>
            <w:vAlign w:val="center"/>
          </w:tcPr>
          <w:p w14:paraId="3C237DCE" w14:textId="77777777" w:rsidR="00AE1FBB" w:rsidRPr="0054012C" w:rsidRDefault="00AE1FBB" w:rsidP="00203665">
            <w:pPr>
              <w:widowControl/>
              <w:jc w:val="center"/>
            </w:pPr>
            <w:proofErr w:type="spellStart"/>
            <w:r w:rsidRPr="0054012C">
              <w:rPr>
                <w:rFonts w:cs="Gungsuh"/>
              </w:rPr>
              <w:t>跌不下去</w:t>
            </w:r>
            <w:proofErr w:type="spellEnd"/>
          </w:p>
        </w:tc>
        <w:tc>
          <w:tcPr>
            <w:tcW w:w="1126" w:type="dxa"/>
            <w:shd w:val="clear" w:color="auto" w:fill="EBF2F9"/>
            <w:vAlign w:val="center"/>
          </w:tcPr>
          <w:p w14:paraId="389E1098" w14:textId="77777777" w:rsidR="00AE1FBB" w:rsidRPr="0054012C" w:rsidRDefault="00AE1FBB" w:rsidP="00203665">
            <w:pPr>
              <w:widowControl/>
              <w:jc w:val="center"/>
            </w:pPr>
            <w:proofErr w:type="spellStart"/>
            <w:r w:rsidRPr="0054012C">
              <w:rPr>
                <w:rFonts w:cs="Gungsuh"/>
              </w:rPr>
              <w:t>IC設計</w:t>
            </w:r>
            <w:proofErr w:type="spellEnd"/>
          </w:p>
        </w:tc>
        <w:tc>
          <w:tcPr>
            <w:tcW w:w="1127" w:type="dxa"/>
            <w:shd w:val="clear" w:color="auto" w:fill="EBF2F9"/>
            <w:vAlign w:val="center"/>
          </w:tcPr>
          <w:p w14:paraId="22EF5902" w14:textId="77777777" w:rsidR="00AE1FBB" w:rsidRPr="0054012C" w:rsidRDefault="00AE1FBB" w:rsidP="00203665">
            <w:pPr>
              <w:widowControl/>
              <w:jc w:val="center"/>
            </w:pPr>
            <w:proofErr w:type="spellStart"/>
            <w:r w:rsidRPr="0054012C">
              <w:rPr>
                <w:rFonts w:cs="Gungsuh"/>
              </w:rPr>
              <w:t>費城半導體</w:t>
            </w:r>
            <w:proofErr w:type="spellEnd"/>
          </w:p>
        </w:tc>
      </w:tr>
      <w:tr w:rsidR="00AE1FBB" w:rsidRPr="0054012C" w14:paraId="19F895C8" w14:textId="77777777" w:rsidTr="00203665">
        <w:tc>
          <w:tcPr>
            <w:tcW w:w="1126" w:type="dxa"/>
            <w:shd w:val="clear" w:color="auto" w:fill="EBF2F9"/>
            <w:vAlign w:val="center"/>
          </w:tcPr>
          <w:p w14:paraId="69329DBF" w14:textId="77777777" w:rsidR="00AE1FBB" w:rsidRPr="0054012C" w:rsidRDefault="00AE1FBB" w:rsidP="00203665">
            <w:pPr>
              <w:widowControl/>
              <w:jc w:val="center"/>
            </w:pPr>
            <w:proofErr w:type="spellStart"/>
            <w:r w:rsidRPr="0054012C">
              <w:rPr>
                <w:rFonts w:cs="Gungsuh"/>
              </w:rPr>
              <w:t>被嘎</w:t>
            </w:r>
            <w:proofErr w:type="spellEnd"/>
          </w:p>
        </w:tc>
        <w:tc>
          <w:tcPr>
            <w:tcW w:w="1126" w:type="dxa"/>
            <w:shd w:val="clear" w:color="auto" w:fill="EBF2F9"/>
            <w:vAlign w:val="center"/>
          </w:tcPr>
          <w:p w14:paraId="55DA97CE" w14:textId="77777777" w:rsidR="00AE1FBB" w:rsidRPr="0054012C" w:rsidRDefault="00AE1FBB" w:rsidP="00203665">
            <w:pPr>
              <w:widowControl/>
              <w:jc w:val="center"/>
            </w:pPr>
            <w:proofErr w:type="spellStart"/>
            <w:r w:rsidRPr="0054012C">
              <w:rPr>
                <w:rFonts w:cs="Gungsuh"/>
              </w:rPr>
              <w:t>不看好</w:t>
            </w:r>
            <w:proofErr w:type="spellEnd"/>
          </w:p>
        </w:tc>
        <w:tc>
          <w:tcPr>
            <w:tcW w:w="1126" w:type="dxa"/>
            <w:shd w:val="clear" w:color="auto" w:fill="EBF2F9"/>
            <w:vAlign w:val="center"/>
          </w:tcPr>
          <w:p w14:paraId="3DFE977F" w14:textId="77777777" w:rsidR="00AE1FBB" w:rsidRPr="0054012C" w:rsidRDefault="00AE1FBB" w:rsidP="00203665">
            <w:pPr>
              <w:widowControl/>
              <w:jc w:val="center"/>
            </w:pPr>
            <w:proofErr w:type="spellStart"/>
            <w:r w:rsidRPr="0054012C">
              <w:rPr>
                <w:rFonts w:cs="Gungsuh"/>
              </w:rPr>
              <w:t>競爭者</w:t>
            </w:r>
            <w:proofErr w:type="spellEnd"/>
          </w:p>
        </w:tc>
        <w:tc>
          <w:tcPr>
            <w:tcW w:w="1125" w:type="dxa"/>
            <w:shd w:val="clear" w:color="auto" w:fill="EBF2F9"/>
            <w:vAlign w:val="center"/>
          </w:tcPr>
          <w:p w14:paraId="6B06BEEC" w14:textId="77777777" w:rsidR="00AE1FBB" w:rsidRPr="0054012C" w:rsidRDefault="00AE1FBB" w:rsidP="00203665">
            <w:pPr>
              <w:widowControl/>
              <w:jc w:val="center"/>
            </w:pPr>
            <w:proofErr w:type="spellStart"/>
            <w:r w:rsidRPr="0054012C">
              <w:rPr>
                <w:rFonts w:cs="Gungsuh"/>
              </w:rPr>
              <w:t>中華電信</w:t>
            </w:r>
            <w:proofErr w:type="spellEnd"/>
          </w:p>
        </w:tc>
        <w:tc>
          <w:tcPr>
            <w:tcW w:w="1125" w:type="dxa"/>
            <w:shd w:val="clear" w:color="auto" w:fill="EBF2F9"/>
            <w:vAlign w:val="center"/>
          </w:tcPr>
          <w:p w14:paraId="7CD75120" w14:textId="77777777" w:rsidR="00AE1FBB" w:rsidRPr="0054012C" w:rsidRDefault="00AE1FBB" w:rsidP="00203665">
            <w:pPr>
              <w:widowControl/>
              <w:jc w:val="center"/>
            </w:pPr>
            <w:proofErr w:type="spellStart"/>
            <w:r w:rsidRPr="0054012C">
              <w:rPr>
                <w:rFonts w:cs="Gungsuh"/>
              </w:rPr>
              <w:t>通貨膨脹</w:t>
            </w:r>
            <w:proofErr w:type="spellEnd"/>
          </w:p>
        </w:tc>
        <w:tc>
          <w:tcPr>
            <w:tcW w:w="1125" w:type="dxa"/>
            <w:shd w:val="clear" w:color="auto" w:fill="EBF2F9"/>
            <w:vAlign w:val="center"/>
          </w:tcPr>
          <w:p w14:paraId="6B504051" w14:textId="77777777" w:rsidR="00AE1FBB" w:rsidRPr="0054012C" w:rsidRDefault="00AE1FBB" w:rsidP="00203665">
            <w:pPr>
              <w:widowControl/>
              <w:jc w:val="center"/>
            </w:pPr>
            <w:proofErr w:type="spellStart"/>
            <w:r w:rsidRPr="0054012C">
              <w:rPr>
                <w:rFonts w:cs="Gungsuh"/>
              </w:rPr>
              <w:t>超額利潤</w:t>
            </w:r>
            <w:proofErr w:type="spellEnd"/>
          </w:p>
        </w:tc>
        <w:tc>
          <w:tcPr>
            <w:tcW w:w="1126" w:type="dxa"/>
            <w:shd w:val="clear" w:color="auto" w:fill="EBF2F9"/>
            <w:vAlign w:val="center"/>
          </w:tcPr>
          <w:p w14:paraId="00C061D6" w14:textId="77777777" w:rsidR="00AE1FBB" w:rsidRPr="0054012C" w:rsidRDefault="00AE1FBB" w:rsidP="00203665">
            <w:pPr>
              <w:widowControl/>
              <w:jc w:val="center"/>
            </w:pPr>
            <w:proofErr w:type="spellStart"/>
            <w:r w:rsidRPr="0054012C">
              <w:rPr>
                <w:rFonts w:cs="Gungsuh"/>
              </w:rPr>
              <w:t>護國神山</w:t>
            </w:r>
            <w:proofErr w:type="spellEnd"/>
          </w:p>
        </w:tc>
        <w:tc>
          <w:tcPr>
            <w:tcW w:w="1127" w:type="dxa"/>
            <w:shd w:val="clear" w:color="auto" w:fill="EBF2F9"/>
            <w:vAlign w:val="center"/>
          </w:tcPr>
          <w:p w14:paraId="6F75EC56" w14:textId="77777777" w:rsidR="00AE1FBB" w:rsidRPr="0054012C" w:rsidRDefault="00AE1FBB" w:rsidP="00203665">
            <w:pPr>
              <w:widowControl/>
              <w:jc w:val="center"/>
            </w:pPr>
            <w:r w:rsidRPr="0054012C">
              <w:t>TSM +</w:t>
            </w:r>
          </w:p>
        </w:tc>
      </w:tr>
      <w:tr w:rsidR="00AE1FBB" w:rsidRPr="0054012C" w14:paraId="58E27321" w14:textId="77777777" w:rsidTr="00203665">
        <w:tc>
          <w:tcPr>
            <w:tcW w:w="1126" w:type="dxa"/>
            <w:shd w:val="clear" w:color="auto" w:fill="EBF2F9"/>
            <w:vAlign w:val="center"/>
          </w:tcPr>
          <w:p w14:paraId="7096E64E" w14:textId="77777777" w:rsidR="00AE1FBB" w:rsidRPr="0054012C" w:rsidRDefault="00AE1FBB" w:rsidP="00203665">
            <w:pPr>
              <w:widowControl/>
              <w:jc w:val="center"/>
            </w:pPr>
            <w:proofErr w:type="spellStart"/>
            <w:r w:rsidRPr="0054012C">
              <w:rPr>
                <w:rFonts w:cs="Gungsuh"/>
              </w:rPr>
              <w:t>崩盤</w:t>
            </w:r>
            <w:proofErr w:type="spellEnd"/>
          </w:p>
        </w:tc>
        <w:tc>
          <w:tcPr>
            <w:tcW w:w="1126" w:type="dxa"/>
            <w:shd w:val="clear" w:color="auto" w:fill="EBF2F9"/>
            <w:vAlign w:val="center"/>
          </w:tcPr>
          <w:p w14:paraId="680E3791" w14:textId="77777777" w:rsidR="00AE1FBB" w:rsidRPr="0054012C" w:rsidRDefault="00AE1FBB" w:rsidP="00203665">
            <w:pPr>
              <w:widowControl/>
              <w:jc w:val="center"/>
            </w:pPr>
            <w:proofErr w:type="spellStart"/>
            <w:r w:rsidRPr="0054012C">
              <w:rPr>
                <w:rFonts w:cs="Gungsuh"/>
              </w:rPr>
              <w:t>不是賣</w:t>
            </w:r>
            <w:proofErr w:type="spellEnd"/>
          </w:p>
        </w:tc>
        <w:tc>
          <w:tcPr>
            <w:tcW w:w="1126" w:type="dxa"/>
            <w:shd w:val="clear" w:color="auto" w:fill="EBF2F9"/>
            <w:vAlign w:val="center"/>
          </w:tcPr>
          <w:p w14:paraId="0476B1FC" w14:textId="77777777" w:rsidR="00AE1FBB" w:rsidRPr="0054012C" w:rsidRDefault="00AE1FBB" w:rsidP="00203665">
            <w:pPr>
              <w:widowControl/>
              <w:jc w:val="center"/>
            </w:pPr>
            <w:proofErr w:type="spellStart"/>
            <w:r w:rsidRPr="0054012C">
              <w:rPr>
                <w:rFonts w:cs="Gungsuh"/>
              </w:rPr>
              <w:t>不要買進</w:t>
            </w:r>
            <w:proofErr w:type="spellEnd"/>
          </w:p>
        </w:tc>
        <w:tc>
          <w:tcPr>
            <w:tcW w:w="1125" w:type="dxa"/>
            <w:shd w:val="clear" w:color="auto" w:fill="EBF2F9"/>
            <w:vAlign w:val="center"/>
          </w:tcPr>
          <w:p w14:paraId="5896D122" w14:textId="77777777" w:rsidR="00AE1FBB" w:rsidRPr="0054012C" w:rsidRDefault="00AE1FBB" w:rsidP="00203665">
            <w:pPr>
              <w:widowControl/>
              <w:jc w:val="center"/>
            </w:pPr>
            <w:proofErr w:type="spellStart"/>
            <w:r w:rsidRPr="0054012C">
              <w:rPr>
                <w:rFonts w:cs="Gungsuh"/>
              </w:rPr>
              <w:t>再度站上</w:t>
            </w:r>
            <w:proofErr w:type="spellEnd"/>
          </w:p>
        </w:tc>
        <w:tc>
          <w:tcPr>
            <w:tcW w:w="1125" w:type="dxa"/>
            <w:shd w:val="clear" w:color="auto" w:fill="EBF2F9"/>
            <w:vAlign w:val="center"/>
          </w:tcPr>
          <w:p w14:paraId="2CE1F539" w14:textId="77777777" w:rsidR="00AE1FBB" w:rsidRPr="0054012C" w:rsidRDefault="00AE1FBB" w:rsidP="00203665">
            <w:pPr>
              <w:widowControl/>
              <w:jc w:val="center"/>
            </w:pPr>
            <w:proofErr w:type="spellStart"/>
            <w:r w:rsidRPr="0054012C">
              <w:rPr>
                <w:rFonts w:cs="Gungsuh"/>
              </w:rPr>
              <w:t>通用電器</w:t>
            </w:r>
            <w:proofErr w:type="spellEnd"/>
          </w:p>
        </w:tc>
        <w:tc>
          <w:tcPr>
            <w:tcW w:w="1125" w:type="dxa"/>
            <w:shd w:val="clear" w:color="auto" w:fill="EBF2F9"/>
            <w:vAlign w:val="center"/>
          </w:tcPr>
          <w:p w14:paraId="73894673" w14:textId="77777777" w:rsidR="00AE1FBB" w:rsidRPr="0054012C" w:rsidRDefault="00AE1FBB" w:rsidP="00203665">
            <w:pPr>
              <w:widowControl/>
              <w:jc w:val="center"/>
            </w:pPr>
            <w:proofErr w:type="spellStart"/>
            <w:r w:rsidRPr="0054012C">
              <w:rPr>
                <w:rFonts w:cs="Gungsuh"/>
              </w:rPr>
              <w:t>買賣超</w:t>
            </w:r>
            <w:proofErr w:type="spellEnd"/>
            <w:r w:rsidRPr="0054012C">
              <w:rPr>
                <w:rFonts w:cs="Gungsuh"/>
              </w:rPr>
              <w:t>-</w:t>
            </w:r>
          </w:p>
        </w:tc>
        <w:tc>
          <w:tcPr>
            <w:tcW w:w="1126" w:type="dxa"/>
            <w:shd w:val="clear" w:color="auto" w:fill="EBF2F9"/>
            <w:vAlign w:val="center"/>
          </w:tcPr>
          <w:p w14:paraId="74609333" w14:textId="77777777" w:rsidR="00AE1FBB" w:rsidRPr="0054012C" w:rsidRDefault="00AE1FBB" w:rsidP="00203665">
            <w:pPr>
              <w:widowControl/>
              <w:jc w:val="center"/>
            </w:pPr>
            <w:proofErr w:type="spellStart"/>
            <w:r w:rsidRPr="0054012C">
              <w:rPr>
                <w:rFonts w:cs="Gungsuh"/>
              </w:rPr>
              <w:t>櫃買市場</w:t>
            </w:r>
            <w:proofErr w:type="spellEnd"/>
          </w:p>
        </w:tc>
        <w:tc>
          <w:tcPr>
            <w:tcW w:w="1127" w:type="dxa"/>
            <w:shd w:val="clear" w:color="auto" w:fill="EBF2F9"/>
            <w:vAlign w:val="center"/>
          </w:tcPr>
          <w:p w14:paraId="37FBFB3F" w14:textId="77777777" w:rsidR="00AE1FBB" w:rsidRPr="0054012C" w:rsidRDefault="00AE1FBB" w:rsidP="00203665">
            <w:pPr>
              <w:widowControl/>
              <w:jc w:val="center"/>
            </w:pPr>
            <w:r w:rsidRPr="0054012C">
              <w:t>TSM -</w:t>
            </w:r>
          </w:p>
        </w:tc>
      </w:tr>
      <w:tr w:rsidR="00AE1FBB" w:rsidRPr="0054012C" w14:paraId="09CDD5AE" w14:textId="77777777" w:rsidTr="00203665">
        <w:tc>
          <w:tcPr>
            <w:tcW w:w="1126" w:type="dxa"/>
            <w:shd w:val="clear" w:color="auto" w:fill="EBF2F9"/>
            <w:vAlign w:val="center"/>
          </w:tcPr>
          <w:p w14:paraId="0267B1A0" w14:textId="77777777" w:rsidR="00AE1FBB" w:rsidRPr="0054012C" w:rsidRDefault="00AE1FBB" w:rsidP="00203665">
            <w:pPr>
              <w:widowControl/>
              <w:jc w:val="center"/>
            </w:pPr>
            <w:proofErr w:type="spellStart"/>
            <w:r w:rsidRPr="0054012C">
              <w:rPr>
                <w:rFonts w:cs="Gungsuh"/>
              </w:rPr>
              <w:t>做東</w:t>
            </w:r>
            <w:proofErr w:type="spellEnd"/>
          </w:p>
        </w:tc>
        <w:tc>
          <w:tcPr>
            <w:tcW w:w="1126" w:type="dxa"/>
            <w:shd w:val="clear" w:color="auto" w:fill="EBF2F9"/>
            <w:vAlign w:val="center"/>
          </w:tcPr>
          <w:p w14:paraId="5F160B88" w14:textId="77777777" w:rsidR="00AE1FBB" w:rsidRPr="0054012C" w:rsidRDefault="00AE1FBB" w:rsidP="00203665">
            <w:pPr>
              <w:widowControl/>
              <w:jc w:val="center"/>
            </w:pPr>
            <w:r w:rsidRPr="0054012C">
              <w:rPr>
                <w:rFonts w:cs="Gungsuh"/>
              </w:rPr>
              <w:t>3奈米</w:t>
            </w:r>
          </w:p>
        </w:tc>
        <w:tc>
          <w:tcPr>
            <w:tcW w:w="1126" w:type="dxa"/>
            <w:shd w:val="clear" w:color="auto" w:fill="EBF2F9"/>
            <w:vAlign w:val="center"/>
          </w:tcPr>
          <w:p w14:paraId="6BC55A64" w14:textId="77777777" w:rsidR="00AE1FBB" w:rsidRPr="0054012C" w:rsidRDefault="00AE1FBB" w:rsidP="00203665">
            <w:pPr>
              <w:widowControl/>
              <w:jc w:val="center"/>
            </w:pPr>
            <w:proofErr w:type="spellStart"/>
            <w:r w:rsidRPr="0054012C">
              <w:rPr>
                <w:rFonts w:cs="Gungsuh"/>
              </w:rPr>
              <w:t>不要再追</w:t>
            </w:r>
            <w:proofErr w:type="spellEnd"/>
          </w:p>
        </w:tc>
        <w:tc>
          <w:tcPr>
            <w:tcW w:w="1125" w:type="dxa"/>
            <w:shd w:val="clear" w:color="auto" w:fill="EBF2F9"/>
            <w:vAlign w:val="center"/>
          </w:tcPr>
          <w:p w14:paraId="0D299416" w14:textId="77777777" w:rsidR="00AE1FBB" w:rsidRPr="0054012C" w:rsidRDefault="00AE1FBB" w:rsidP="00203665">
            <w:pPr>
              <w:widowControl/>
              <w:jc w:val="center"/>
            </w:pPr>
            <w:proofErr w:type="spellStart"/>
            <w:r w:rsidRPr="0054012C">
              <w:rPr>
                <w:rFonts w:cs="Gungsuh"/>
              </w:rPr>
              <w:t>回補空單</w:t>
            </w:r>
            <w:proofErr w:type="spellEnd"/>
          </w:p>
        </w:tc>
        <w:tc>
          <w:tcPr>
            <w:tcW w:w="1125" w:type="dxa"/>
            <w:shd w:val="clear" w:color="auto" w:fill="EBF2F9"/>
            <w:vAlign w:val="center"/>
          </w:tcPr>
          <w:p w14:paraId="0F22B6E2" w14:textId="77777777" w:rsidR="00AE1FBB" w:rsidRPr="0054012C" w:rsidRDefault="00AE1FBB" w:rsidP="00203665">
            <w:pPr>
              <w:widowControl/>
              <w:jc w:val="center"/>
            </w:pPr>
            <w:proofErr w:type="spellStart"/>
            <w:r w:rsidRPr="0054012C">
              <w:rPr>
                <w:rFonts w:cs="Gungsuh"/>
              </w:rPr>
              <w:t>貨櫃三雄</w:t>
            </w:r>
            <w:proofErr w:type="spellEnd"/>
          </w:p>
        </w:tc>
        <w:tc>
          <w:tcPr>
            <w:tcW w:w="1125" w:type="dxa"/>
            <w:shd w:val="clear" w:color="auto" w:fill="EBF2F9"/>
            <w:vAlign w:val="center"/>
          </w:tcPr>
          <w:p w14:paraId="41CEB9FE" w14:textId="77777777" w:rsidR="00AE1FBB" w:rsidRPr="0054012C" w:rsidRDefault="00AE1FBB" w:rsidP="00203665">
            <w:pPr>
              <w:widowControl/>
              <w:jc w:val="center"/>
            </w:pPr>
            <w:proofErr w:type="spellStart"/>
            <w:r w:rsidRPr="0054012C">
              <w:rPr>
                <w:rFonts w:cs="Gungsuh"/>
              </w:rPr>
              <w:t>統一投顧</w:t>
            </w:r>
            <w:proofErr w:type="spellEnd"/>
          </w:p>
        </w:tc>
        <w:tc>
          <w:tcPr>
            <w:tcW w:w="1126" w:type="dxa"/>
            <w:shd w:val="clear" w:color="auto" w:fill="EBF2F9"/>
            <w:vAlign w:val="center"/>
          </w:tcPr>
          <w:p w14:paraId="32C22076" w14:textId="77777777" w:rsidR="00AE1FBB" w:rsidRPr="0054012C" w:rsidRDefault="00AE1FBB" w:rsidP="00203665">
            <w:pPr>
              <w:widowControl/>
              <w:jc w:val="center"/>
            </w:pPr>
            <w:proofErr w:type="spellStart"/>
            <w:r w:rsidRPr="0054012C">
              <w:rPr>
                <w:rFonts w:cs="Gungsuh"/>
              </w:rPr>
              <w:t>獲利了結</w:t>
            </w:r>
            <w:proofErr w:type="spellEnd"/>
          </w:p>
        </w:tc>
        <w:tc>
          <w:tcPr>
            <w:tcW w:w="1127" w:type="dxa"/>
            <w:shd w:val="clear" w:color="auto" w:fill="EBF2F9"/>
            <w:vAlign w:val="center"/>
          </w:tcPr>
          <w:p w14:paraId="5C642AE1" w14:textId="77777777" w:rsidR="00AE1FBB" w:rsidRPr="0054012C" w:rsidRDefault="00AE1FBB" w:rsidP="00203665">
            <w:pPr>
              <w:widowControl/>
              <w:jc w:val="center"/>
            </w:pPr>
            <w:proofErr w:type="spellStart"/>
            <w:r w:rsidRPr="0054012C">
              <w:rPr>
                <w:rFonts w:cs="Gungsuh"/>
              </w:rPr>
              <w:t>聯電ADR</w:t>
            </w:r>
            <w:proofErr w:type="spellEnd"/>
          </w:p>
        </w:tc>
      </w:tr>
      <w:tr w:rsidR="00AE1FBB" w:rsidRPr="0054012C" w14:paraId="53A4E141" w14:textId="77777777" w:rsidTr="00203665">
        <w:tc>
          <w:tcPr>
            <w:tcW w:w="1126" w:type="dxa"/>
            <w:shd w:val="clear" w:color="auto" w:fill="EBF2F9"/>
            <w:vAlign w:val="center"/>
          </w:tcPr>
          <w:p w14:paraId="388B22D1" w14:textId="77777777" w:rsidR="00AE1FBB" w:rsidRPr="0054012C" w:rsidRDefault="00AE1FBB" w:rsidP="00203665">
            <w:pPr>
              <w:widowControl/>
              <w:jc w:val="center"/>
            </w:pPr>
            <w:proofErr w:type="spellStart"/>
            <w:r w:rsidRPr="0054012C">
              <w:rPr>
                <w:rFonts w:cs="Gungsuh"/>
              </w:rPr>
              <w:t>追新</w:t>
            </w:r>
            <w:proofErr w:type="spellEnd"/>
          </w:p>
        </w:tc>
        <w:tc>
          <w:tcPr>
            <w:tcW w:w="1126" w:type="dxa"/>
            <w:shd w:val="clear" w:color="auto" w:fill="EBF2F9"/>
            <w:vAlign w:val="center"/>
          </w:tcPr>
          <w:p w14:paraId="4CC38504" w14:textId="77777777" w:rsidR="00AE1FBB" w:rsidRPr="0054012C" w:rsidRDefault="00AE1FBB" w:rsidP="00203665">
            <w:pPr>
              <w:widowControl/>
              <w:jc w:val="center"/>
            </w:pPr>
            <w:proofErr w:type="spellStart"/>
            <w:r w:rsidRPr="0054012C">
              <w:rPr>
                <w:rFonts w:cs="Gungsuh"/>
              </w:rPr>
              <w:t>不會漲</w:t>
            </w:r>
            <w:proofErr w:type="spellEnd"/>
          </w:p>
        </w:tc>
        <w:tc>
          <w:tcPr>
            <w:tcW w:w="1126" w:type="dxa"/>
            <w:shd w:val="clear" w:color="auto" w:fill="EBF2F9"/>
            <w:vAlign w:val="center"/>
          </w:tcPr>
          <w:p w14:paraId="03D2C32C" w14:textId="77777777" w:rsidR="00AE1FBB" w:rsidRPr="0054012C" w:rsidRDefault="00AE1FBB" w:rsidP="00203665">
            <w:pPr>
              <w:widowControl/>
              <w:jc w:val="center"/>
            </w:pPr>
            <w:proofErr w:type="spellStart"/>
            <w:r w:rsidRPr="0054012C">
              <w:rPr>
                <w:rFonts w:cs="Gungsuh"/>
              </w:rPr>
              <w:t>大盤指數</w:t>
            </w:r>
            <w:proofErr w:type="spellEnd"/>
          </w:p>
        </w:tc>
        <w:tc>
          <w:tcPr>
            <w:tcW w:w="1125" w:type="dxa"/>
            <w:shd w:val="clear" w:color="auto" w:fill="EBF2F9"/>
            <w:vAlign w:val="center"/>
          </w:tcPr>
          <w:p w14:paraId="479624DC" w14:textId="77777777" w:rsidR="00AE1FBB" w:rsidRPr="0054012C" w:rsidRDefault="00AE1FBB" w:rsidP="00203665">
            <w:pPr>
              <w:widowControl/>
              <w:jc w:val="center"/>
            </w:pPr>
            <w:proofErr w:type="spellStart"/>
            <w:r w:rsidRPr="0054012C">
              <w:rPr>
                <w:rFonts w:cs="Gungsuh"/>
              </w:rPr>
              <w:t>波段交易</w:t>
            </w:r>
            <w:proofErr w:type="spellEnd"/>
          </w:p>
        </w:tc>
        <w:tc>
          <w:tcPr>
            <w:tcW w:w="1125" w:type="dxa"/>
            <w:shd w:val="clear" w:color="auto" w:fill="EBF2F9"/>
            <w:vAlign w:val="center"/>
          </w:tcPr>
          <w:p w14:paraId="6610D666" w14:textId="77777777" w:rsidR="00AE1FBB" w:rsidRPr="0054012C" w:rsidRDefault="00AE1FBB" w:rsidP="00203665">
            <w:pPr>
              <w:widowControl/>
              <w:jc w:val="center"/>
            </w:pPr>
            <w:proofErr w:type="spellStart"/>
            <w:r w:rsidRPr="0054012C">
              <w:rPr>
                <w:rFonts w:cs="Gungsuh"/>
              </w:rPr>
              <w:t>貨幣緊縮</w:t>
            </w:r>
            <w:proofErr w:type="spellEnd"/>
          </w:p>
        </w:tc>
        <w:tc>
          <w:tcPr>
            <w:tcW w:w="1125" w:type="dxa"/>
            <w:shd w:val="clear" w:color="auto" w:fill="EBF2F9"/>
            <w:vAlign w:val="center"/>
          </w:tcPr>
          <w:p w14:paraId="2EFDF606" w14:textId="77777777" w:rsidR="00AE1FBB" w:rsidRPr="0054012C" w:rsidRDefault="00AE1FBB" w:rsidP="00203665">
            <w:pPr>
              <w:widowControl/>
              <w:jc w:val="center"/>
            </w:pPr>
            <w:proofErr w:type="spellStart"/>
            <w:r w:rsidRPr="0054012C">
              <w:rPr>
                <w:rFonts w:cs="Gungsuh"/>
              </w:rPr>
              <w:t>程式交易</w:t>
            </w:r>
            <w:proofErr w:type="spellEnd"/>
          </w:p>
        </w:tc>
        <w:tc>
          <w:tcPr>
            <w:tcW w:w="1126" w:type="dxa"/>
            <w:shd w:val="clear" w:color="auto" w:fill="EBF2F9"/>
            <w:vAlign w:val="center"/>
          </w:tcPr>
          <w:p w14:paraId="5FD41E64" w14:textId="77777777" w:rsidR="00AE1FBB" w:rsidRPr="0054012C" w:rsidRDefault="00AE1FBB" w:rsidP="00203665">
            <w:pPr>
              <w:widowControl/>
              <w:jc w:val="center"/>
            </w:pPr>
            <w:proofErr w:type="spellStart"/>
            <w:r w:rsidRPr="0054012C">
              <w:rPr>
                <w:rFonts w:cs="Gungsuh"/>
              </w:rPr>
              <w:t>千元俱樂部</w:t>
            </w:r>
            <w:proofErr w:type="spellEnd"/>
          </w:p>
        </w:tc>
        <w:tc>
          <w:tcPr>
            <w:tcW w:w="1127" w:type="dxa"/>
            <w:shd w:val="clear" w:color="auto" w:fill="EBF2F9"/>
            <w:vAlign w:val="center"/>
          </w:tcPr>
          <w:p w14:paraId="679ED6D7" w14:textId="77777777" w:rsidR="00AE1FBB" w:rsidRPr="0054012C" w:rsidRDefault="00AE1FBB" w:rsidP="00203665">
            <w:pPr>
              <w:widowControl/>
              <w:jc w:val="center"/>
            </w:pPr>
            <w:proofErr w:type="spellStart"/>
            <w:r w:rsidRPr="0054012C">
              <w:rPr>
                <w:rFonts w:cs="Gungsuh"/>
              </w:rPr>
              <w:t>台積電ADR</w:t>
            </w:r>
            <w:proofErr w:type="spellEnd"/>
          </w:p>
        </w:tc>
      </w:tr>
    </w:tbl>
    <w:p w14:paraId="48970C80" w14:textId="77777777" w:rsidR="00AE1FBB" w:rsidRDefault="00AE1FBB" w:rsidP="00AE1FBB">
      <w:pPr>
        <w:rPr>
          <w:lang w:eastAsia="zh-TW"/>
        </w:rPr>
      </w:pPr>
      <w:bookmarkStart w:id="29" w:name="_heading=h.26in1rg" w:colFirst="0" w:colLast="0"/>
      <w:bookmarkEnd w:id="29"/>
    </w:p>
    <w:p w14:paraId="31DF081D" w14:textId="77777777" w:rsidR="004D086D" w:rsidRPr="0054012C" w:rsidRDefault="004D086D" w:rsidP="00AE1FBB">
      <w:pPr>
        <w:rPr>
          <w:lang w:eastAsia="zh-TW"/>
        </w:rPr>
      </w:pPr>
    </w:p>
    <w:p w14:paraId="65C765FC" w14:textId="6AB209C7" w:rsidR="00AE1FBB" w:rsidRPr="0054012C" w:rsidRDefault="00DA0F4F" w:rsidP="00DA0F4F">
      <w:pPr>
        <w:pStyle w:val="110"/>
      </w:pPr>
      <w:bookmarkStart w:id="30" w:name="_heading=h.uo2neqqb6mhh" w:colFirst="0" w:colLast="0"/>
      <w:bookmarkStart w:id="31" w:name="_Toc168479384"/>
      <w:bookmarkEnd w:id="30"/>
      <w:r>
        <w:rPr>
          <w:rFonts w:hint="eastAsia"/>
        </w:rPr>
        <w:t xml:space="preserve">3.4 </w:t>
      </w:r>
      <w:r w:rsidR="00AE1FBB" w:rsidRPr="0054012C">
        <w:t>專業文章</w:t>
      </w:r>
      <w:r w:rsidR="001E303E">
        <w:rPr>
          <w:rFonts w:hint="eastAsia"/>
        </w:rPr>
        <w:t>詞典</w:t>
      </w:r>
      <w:bookmarkEnd w:id="31"/>
    </w:p>
    <w:p w14:paraId="7E6CA9C6" w14:textId="58599096" w:rsidR="00AE1FBB" w:rsidRDefault="00AE1FBB" w:rsidP="008D1D54">
      <w:pPr>
        <w:pStyle w:val="15"/>
        <w:ind w:firstLine="480"/>
      </w:pPr>
      <w:r w:rsidRPr="00C60D81">
        <w:t>除網路用語外，社群討論內容也會充斥著各種專業術語。本研究參考許多機構公開的產業報告書、半導體產業調查報告及多篇經濟期刊等專業文章，將台灣半導體產業中常見的專業字詞</w:t>
      </w:r>
      <w:r w:rsidR="001E303E" w:rsidRPr="00C60D81">
        <w:rPr>
          <w:rFonts w:hint="eastAsia"/>
        </w:rPr>
        <w:t>製成專業文章詞典</w:t>
      </w:r>
      <w:r w:rsidRPr="00C60D81">
        <w:t>。</w:t>
      </w:r>
    </w:p>
    <w:p w14:paraId="2DB9EC66" w14:textId="507BD85D" w:rsidR="00F56EBF" w:rsidRPr="008D1D54" w:rsidRDefault="00F56EBF" w:rsidP="008C339D">
      <w:pPr>
        <w:pStyle w:val="aff0"/>
      </w:pPr>
      <w:bookmarkStart w:id="32" w:name="_Toc168479403"/>
      <w:r>
        <w:rPr>
          <w:rFonts w:hint="eastAsia"/>
        </w:rPr>
        <w:t>表</w:t>
      </w:r>
      <w:r>
        <w:rPr>
          <w:rFonts w:hint="eastAsia"/>
        </w:rPr>
        <w:t>3.</w:t>
      </w:r>
      <w:r w:rsidR="008C339D">
        <w:rPr>
          <w:rFonts w:hint="eastAsia"/>
        </w:rPr>
        <w:t>3.</w:t>
      </w:r>
      <w:r>
        <w:rPr>
          <w:rFonts w:hint="eastAsia"/>
        </w:rPr>
        <w:t xml:space="preserve"> </w:t>
      </w:r>
      <w:r>
        <w:rPr>
          <w:rFonts w:hint="eastAsia"/>
        </w:rPr>
        <w:t>專業文章詞典範例</w:t>
      </w:r>
      <w:bookmarkEnd w:id="32"/>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AE1FBB" w:rsidRPr="0054012C" w14:paraId="61AEBCFE" w14:textId="77777777" w:rsidTr="00203665">
        <w:tc>
          <w:tcPr>
            <w:tcW w:w="9006" w:type="dxa"/>
            <w:gridSpan w:val="8"/>
            <w:shd w:val="clear" w:color="auto" w:fill="DEEBF6"/>
            <w:vAlign w:val="bottom"/>
          </w:tcPr>
          <w:p w14:paraId="29BA0DC3" w14:textId="39ABB892" w:rsidR="00AE1FBB" w:rsidRPr="0054012C" w:rsidRDefault="00AE1FBB" w:rsidP="00203665">
            <w:pPr>
              <w:widowControl/>
              <w:jc w:val="center"/>
            </w:pPr>
            <w:proofErr w:type="spellStart"/>
            <w:r w:rsidRPr="0054012C">
              <w:rPr>
                <w:rFonts w:cs="Gungsuh"/>
              </w:rPr>
              <w:t>專業文章</w:t>
            </w:r>
            <w:proofErr w:type="spellEnd"/>
            <w:r w:rsidR="001E303E">
              <w:rPr>
                <w:rFonts w:cs="Gungsuh" w:hint="eastAsia"/>
                <w:lang w:eastAsia="zh-TW"/>
              </w:rPr>
              <w:t>詞典</w:t>
            </w:r>
            <w:r w:rsidR="003252CF">
              <w:rPr>
                <w:rFonts w:cs="Gungsuh" w:hint="eastAsia"/>
                <w:lang w:eastAsia="zh-TW"/>
              </w:rPr>
              <w:t>範例</w:t>
            </w:r>
          </w:p>
        </w:tc>
      </w:tr>
      <w:tr w:rsidR="00AE1FBB" w:rsidRPr="0054012C" w14:paraId="037A0B65" w14:textId="77777777" w:rsidTr="00203665">
        <w:tc>
          <w:tcPr>
            <w:tcW w:w="1042" w:type="dxa"/>
            <w:shd w:val="clear" w:color="auto" w:fill="EBF2F9"/>
            <w:vAlign w:val="center"/>
          </w:tcPr>
          <w:p w14:paraId="4FB3BE41" w14:textId="77777777" w:rsidR="00AE1FBB" w:rsidRPr="0054012C" w:rsidRDefault="00AE1FBB" w:rsidP="00203665">
            <w:pPr>
              <w:widowControl/>
              <w:jc w:val="center"/>
            </w:pPr>
            <w:proofErr w:type="spellStart"/>
            <w:r w:rsidRPr="0054012C">
              <w:rPr>
                <w:rFonts w:cs="Gungsuh"/>
              </w:rPr>
              <w:lastRenderedPageBreak/>
              <w:t>封城</w:t>
            </w:r>
            <w:proofErr w:type="spellEnd"/>
          </w:p>
        </w:tc>
        <w:tc>
          <w:tcPr>
            <w:tcW w:w="1036" w:type="dxa"/>
            <w:shd w:val="clear" w:color="auto" w:fill="EBF2F9"/>
            <w:vAlign w:val="center"/>
          </w:tcPr>
          <w:p w14:paraId="3D96B56E" w14:textId="77777777" w:rsidR="00AE1FBB" w:rsidRPr="0054012C" w:rsidRDefault="00AE1FBB" w:rsidP="00203665">
            <w:pPr>
              <w:widowControl/>
              <w:jc w:val="center"/>
            </w:pPr>
            <w:proofErr w:type="spellStart"/>
            <w:r w:rsidRPr="0054012C">
              <w:rPr>
                <w:rFonts w:cs="Gungsuh"/>
              </w:rPr>
              <w:t>醫療設備</w:t>
            </w:r>
            <w:proofErr w:type="spellEnd"/>
          </w:p>
        </w:tc>
        <w:tc>
          <w:tcPr>
            <w:tcW w:w="1036" w:type="dxa"/>
            <w:shd w:val="clear" w:color="auto" w:fill="EBF2F9"/>
            <w:vAlign w:val="center"/>
          </w:tcPr>
          <w:p w14:paraId="59BB136D" w14:textId="77777777" w:rsidR="00AE1FBB" w:rsidRPr="0054012C" w:rsidRDefault="00AE1FBB" w:rsidP="00203665">
            <w:pPr>
              <w:widowControl/>
              <w:jc w:val="center"/>
            </w:pPr>
            <w:proofErr w:type="spellStart"/>
            <w:r w:rsidRPr="0054012C">
              <w:rPr>
                <w:rFonts w:cs="Gungsuh"/>
              </w:rPr>
              <w:t>每股盈餘</w:t>
            </w:r>
            <w:proofErr w:type="spellEnd"/>
          </w:p>
        </w:tc>
        <w:tc>
          <w:tcPr>
            <w:tcW w:w="1035" w:type="dxa"/>
            <w:shd w:val="clear" w:color="auto" w:fill="EBF2F9"/>
            <w:vAlign w:val="center"/>
          </w:tcPr>
          <w:p w14:paraId="78E52DF6" w14:textId="77777777" w:rsidR="00AE1FBB" w:rsidRPr="0054012C" w:rsidRDefault="00AE1FBB" w:rsidP="00203665">
            <w:pPr>
              <w:widowControl/>
              <w:jc w:val="center"/>
            </w:pPr>
            <w:proofErr w:type="spellStart"/>
            <w:r w:rsidRPr="0054012C">
              <w:rPr>
                <w:rFonts w:cs="Gungsuh"/>
              </w:rPr>
              <w:t>數位科技</w:t>
            </w:r>
            <w:proofErr w:type="spellEnd"/>
          </w:p>
        </w:tc>
        <w:tc>
          <w:tcPr>
            <w:tcW w:w="1035" w:type="dxa"/>
            <w:shd w:val="clear" w:color="auto" w:fill="EBF2F9"/>
            <w:vAlign w:val="center"/>
          </w:tcPr>
          <w:p w14:paraId="0B212FC1" w14:textId="77777777" w:rsidR="00AE1FBB" w:rsidRPr="0054012C" w:rsidRDefault="00AE1FBB" w:rsidP="00203665">
            <w:pPr>
              <w:widowControl/>
              <w:jc w:val="center"/>
            </w:pPr>
            <w:proofErr w:type="spellStart"/>
            <w:r w:rsidRPr="0054012C">
              <w:rPr>
                <w:rFonts w:cs="Gungsuh"/>
              </w:rPr>
              <w:t>世界先進</w:t>
            </w:r>
            <w:proofErr w:type="spellEnd"/>
          </w:p>
        </w:tc>
        <w:tc>
          <w:tcPr>
            <w:tcW w:w="1035" w:type="dxa"/>
            <w:shd w:val="clear" w:color="auto" w:fill="EBF2F9"/>
            <w:vAlign w:val="center"/>
          </w:tcPr>
          <w:p w14:paraId="1331BC7C" w14:textId="77777777" w:rsidR="00AE1FBB" w:rsidRPr="0054012C" w:rsidRDefault="00AE1FBB" w:rsidP="00203665">
            <w:pPr>
              <w:widowControl/>
              <w:jc w:val="center"/>
            </w:pPr>
            <w:proofErr w:type="spellStart"/>
            <w:r w:rsidRPr="0054012C">
              <w:rPr>
                <w:rFonts w:cs="Gungsuh"/>
              </w:rPr>
              <w:t>邏輯IC</w:t>
            </w:r>
            <w:proofErr w:type="spellEnd"/>
          </w:p>
        </w:tc>
        <w:tc>
          <w:tcPr>
            <w:tcW w:w="1117" w:type="dxa"/>
            <w:shd w:val="clear" w:color="auto" w:fill="EBF2F9"/>
            <w:vAlign w:val="center"/>
          </w:tcPr>
          <w:p w14:paraId="76188B74" w14:textId="77777777" w:rsidR="00AE1FBB" w:rsidRPr="0054012C" w:rsidRDefault="00AE1FBB" w:rsidP="00203665">
            <w:pPr>
              <w:widowControl/>
              <w:jc w:val="center"/>
            </w:pPr>
            <w:proofErr w:type="spellStart"/>
            <w:r w:rsidRPr="0054012C">
              <w:rPr>
                <w:rFonts w:cs="Gungsuh"/>
              </w:rPr>
              <w:t>美中貿易戰</w:t>
            </w:r>
            <w:proofErr w:type="spellEnd"/>
          </w:p>
        </w:tc>
        <w:tc>
          <w:tcPr>
            <w:tcW w:w="1670" w:type="dxa"/>
            <w:shd w:val="clear" w:color="auto" w:fill="EBF2F9"/>
            <w:vAlign w:val="center"/>
          </w:tcPr>
          <w:p w14:paraId="26AADA00" w14:textId="77777777" w:rsidR="00AE1FBB" w:rsidRPr="0054012C" w:rsidRDefault="00AE1FBB" w:rsidP="00203665">
            <w:pPr>
              <w:widowControl/>
              <w:jc w:val="center"/>
            </w:pPr>
            <w:proofErr w:type="spellStart"/>
            <w:r w:rsidRPr="0054012C">
              <w:rPr>
                <w:rFonts w:cs="Gungsuh"/>
              </w:rPr>
              <w:t>先進駕駛補助系統</w:t>
            </w:r>
            <w:proofErr w:type="spellEnd"/>
          </w:p>
        </w:tc>
      </w:tr>
      <w:tr w:rsidR="00AE1FBB" w:rsidRPr="0054012C" w14:paraId="32ACE849" w14:textId="77777777" w:rsidTr="00203665">
        <w:tc>
          <w:tcPr>
            <w:tcW w:w="1042" w:type="dxa"/>
            <w:shd w:val="clear" w:color="auto" w:fill="EBF2F9"/>
            <w:vAlign w:val="center"/>
          </w:tcPr>
          <w:p w14:paraId="7C13C98D" w14:textId="77777777" w:rsidR="00AE1FBB" w:rsidRPr="0054012C" w:rsidRDefault="00AE1FBB" w:rsidP="00203665">
            <w:pPr>
              <w:widowControl/>
              <w:jc w:val="center"/>
            </w:pPr>
            <w:proofErr w:type="spellStart"/>
            <w:r w:rsidRPr="0054012C">
              <w:rPr>
                <w:rFonts w:cs="Gungsuh"/>
              </w:rPr>
              <w:t>新冠</w:t>
            </w:r>
            <w:proofErr w:type="spellEnd"/>
          </w:p>
        </w:tc>
        <w:tc>
          <w:tcPr>
            <w:tcW w:w="1036" w:type="dxa"/>
            <w:shd w:val="clear" w:color="auto" w:fill="EBF2F9"/>
            <w:vAlign w:val="center"/>
          </w:tcPr>
          <w:p w14:paraId="1E281857" w14:textId="77777777" w:rsidR="00AE1FBB" w:rsidRPr="0054012C" w:rsidRDefault="00AE1FBB" w:rsidP="00203665">
            <w:pPr>
              <w:widowControl/>
              <w:jc w:val="center"/>
            </w:pPr>
            <w:proofErr w:type="spellStart"/>
            <w:r w:rsidRPr="0054012C">
              <w:rPr>
                <w:rFonts w:cs="Gungsuh"/>
              </w:rPr>
              <w:t>新興技術</w:t>
            </w:r>
            <w:proofErr w:type="spellEnd"/>
          </w:p>
        </w:tc>
        <w:tc>
          <w:tcPr>
            <w:tcW w:w="1036" w:type="dxa"/>
            <w:shd w:val="clear" w:color="auto" w:fill="EBF2F9"/>
            <w:vAlign w:val="center"/>
          </w:tcPr>
          <w:p w14:paraId="033A8DA9" w14:textId="77777777" w:rsidR="00AE1FBB" w:rsidRPr="0054012C" w:rsidRDefault="00AE1FBB" w:rsidP="00203665">
            <w:pPr>
              <w:widowControl/>
              <w:jc w:val="center"/>
            </w:pPr>
            <w:proofErr w:type="spellStart"/>
            <w:r w:rsidRPr="0054012C">
              <w:rPr>
                <w:rFonts w:cs="Gungsuh"/>
              </w:rPr>
              <w:t>現金股利</w:t>
            </w:r>
            <w:proofErr w:type="spellEnd"/>
          </w:p>
        </w:tc>
        <w:tc>
          <w:tcPr>
            <w:tcW w:w="1035" w:type="dxa"/>
            <w:shd w:val="clear" w:color="auto" w:fill="EBF2F9"/>
            <w:vAlign w:val="center"/>
          </w:tcPr>
          <w:p w14:paraId="78594DE1" w14:textId="77777777" w:rsidR="00AE1FBB" w:rsidRPr="0054012C" w:rsidRDefault="00AE1FBB" w:rsidP="00203665">
            <w:pPr>
              <w:widowControl/>
              <w:jc w:val="center"/>
            </w:pPr>
            <w:proofErr w:type="spellStart"/>
            <w:r w:rsidRPr="0054012C">
              <w:rPr>
                <w:rFonts w:cs="Gungsuh"/>
              </w:rPr>
              <w:t>總體經濟</w:t>
            </w:r>
            <w:proofErr w:type="spellEnd"/>
          </w:p>
        </w:tc>
        <w:tc>
          <w:tcPr>
            <w:tcW w:w="1035" w:type="dxa"/>
            <w:shd w:val="clear" w:color="auto" w:fill="EBF2F9"/>
            <w:vAlign w:val="center"/>
          </w:tcPr>
          <w:p w14:paraId="150DA781" w14:textId="77777777" w:rsidR="00AE1FBB" w:rsidRPr="0054012C" w:rsidRDefault="00AE1FBB" w:rsidP="00203665">
            <w:pPr>
              <w:widowControl/>
              <w:jc w:val="center"/>
            </w:pPr>
            <w:proofErr w:type="spellStart"/>
            <w:r w:rsidRPr="0054012C">
              <w:rPr>
                <w:rFonts w:cs="Gungsuh"/>
              </w:rPr>
              <w:t>戰略地位</w:t>
            </w:r>
            <w:proofErr w:type="spellEnd"/>
          </w:p>
        </w:tc>
        <w:tc>
          <w:tcPr>
            <w:tcW w:w="1035" w:type="dxa"/>
            <w:shd w:val="clear" w:color="auto" w:fill="EBF2F9"/>
            <w:vAlign w:val="center"/>
          </w:tcPr>
          <w:p w14:paraId="47DFC685" w14:textId="77777777" w:rsidR="00AE1FBB" w:rsidRPr="0054012C" w:rsidRDefault="00AE1FBB" w:rsidP="00203665">
            <w:pPr>
              <w:widowControl/>
              <w:jc w:val="center"/>
            </w:pPr>
            <w:proofErr w:type="spellStart"/>
            <w:r w:rsidRPr="0054012C">
              <w:rPr>
                <w:rFonts w:cs="Gungsuh"/>
              </w:rPr>
              <w:t>車用晶片</w:t>
            </w:r>
            <w:proofErr w:type="spellEnd"/>
          </w:p>
        </w:tc>
        <w:tc>
          <w:tcPr>
            <w:tcW w:w="1117" w:type="dxa"/>
            <w:shd w:val="clear" w:color="auto" w:fill="EBF2F9"/>
            <w:vAlign w:val="center"/>
          </w:tcPr>
          <w:p w14:paraId="6ECFC12B" w14:textId="77777777" w:rsidR="00AE1FBB" w:rsidRPr="0054012C" w:rsidRDefault="00AE1FBB" w:rsidP="00203665">
            <w:pPr>
              <w:widowControl/>
              <w:jc w:val="center"/>
            </w:pPr>
            <w:proofErr w:type="spellStart"/>
            <w:r w:rsidRPr="0054012C">
              <w:rPr>
                <w:rFonts w:cs="Gungsuh"/>
              </w:rPr>
              <w:t>美中科技戰</w:t>
            </w:r>
            <w:proofErr w:type="spellEnd"/>
          </w:p>
        </w:tc>
        <w:tc>
          <w:tcPr>
            <w:tcW w:w="1670" w:type="dxa"/>
            <w:shd w:val="clear" w:color="auto" w:fill="EBF2F9"/>
            <w:vAlign w:val="center"/>
          </w:tcPr>
          <w:p w14:paraId="33327B31" w14:textId="77777777" w:rsidR="00AE1FBB" w:rsidRPr="0054012C" w:rsidRDefault="00AE1FBB" w:rsidP="00203665">
            <w:pPr>
              <w:widowControl/>
              <w:jc w:val="center"/>
            </w:pPr>
            <w:r w:rsidRPr="0054012C">
              <w:t>3D Fabric</w:t>
            </w:r>
          </w:p>
        </w:tc>
      </w:tr>
      <w:tr w:rsidR="00AE1FBB" w:rsidRPr="0054012C" w14:paraId="18EE0378" w14:textId="77777777" w:rsidTr="00203665">
        <w:tc>
          <w:tcPr>
            <w:tcW w:w="1042" w:type="dxa"/>
            <w:shd w:val="clear" w:color="auto" w:fill="EBF2F9"/>
            <w:vAlign w:val="center"/>
          </w:tcPr>
          <w:p w14:paraId="2E57F80F" w14:textId="77777777" w:rsidR="00AE1FBB" w:rsidRPr="0054012C" w:rsidRDefault="00AE1FBB" w:rsidP="00203665">
            <w:pPr>
              <w:widowControl/>
              <w:jc w:val="center"/>
            </w:pPr>
            <w:proofErr w:type="spellStart"/>
            <w:r w:rsidRPr="0054012C">
              <w:rPr>
                <w:rFonts w:cs="Gungsuh"/>
              </w:rPr>
              <w:t>遷廠</w:t>
            </w:r>
            <w:proofErr w:type="spellEnd"/>
          </w:p>
        </w:tc>
        <w:tc>
          <w:tcPr>
            <w:tcW w:w="1036" w:type="dxa"/>
            <w:shd w:val="clear" w:color="auto" w:fill="EBF2F9"/>
            <w:vAlign w:val="center"/>
          </w:tcPr>
          <w:p w14:paraId="7FD4327C" w14:textId="77777777" w:rsidR="00AE1FBB" w:rsidRPr="0054012C" w:rsidRDefault="00AE1FBB" w:rsidP="00203665">
            <w:pPr>
              <w:widowControl/>
              <w:jc w:val="center"/>
            </w:pPr>
            <w:proofErr w:type="spellStart"/>
            <w:r w:rsidRPr="0054012C">
              <w:rPr>
                <w:rFonts w:cs="Gungsuh"/>
              </w:rPr>
              <w:t>財務預測</w:t>
            </w:r>
            <w:proofErr w:type="spellEnd"/>
          </w:p>
        </w:tc>
        <w:tc>
          <w:tcPr>
            <w:tcW w:w="1036" w:type="dxa"/>
            <w:shd w:val="clear" w:color="auto" w:fill="EBF2F9"/>
            <w:vAlign w:val="center"/>
          </w:tcPr>
          <w:p w14:paraId="0AA1B37D" w14:textId="77777777" w:rsidR="00AE1FBB" w:rsidRPr="0054012C" w:rsidRDefault="00AE1FBB" w:rsidP="00203665">
            <w:pPr>
              <w:widowControl/>
              <w:jc w:val="center"/>
            </w:pPr>
            <w:proofErr w:type="spellStart"/>
            <w:r w:rsidRPr="0054012C">
              <w:rPr>
                <w:rFonts w:cs="Gungsuh"/>
              </w:rPr>
              <w:t>領導地位</w:t>
            </w:r>
            <w:proofErr w:type="spellEnd"/>
          </w:p>
        </w:tc>
        <w:tc>
          <w:tcPr>
            <w:tcW w:w="1035" w:type="dxa"/>
            <w:shd w:val="clear" w:color="auto" w:fill="EBF2F9"/>
            <w:vAlign w:val="center"/>
          </w:tcPr>
          <w:p w14:paraId="786F805F" w14:textId="77777777" w:rsidR="00AE1FBB" w:rsidRPr="0054012C" w:rsidRDefault="00AE1FBB" w:rsidP="00203665">
            <w:pPr>
              <w:widowControl/>
              <w:jc w:val="center"/>
            </w:pPr>
            <w:proofErr w:type="spellStart"/>
            <w:r w:rsidRPr="0054012C">
              <w:rPr>
                <w:rFonts w:cs="Gungsuh"/>
              </w:rPr>
              <w:t>集成電路</w:t>
            </w:r>
            <w:proofErr w:type="spellEnd"/>
          </w:p>
        </w:tc>
        <w:tc>
          <w:tcPr>
            <w:tcW w:w="1035" w:type="dxa"/>
            <w:shd w:val="clear" w:color="auto" w:fill="EBF2F9"/>
            <w:vAlign w:val="center"/>
          </w:tcPr>
          <w:p w14:paraId="689CC507" w14:textId="77777777" w:rsidR="00AE1FBB" w:rsidRPr="0054012C" w:rsidRDefault="00AE1FBB" w:rsidP="00203665">
            <w:pPr>
              <w:widowControl/>
              <w:jc w:val="center"/>
            </w:pPr>
            <w:proofErr w:type="spellStart"/>
            <w:r w:rsidRPr="0054012C">
              <w:rPr>
                <w:rFonts w:cs="Gungsuh"/>
              </w:rPr>
              <w:t>供需失衡</w:t>
            </w:r>
            <w:proofErr w:type="spellEnd"/>
          </w:p>
        </w:tc>
        <w:tc>
          <w:tcPr>
            <w:tcW w:w="1035" w:type="dxa"/>
            <w:shd w:val="clear" w:color="auto" w:fill="EBF2F9"/>
            <w:vAlign w:val="center"/>
          </w:tcPr>
          <w:p w14:paraId="613F9BF2" w14:textId="77777777" w:rsidR="00AE1FBB" w:rsidRPr="0054012C" w:rsidRDefault="00AE1FBB" w:rsidP="00203665">
            <w:pPr>
              <w:widowControl/>
              <w:jc w:val="center"/>
            </w:pPr>
            <w:proofErr w:type="spellStart"/>
            <w:r w:rsidRPr="0054012C">
              <w:rPr>
                <w:rFonts w:cs="Gungsuh"/>
              </w:rPr>
              <w:t>量子電腦</w:t>
            </w:r>
            <w:proofErr w:type="spellEnd"/>
          </w:p>
        </w:tc>
        <w:tc>
          <w:tcPr>
            <w:tcW w:w="1117" w:type="dxa"/>
            <w:shd w:val="clear" w:color="auto" w:fill="EBF2F9"/>
            <w:vAlign w:val="center"/>
          </w:tcPr>
          <w:p w14:paraId="604E7D29" w14:textId="77777777" w:rsidR="00AE1FBB" w:rsidRPr="0054012C" w:rsidRDefault="00AE1FBB" w:rsidP="00203665">
            <w:pPr>
              <w:widowControl/>
              <w:jc w:val="center"/>
            </w:pPr>
            <w:proofErr w:type="spellStart"/>
            <w:r w:rsidRPr="0054012C">
              <w:rPr>
                <w:rFonts w:cs="Gungsuh"/>
              </w:rPr>
              <w:t>中美科技戰</w:t>
            </w:r>
            <w:proofErr w:type="spellEnd"/>
          </w:p>
        </w:tc>
        <w:tc>
          <w:tcPr>
            <w:tcW w:w="1670" w:type="dxa"/>
            <w:shd w:val="clear" w:color="auto" w:fill="EBF2F9"/>
            <w:vAlign w:val="center"/>
          </w:tcPr>
          <w:p w14:paraId="3E247D77" w14:textId="77777777" w:rsidR="00AE1FBB" w:rsidRPr="0054012C" w:rsidRDefault="00AE1FBB" w:rsidP="00203665">
            <w:pPr>
              <w:widowControl/>
              <w:jc w:val="center"/>
            </w:pPr>
            <w:proofErr w:type="spellStart"/>
            <w:r w:rsidRPr="0054012C">
              <w:rPr>
                <w:rFonts w:cs="Gungsuh"/>
              </w:rPr>
              <w:t>美國半導體工業協會</w:t>
            </w:r>
            <w:proofErr w:type="spellEnd"/>
          </w:p>
        </w:tc>
      </w:tr>
      <w:tr w:rsidR="00AE1FBB" w:rsidRPr="0054012C" w14:paraId="4F3F4DC6" w14:textId="77777777" w:rsidTr="00203665">
        <w:tc>
          <w:tcPr>
            <w:tcW w:w="1042" w:type="dxa"/>
            <w:shd w:val="clear" w:color="auto" w:fill="EBF2F9"/>
            <w:vAlign w:val="center"/>
          </w:tcPr>
          <w:p w14:paraId="7E07BFC6" w14:textId="77777777" w:rsidR="00AE1FBB" w:rsidRPr="0054012C" w:rsidRDefault="00AE1FBB" w:rsidP="00203665">
            <w:pPr>
              <w:widowControl/>
              <w:jc w:val="center"/>
            </w:pPr>
            <w:r w:rsidRPr="0054012C">
              <w:t>5G</w:t>
            </w:r>
          </w:p>
        </w:tc>
        <w:tc>
          <w:tcPr>
            <w:tcW w:w="1036" w:type="dxa"/>
            <w:shd w:val="clear" w:color="auto" w:fill="EBF2F9"/>
            <w:vAlign w:val="center"/>
          </w:tcPr>
          <w:p w14:paraId="0A54FD14" w14:textId="77777777" w:rsidR="00AE1FBB" w:rsidRPr="0054012C" w:rsidRDefault="00AE1FBB" w:rsidP="00203665">
            <w:pPr>
              <w:widowControl/>
              <w:jc w:val="center"/>
            </w:pPr>
            <w:proofErr w:type="spellStart"/>
            <w:r w:rsidRPr="0054012C">
              <w:rPr>
                <w:rFonts w:cs="Gungsuh"/>
              </w:rPr>
              <w:t>高階主管</w:t>
            </w:r>
            <w:proofErr w:type="spellEnd"/>
          </w:p>
        </w:tc>
        <w:tc>
          <w:tcPr>
            <w:tcW w:w="1036" w:type="dxa"/>
            <w:shd w:val="clear" w:color="auto" w:fill="EBF2F9"/>
            <w:vAlign w:val="center"/>
          </w:tcPr>
          <w:p w14:paraId="797D9C56" w14:textId="77777777" w:rsidR="00AE1FBB" w:rsidRPr="0054012C" w:rsidRDefault="00AE1FBB" w:rsidP="00203665">
            <w:pPr>
              <w:widowControl/>
              <w:jc w:val="center"/>
            </w:pPr>
            <w:proofErr w:type="spellStart"/>
            <w:r w:rsidRPr="0054012C">
              <w:rPr>
                <w:rFonts w:cs="Gungsuh"/>
              </w:rPr>
              <w:t>邏輯密度</w:t>
            </w:r>
            <w:proofErr w:type="spellEnd"/>
          </w:p>
        </w:tc>
        <w:tc>
          <w:tcPr>
            <w:tcW w:w="1035" w:type="dxa"/>
            <w:shd w:val="clear" w:color="auto" w:fill="EBF2F9"/>
            <w:vAlign w:val="center"/>
          </w:tcPr>
          <w:p w14:paraId="62E398A9" w14:textId="77777777" w:rsidR="00AE1FBB" w:rsidRPr="0054012C" w:rsidRDefault="00AE1FBB" w:rsidP="00203665">
            <w:pPr>
              <w:widowControl/>
              <w:jc w:val="center"/>
            </w:pPr>
            <w:proofErr w:type="spellStart"/>
            <w:r w:rsidRPr="0054012C">
              <w:rPr>
                <w:rFonts w:cs="Gungsuh"/>
              </w:rPr>
              <w:t>地緣戰略</w:t>
            </w:r>
            <w:proofErr w:type="spellEnd"/>
          </w:p>
        </w:tc>
        <w:tc>
          <w:tcPr>
            <w:tcW w:w="1035" w:type="dxa"/>
            <w:shd w:val="clear" w:color="auto" w:fill="EBF2F9"/>
            <w:vAlign w:val="center"/>
          </w:tcPr>
          <w:p w14:paraId="50646A54" w14:textId="77777777" w:rsidR="00AE1FBB" w:rsidRPr="0054012C" w:rsidRDefault="00AE1FBB" w:rsidP="00203665">
            <w:pPr>
              <w:widowControl/>
              <w:jc w:val="center"/>
            </w:pPr>
            <w:proofErr w:type="spellStart"/>
            <w:r w:rsidRPr="0054012C">
              <w:rPr>
                <w:rFonts w:cs="Gungsuh"/>
              </w:rPr>
              <w:t>景氣循環</w:t>
            </w:r>
            <w:proofErr w:type="spellEnd"/>
          </w:p>
        </w:tc>
        <w:tc>
          <w:tcPr>
            <w:tcW w:w="1035" w:type="dxa"/>
            <w:shd w:val="clear" w:color="auto" w:fill="EBF2F9"/>
            <w:vAlign w:val="center"/>
          </w:tcPr>
          <w:p w14:paraId="374FF7AD" w14:textId="77777777" w:rsidR="00AE1FBB" w:rsidRPr="0054012C" w:rsidRDefault="00AE1FBB" w:rsidP="00203665">
            <w:pPr>
              <w:widowControl/>
              <w:jc w:val="center"/>
            </w:pPr>
            <w:proofErr w:type="spellStart"/>
            <w:r w:rsidRPr="0054012C">
              <w:rPr>
                <w:rFonts w:cs="Gungsuh"/>
              </w:rPr>
              <w:t>量子通訊</w:t>
            </w:r>
            <w:proofErr w:type="spellEnd"/>
          </w:p>
        </w:tc>
        <w:tc>
          <w:tcPr>
            <w:tcW w:w="1117" w:type="dxa"/>
            <w:shd w:val="clear" w:color="auto" w:fill="EBF2F9"/>
            <w:vAlign w:val="center"/>
          </w:tcPr>
          <w:p w14:paraId="11DD758D" w14:textId="77777777" w:rsidR="00AE1FBB" w:rsidRPr="0054012C" w:rsidRDefault="00AE1FBB" w:rsidP="00203665">
            <w:pPr>
              <w:widowControl/>
              <w:jc w:val="center"/>
            </w:pPr>
            <w:proofErr w:type="spellStart"/>
            <w:r w:rsidRPr="0054012C">
              <w:rPr>
                <w:rFonts w:cs="Gungsuh"/>
              </w:rPr>
              <w:t>智慧型手機</w:t>
            </w:r>
            <w:proofErr w:type="spellEnd"/>
          </w:p>
        </w:tc>
        <w:tc>
          <w:tcPr>
            <w:tcW w:w="1670" w:type="dxa"/>
            <w:shd w:val="clear" w:color="auto" w:fill="EBF2F9"/>
            <w:vAlign w:val="center"/>
          </w:tcPr>
          <w:p w14:paraId="77F3638F" w14:textId="77777777" w:rsidR="00AE1FBB" w:rsidRPr="0054012C" w:rsidRDefault="00AE1FBB" w:rsidP="00203665">
            <w:pPr>
              <w:widowControl/>
              <w:jc w:val="center"/>
            </w:pPr>
            <w:proofErr w:type="spellStart"/>
            <w:r w:rsidRPr="0054012C">
              <w:rPr>
                <w:rFonts w:cs="Gungsuh"/>
              </w:rPr>
              <w:t>美國半導體行業協會</w:t>
            </w:r>
            <w:proofErr w:type="spellEnd"/>
          </w:p>
        </w:tc>
      </w:tr>
      <w:tr w:rsidR="00AE1FBB" w:rsidRPr="0054012C" w14:paraId="4D8A9230" w14:textId="77777777" w:rsidTr="00203665">
        <w:tc>
          <w:tcPr>
            <w:tcW w:w="1042" w:type="dxa"/>
            <w:shd w:val="clear" w:color="auto" w:fill="EBF2F9"/>
            <w:vAlign w:val="center"/>
          </w:tcPr>
          <w:p w14:paraId="4A978344" w14:textId="77777777" w:rsidR="00AE1FBB" w:rsidRPr="0054012C" w:rsidRDefault="00AE1FBB" w:rsidP="00203665">
            <w:pPr>
              <w:widowControl/>
              <w:jc w:val="center"/>
            </w:pPr>
            <w:proofErr w:type="spellStart"/>
            <w:r w:rsidRPr="0054012C">
              <w:rPr>
                <w:rFonts w:cs="Gungsuh"/>
              </w:rPr>
              <w:t>缺貨</w:t>
            </w:r>
            <w:proofErr w:type="spellEnd"/>
          </w:p>
        </w:tc>
        <w:tc>
          <w:tcPr>
            <w:tcW w:w="1036" w:type="dxa"/>
            <w:shd w:val="clear" w:color="auto" w:fill="EBF2F9"/>
            <w:vAlign w:val="center"/>
          </w:tcPr>
          <w:p w14:paraId="3193957B" w14:textId="77777777" w:rsidR="00AE1FBB" w:rsidRPr="0054012C" w:rsidRDefault="00AE1FBB" w:rsidP="00203665">
            <w:pPr>
              <w:widowControl/>
              <w:jc w:val="center"/>
            </w:pPr>
            <w:proofErr w:type="spellStart"/>
            <w:r w:rsidRPr="0054012C">
              <w:rPr>
                <w:rFonts w:cs="Gungsuh"/>
              </w:rPr>
              <w:t>全球經濟</w:t>
            </w:r>
            <w:proofErr w:type="spellEnd"/>
          </w:p>
        </w:tc>
        <w:tc>
          <w:tcPr>
            <w:tcW w:w="1036" w:type="dxa"/>
            <w:shd w:val="clear" w:color="auto" w:fill="EBF2F9"/>
            <w:vAlign w:val="center"/>
          </w:tcPr>
          <w:p w14:paraId="05DA57FE" w14:textId="77777777" w:rsidR="00AE1FBB" w:rsidRPr="0054012C" w:rsidRDefault="00AE1FBB" w:rsidP="00203665">
            <w:pPr>
              <w:widowControl/>
              <w:jc w:val="center"/>
            </w:pPr>
            <w:proofErr w:type="spellStart"/>
            <w:r w:rsidRPr="0054012C">
              <w:rPr>
                <w:rFonts w:cs="Gungsuh"/>
              </w:rPr>
              <w:t>異質整合</w:t>
            </w:r>
            <w:proofErr w:type="spellEnd"/>
          </w:p>
        </w:tc>
        <w:tc>
          <w:tcPr>
            <w:tcW w:w="1035" w:type="dxa"/>
            <w:shd w:val="clear" w:color="auto" w:fill="EBF2F9"/>
            <w:vAlign w:val="center"/>
          </w:tcPr>
          <w:p w14:paraId="246E699E" w14:textId="77777777" w:rsidR="00AE1FBB" w:rsidRPr="0054012C" w:rsidRDefault="00AE1FBB" w:rsidP="00203665">
            <w:pPr>
              <w:widowControl/>
              <w:jc w:val="center"/>
            </w:pPr>
            <w:proofErr w:type="spellStart"/>
            <w:r w:rsidRPr="0054012C">
              <w:rPr>
                <w:rFonts w:cs="Gungsuh"/>
              </w:rPr>
              <w:t>新冠肺炎</w:t>
            </w:r>
            <w:proofErr w:type="spellEnd"/>
          </w:p>
        </w:tc>
        <w:tc>
          <w:tcPr>
            <w:tcW w:w="1035" w:type="dxa"/>
            <w:shd w:val="clear" w:color="auto" w:fill="EBF2F9"/>
            <w:vAlign w:val="center"/>
          </w:tcPr>
          <w:p w14:paraId="3AD68AAC" w14:textId="77777777" w:rsidR="00AE1FBB" w:rsidRPr="0054012C" w:rsidRDefault="00AE1FBB" w:rsidP="00203665">
            <w:pPr>
              <w:widowControl/>
              <w:jc w:val="center"/>
            </w:pPr>
            <w:proofErr w:type="spellStart"/>
            <w:r w:rsidRPr="0054012C">
              <w:rPr>
                <w:rFonts w:cs="Gungsuh"/>
              </w:rPr>
              <w:t>晶圓代工</w:t>
            </w:r>
            <w:proofErr w:type="spellEnd"/>
          </w:p>
        </w:tc>
        <w:tc>
          <w:tcPr>
            <w:tcW w:w="1035" w:type="dxa"/>
            <w:shd w:val="clear" w:color="auto" w:fill="EBF2F9"/>
            <w:vAlign w:val="center"/>
          </w:tcPr>
          <w:p w14:paraId="5392ABC5" w14:textId="77777777" w:rsidR="00AE1FBB" w:rsidRPr="0054012C" w:rsidRDefault="00AE1FBB" w:rsidP="00203665">
            <w:pPr>
              <w:widowControl/>
              <w:jc w:val="center"/>
            </w:pPr>
            <w:proofErr w:type="spellStart"/>
            <w:r w:rsidRPr="0054012C">
              <w:rPr>
                <w:rFonts w:cs="Gungsuh"/>
              </w:rPr>
              <w:t>車用市場</w:t>
            </w:r>
            <w:proofErr w:type="spellEnd"/>
          </w:p>
        </w:tc>
        <w:tc>
          <w:tcPr>
            <w:tcW w:w="1117" w:type="dxa"/>
            <w:shd w:val="clear" w:color="auto" w:fill="EBF2F9"/>
            <w:vAlign w:val="center"/>
          </w:tcPr>
          <w:p w14:paraId="3CD482C0" w14:textId="77777777" w:rsidR="00AE1FBB" w:rsidRPr="0054012C" w:rsidRDefault="00AE1FBB" w:rsidP="00203665">
            <w:pPr>
              <w:widowControl/>
              <w:jc w:val="center"/>
            </w:pPr>
            <w:proofErr w:type="spellStart"/>
            <w:r w:rsidRPr="0054012C">
              <w:rPr>
                <w:rFonts w:cs="Gungsuh"/>
              </w:rPr>
              <w:t>筆記型電腦</w:t>
            </w:r>
            <w:proofErr w:type="spellEnd"/>
          </w:p>
        </w:tc>
        <w:tc>
          <w:tcPr>
            <w:tcW w:w="1670" w:type="dxa"/>
            <w:shd w:val="clear" w:color="auto" w:fill="EBF2F9"/>
            <w:vAlign w:val="center"/>
          </w:tcPr>
          <w:p w14:paraId="3FA8E5F4" w14:textId="77777777" w:rsidR="00AE1FBB" w:rsidRPr="0054012C" w:rsidRDefault="00AE1FBB" w:rsidP="00203665">
            <w:pPr>
              <w:widowControl/>
              <w:jc w:val="center"/>
            </w:pPr>
            <w:proofErr w:type="spellStart"/>
            <w:r w:rsidRPr="0054012C">
              <w:rPr>
                <w:rFonts w:cs="Gungsuh"/>
              </w:rPr>
              <w:t>美國半導體產業協會</w:t>
            </w:r>
            <w:proofErr w:type="spellEnd"/>
          </w:p>
        </w:tc>
      </w:tr>
      <w:tr w:rsidR="00AE1FBB" w:rsidRPr="0054012C" w14:paraId="2CD01427" w14:textId="77777777" w:rsidTr="00203665">
        <w:tc>
          <w:tcPr>
            <w:tcW w:w="1042" w:type="dxa"/>
            <w:shd w:val="clear" w:color="auto" w:fill="EBF2F9"/>
            <w:vAlign w:val="center"/>
          </w:tcPr>
          <w:p w14:paraId="58171F64" w14:textId="77777777" w:rsidR="00AE1FBB" w:rsidRPr="0054012C" w:rsidRDefault="00AE1FBB" w:rsidP="00203665">
            <w:pPr>
              <w:widowControl/>
              <w:jc w:val="center"/>
            </w:pPr>
            <w:proofErr w:type="spellStart"/>
            <w:r w:rsidRPr="0054012C">
              <w:rPr>
                <w:rFonts w:cs="Gungsuh"/>
              </w:rPr>
              <w:t>遠端</w:t>
            </w:r>
            <w:proofErr w:type="spellEnd"/>
          </w:p>
        </w:tc>
        <w:tc>
          <w:tcPr>
            <w:tcW w:w="1036" w:type="dxa"/>
            <w:shd w:val="clear" w:color="auto" w:fill="EBF2F9"/>
            <w:vAlign w:val="center"/>
          </w:tcPr>
          <w:p w14:paraId="0A1C2502" w14:textId="77777777" w:rsidR="00AE1FBB" w:rsidRPr="0054012C" w:rsidRDefault="00AE1FBB" w:rsidP="00203665">
            <w:pPr>
              <w:widowControl/>
              <w:jc w:val="center"/>
            </w:pPr>
            <w:proofErr w:type="spellStart"/>
            <w:r w:rsidRPr="0054012C">
              <w:rPr>
                <w:rFonts w:cs="Gungsuh"/>
              </w:rPr>
              <w:t>遠距學習</w:t>
            </w:r>
            <w:proofErr w:type="spellEnd"/>
          </w:p>
        </w:tc>
        <w:tc>
          <w:tcPr>
            <w:tcW w:w="1036" w:type="dxa"/>
            <w:shd w:val="clear" w:color="auto" w:fill="EBF2F9"/>
            <w:vAlign w:val="center"/>
          </w:tcPr>
          <w:p w14:paraId="74C483DB" w14:textId="77777777" w:rsidR="00AE1FBB" w:rsidRPr="0054012C" w:rsidRDefault="00AE1FBB" w:rsidP="00203665">
            <w:pPr>
              <w:widowControl/>
              <w:jc w:val="center"/>
            </w:pPr>
            <w:proofErr w:type="spellStart"/>
            <w:r w:rsidRPr="0054012C">
              <w:rPr>
                <w:rFonts w:cs="Gungsuh"/>
              </w:rPr>
              <w:t>矽中介層</w:t>
            </w:r>
            <w:proofErr w:type="spellEnd"/>
          </w:p>
        </w:tc>
        <w:tc>
          <w:tcPr>
            <w:tcW w:w="1035" w:type="dxa"/>
            <w:shd w:val="clear" w:color="auto" w:fill="EBF2F9"/>
            <w:vAlign w:val="center"/>
          </w:tcPr>
          <w:p w14:paraId="3203695D" w14:textId="77777777" w:rsidR="00AE1FBB" w:rsidRPr="0054012C" w:rsidRDefault="00AE1FBB" w:rsidP="00203665">
            <w:pPr>
              <w:widowControl/>
              <w:jc w:val="center"/>
            </w:pPr>
            <w:proofErr w:type="spellStart"/>
            <w:r w:rsidRPr="0054012C">
              <w:rPr>
                <w:rFonts w:cs="Gungsuh"/>
              </w:rPr>
              <w:t>先進封裝</w:t>
            </w:r>
            <w:proofErr w:type="spellEnd"/>
          </w:p>
        </w:tc>
        <w:tc>
          <w:tcPr>
            <w:tcW w:w="1035" w:type="dxa"/>
            <w:shd w:val="clear" w:color="auto" w:fill="EBF2F9"/>
            <w:vAlign w:val="center"/>
          </w:tcPr>
          <w:p w14:paraId="47EDD18D" w14:textId="77777777" w:rsidR="00AE1FBB" w:rsidRPr="0054012C" w:rsidRDefault="00AE1FBB" w:rsidP="00203665">
            <w:pPr>
              <w:widowControl/>
              <w:jc w:val="center"/>
            </w:pPr>
            <w:proofErr w:type="spellStart"/>
            <w:r w:rsidRPr="0054012C">
              <w:rPr>
                <w:rFonts w:cs="Gungsuh"/>
              </w:rPr>
              <w:t>成熟製程</w:t>
            </w:r>
            <w:proofErr w:type="spellEnd"/>
          </w:p>
        </w:tc>
        <w:tc>
          <w:tcPr>
            <w:tcW w:w="1035" w:type="dxa"/>
            <w:shd w:val="clear" w:color="auto" w:fill="EBF2F9"/>
            <w:vAlign w:val="center"/>
          </w:tcPr>
          <w:p w14:paraId="098CF3FB" w14:textId="77777777" w:rsidR="00AE1FBB" w:rsidRPr="0054012C" w:rsidRDefault="00AE1FBB" w:rsidP="00203665">
            <w:pPr>
              <w:widowControl/>
              <w:jc w:val="center"/>
            </w:pPr>
            <w:proofErr w:type="spellStart"/>
            <w:r w:rsidRPr="0054012C">
              <w:rPr>
                <w:rFonts w:cs="Gungsuh"/>
              </w:rPr>
              <w:t>垂直整合</w:t>
            </w:r>
            <w:proofErr w:type="spellEnd"/>
          </w:p>
        </w:tc>
        <w:tc>
          <w:tcPr>
            <w:tcW w:w="1117" w:type="dxa"/>
            <w:shd w:val="clear" w:color="auto" w:fill="EBF2F9"/>
            <w:vAlign w:val="center"/>
          </w:tcPr>
          <w:p w14:paraId="7F788AEB" w14:textId="77777777" w:rsidR="00AE1FBB" w:rsidRPr="0054012C" w:rsidRDefault="00AE1FBB" w:rsidP="00203665">
            <w:pPr>
              <w:widowControl/>
              <w:jc w:val="center"/>
            </w:pPr>
            <w:proofErr w:type="spellStart"/>
            <w:r w:rsidRPr="0054012C">
              <w:rPr>
                <w:rFonts w:cs="Gungsuh"/>
              </w:rPr>
              <w:t>報復性消費</w:t>
            </w:r>
            <w:proofErr w:type="spellEnd"/>
          </w:p>
        </w:tc>
        <w:tc>
          <w:tcPr>
            <w:tcW w:w="1670" w:type="dxa"/>
            <w:shd w:val="clear" w:color="auto" w:fill="EBF2F9"/>
            <w:vAlign w:val="center"/>
          </w:tcPr>
          <w:p w14:paraId="4E76560D" w14:textId="77777777" w:rsidR="00AE1FBB" w:rsidRPr="0054012C" w:rsidRDefault="00AE1FBB" w:rsidP="00203665">
            <w:pPr>
              <w:widowControl/>
              <w:jc w:val="center"/>
            </w:pPr>
            <w:proofErr w:type="spellStart"/>
            <w:r w:rsidRPr="0054012C">
              <w:rPr>
                <w:rFonts w:cs="Gungsuh"/>
              </w:rPr>
              <w:t>雞蛋放在同一個籃子</w:t>
            </w:r>
            <w:proofErr w:type="spellEnd"/>
          </w:p>
        </w:tc>
      </w:tr>
      <w:tr w:rsidR="00AE1FBB" w:rsidRPr="0054012C" w14:paraId="740F39D7" w14:textId="77777777" w:rsidTr="00203665">
        <w:tc>
          <w:tcPr>
            <w:tcW w:w="1042" w:type="dxa"/>
            <w:shd w:val="clear" w:color="auto" w:fill="EBF2F9"/>
            <w:vAlign w:val="center"/>
          </w:tcPr>
          <w:p w14:paraId="45A1F76E" w14:textId="77777777" w:rsidR="00AE1FBB" w:rsidRPr="0054012C" w:rsidRDefault="00AE1FBB" w:rsidP="00203665">
            <w:pPr>
              <w:widowControl/>
              <w:jc w:val="center"/>
            </w:pPr>
            <w:r w:rsidRPr="0054012C">
              <w:rPr>
                <w:rFonts w:cs="Gungsuh"/>
              </w:rPr>
              <w:t>2奈米</w:t>
            </w:r>
          </w:p>
        </w:tc>
        <w:tc>
          <w:tcPr>
            <w:tcW w:w="1036" w:type="dxa"/>
            <w:shd w:val="clear" w:color="auto" w:fill="EBF2F9"/>
            <w:vAlign w:val="center"/>
          </w:tcPr>
          <w:p w14:paraId="719E19F0" w14:textId="77777777" w:rsidR="00AE1FBB" w:rsidRPr="0054012C" w:rsidRDefault="00AE1FBB" w:rsidP="00203665">
            <w:pPr>
              <w:widowControl/>
              <w:jc w:val="center"/>
            </w:pPr>
            <w:proofErr w:type="spellStart"/>
            <w:r w:rsidRPr="0054012C">
              <w:rPr>
                <w:rFonts w:cs="Gungsuh"/>
              </w:rPr>
              <w:t>地緣政治</w:t>
            </w:r>
            <w:proofErr w:type="spellEnd"/>
          </w:p>
        </w:tc>
        <w:tc>
          <w:tcPr>
            <w:tcW w:w="1036" w:type="dxa"/>
            <w:shd w:val="clear" w:color="auto" w:fill="EBF2F9"/>
            <w:vAlign w:val="center"/>
          </w:tcPr>
          <w:p w14:paraId="59560A5E" w14:textId="77777777" w:rsidR="00AE1FBB" w:rsidRPr="0054012C" w:rsidRDefault="00AE1FBB" w:rsidP="00203665">
            <w:pPr>
              <w:widowControl/>
              <w:jc w:val="center"/>
            </w:pPr>
            <w:proofErr w:type="spellStart"/>
            <w:r w:rsidRPr="0054012C">
              <w:rPr>
                <w:rFonts w:cs="Gungsuh"/>
              </w:rPr>
              <w:t>利益平衡</w:t>
            </w:r>
            <w:proofErr w:type="spellEnd"/>
          </w:p>
        </w:tc>
        <w:tc>
          <w:tcPr>
            <w:tcW w:w="1035" w:type="dxa"/>
            <w:shd w:val="clear" w:color="auto" w:fill="EBF2F9"/>
            <w:vAlign w:val="center"/>
          </w:tcPr>
          <w:p w14:paraId="54D88D7E" w14:textId="77777777" w:rsidR="00AE1FBB" w:rsidRPr="0054012C" w:rsidRDefault="00AE1FBB" w:rsidP="00203665">
            <w:pPr>
              <w:widowControl/>
              <w:jc w:val="center"/>
            </w:pPr>
            <w:proofErr w:type="spellStart"/>
            <w:r w:rsidRPr="0054012C">
              <w:rPr>
                <w:rFonts w:cs="Gungsuh"/>
              </w:rPr>
              <w:t>去中心化</w:t>
            </w:r>
            <w:proofErr w:type="spellEnd"/>
          </w:p>
        </w:tc>
        <w:tc>
          <w:tcPr>
            <w:tcW w:w="1035" w:type="dxa"/>
            <w:shd w:val="clear" w:color="auto" w:fill="EBF2F9"/>
            <w:vAlign w:val="center"/>
          </w:tcPr>
          <w:p w14:paraId="12B8F058" w14:textId="77777777" w:rsidR="00AE1FBB" w:rsidRPr="0054012C" w:rsidRDefault="00AE1FBB" w:rsidP="00203665">
            <w:pPr>
              <w:widowControl/>
              <w:jc w:val="center"/>
            </w:pPr>
            <w:proofErr w:type="spellStart"/>
            <w:r w:rsidRPr="0054012C">
              <w:rPr>
                <w:rFonts w:cs="Gungsuh"/>
              </w:rPr>
              <w:t>銷售折讓</w:t>
            </w:r>
            <w:proofErr w:type="spellEnd"/>
          </w:p>
        </w:tc>
        <w:tc>
          <w:tcPr>
            <w:tcW w:w="1035" w:type="dxa"/>
            <w:shd w:val="clear" w:color="auto" w:fill="EBF2F9"/>
            <w:vAlign w:val="center"/>
          </w:tcPr>
          <w:p w14:paraId="5BE92414" w14:textId="77777777" w:rsidR="00AE1FBB" w:rsidRPr="0054012C" w:rsidRDefault="00AE1FBB" w:rsidP="00203665">
            <w:pPr>
              <w:widowControl/>
              <w:jc w:val="center"/>
            </w:pPr>
            <w:proofErr w:type="spellStart"/>
            <w:r w:rsidRPr="0054012C">
              <w:rPr>
                <w:rFonts w:cs="Gungsuh"/>
              </w:rPr>
              <w:t>商業模式</w:t>
            </w:r>
            <w:proofErr w:type="spellEnd"/>
          </w:p>
        </w:tc>
        <w:tc>
          <w:tcPr>
            <w:tcW w:w="1117" w:type="dxa"/>
            <w:shd w:val="clear" w:color="auto" w:fill="EBF2F9"/>
            <w:vAlign w:val="center"/>
          </w:tcPr>
          <w:p w14:paraId="1A19F161" w14:textId="77777777" w:rsidR="00AE1FBB" w:rsidRPr="0054012C" w:rsidRDefault="00AE1FBB" w:rsidP="00203665">
            <w:pPr>
              <w:widowControl/>
              <w:jc w:val="center"/>
            </w:pPr>
            <w:proofErr w:type="spellStart"/>
            <w:r w:rsidRPr="0054012C">
              <w:rPr>
                <w:rFonts w:cs="Gungsuh"/>
              </w:rPr>
              <w:t>市場滲透率</w:t>
            </w:r>
            <w:proofErr w:type="spellEnd"/>
          </w:p>
        </w:tc>
        <w:tc>
          <w:tcPr>
            <w:tcW w:w="1670" w:type="dxa"/>
            <w:shd w:val="clear" w:color="auto" w:fill="EBF2F9"/>
            <w:vAlign w:val="center"/>
          </w:tcPr>
          <w:p w14:paraId="704DCF1B" w14:textId="77777777" w:rsidR="00AE1FBB" w:rsidRPr="0054012C" w:rsidRDefault="00AE1FBB" w:rsidP="00203665">
            <w:pPr>
              <w:widowControl/>
              <w:jc w:val="center"/>
              <w:rPr>
                <w:lang w:eastAsia="zh-TW"/>
              </w:rPr>
            </w:pPr>
            <w:r w:rsidRPr="0054012C">
              <w:rPr>
                <w:rFonts w:cs="Gungsuh"/>
                <w:lang w:eastAsia="zh-TW"/>
              </w:rPr>
              <w:t>世界半導體貿易統計組織</w:t>
            </w:r>
          </w:p>
        </w:tc>
      </w:tr>
      <w:tr w:rsidR="00AE1FBB" w:rsidRPr="0054012C" w14:paraId="5AEBFC99" w14:textId="77777777" w:rsidTr="00203665">
        <w:tc>
          <w:tcPr>
            <w:tcW w:w="1042" w:type="dxa"/>
            <w:shd w:val="clear" w:color="auto" w:fill="EBF2F9"/>
            <w:vAlign w:val="center"/>
          </w:tcPr>
          <w:p w14:paraId="072AD0D7" w14:textId="77777777" w:rsidR="00AE1FBB" w:rsidRPr="0054012C" w:rsidRDefault="00AE1FBB" w:rsidP="00203665">
            <w:pPr>
              <w:widowControl/>
              <w:jc w:val="center"/>
            </w:pPr>
            <w:proofErr w:type="spellStart"/>
            <w:r w:rsidRPr="0054012C">
              <w:rPr>
                <w:rFonts w:cs="Gungsuh"/>
              </w:rPr>
              <w:t>供應鏈</w:t>
            </w:r>
            <w:proofErr w:type="spellEnd"/>
          </w:p>
        </w:tc>
        <w:tc>
          <w:tcPr>
            <w:tcW w:w="1036" w:type="dxa"/>
            <w:shd w:val="clear" w:color="auto" w:fill="EBF2F9"/>
            <w:vAlign w:val="center"/>
          </w:tcPr>
          <w:p w14:paraId="109A7298" w14:textId="77777777" w:rsidR="00AE1FBB" w:rsidRPr="0054012C" w:rsidRDefault="00AE1FBB" w:rsidP="00203665">
            <w:pPr>
              <w:widowControl/>
              <w:jc w:val="center"/>
            </w:pPr>
            <w:proofErr w:type="spellStart"/>
            <w:r w:rsidRPr="0054012C">
              <w:rPr>
                <w:rFonts w:cs="Gungsuh"/>
              </w:rPr>
              <w:t>基礎架構</w:t>
            </w:r>
            <w:proofErr w:type="spellEnd"/>
          </w:p>
        </w:tc>
        <w:tc>
          <w:tcPr>
            <w:tcW w:w="1036" w:type="dxa"/>
            <w:shd w:val="clear" w:color="auto" w:fill="EBF2F9"/>
            <w:vAlign w:val="center"/>
          </w:tcPr>
          <w:p w14:paraId="102AE453" w14:textId="77777777" w:rsidR="00AE1FBB" w:rsidRPr="0054012C" w:rsidRDefault="00AE1FBB" w:rsidP="00203665">
            <w:pPr>
              <w:widowControl/>
              <w:jc w:val="center"/>
            </w:pPr>
            <w:proofErr w:type="spellStart"/>
            <w:r w:rsidRPr="0054012C">
              <w:rPr>
                <w:rFonts w:cs="Gungsuh"/>
              </w:rPr>
              <w:t>中國大陸</w:t>
            </w:r>
            <w:proofErr w:type="spellEnd"/>
          </w:p>
        </w:tc>
        <w:tc>
          <w:tcPr>
            <w:tcW w:w="1035" w:type="dxa"/>
            <w:shd w:val="clear" w:color="auto" w:fill="EBF2F9"/>
            <w:vAlign w:val="center"/>
          </w:tcPr>
          <w:p w14:paraId="5885F2FB" w14:textId="77777777" w:rsidR="00AE1FBB" w:rsidRPr="0054012C" w:rsidRDefault="00AE1FBB" w:rsidP="00203665">
            <w:pPr>
              <w:widowControl/>
              <w:jc w:val="center"/>
            </w:pPr>
            <w:proofErr w:type="spellStart"/>
            <w:r w:rsidRPr="0054012C">
              <w:rPr>
                <w:rFonts w:cs="Gungsuh"/>
              </w:rPr>
              <w:t>分散風險</w:t>
            </w:r>
            <w:proofErr w:type="spellEnd"/>
          </w:p>
        </w:tc>
        <w:tc>
          <w:tcPr>
            <w:tcW w:w="1035" w:type="dxa"/>
            <w:shd w:val="clear" w:color="auto" w:fill="EBF2F9"/>
            <w:vAlign w:val="center"/>
          </w:tcPr>
          <w:p w14:paraId="25C7752E" w14:textId="77777777" w:rsidR="00AE1FBB" w:rsidRPr="0054012C" w:rsidRDefault="00AE1FBB" w:rsidP="00203665">
            <w:pPr>
              <w:widowControl/>
              <w:jc w:val="center"/>
            </w:pPr>
            <w:proofErr w:type="spellStart"/>
            <w:r w:rsidRPr="0054012C">
              <w:rPr>
                <w:rFonts w:cs="Gungsuh"/>
              </w:rPr>
              <w:t>銷貨折讓</w:t>
            </w:r>
            <w:proofErr w:type="spellEnd"/>
          </w:p>
        </w:tc>
        <w:tc>
          <w:tcPr>
            <w:tcW w:w="1035" w:type="dxa"/>
            <w:shd w:val="clear" w:color="auto" w:fill="EBF2F9"/>
            <w:vAlign w:val="center"/>
          </w:tcPr>
          <w:p w14:paraId="6FE7320F" w14:textId="77777777" w:rsidR="00AE1FBB" w:rsidRPr="0054012C" w:rsidRDefault="00AE1FBB" w:rsidP="00203665">
            <w:pPr>
              <w:widowControl/>
              <w:jc w:val="center"/>
            </w:pPr>
            <w:proofErr w:type="spellStart"/>
            <w:r w:rsidRPr="0054012C">
              <w:rPr>
                <w:rFonts w:cs="Gungsuh"/>
              </w:rPr>
              <w:t>半導體產業</w:t>
            </w:r>
            <w:proofErr w:type="spellEnd"/>
          </w:p>
        </w:tc>
        <w:tc>
          <w:tcPr>
            <w:tcW w:w="1117" w:type="dxa"/>
            <w:shd w:val="clear" w:color="auto" w:fill="EBF2F9"/>
            <w:vAlign w:val="center"/>
          </w:tcPr>
          <w:p w14:paraId="13786D2D" w14:textId="77777777" w:rsidR="00AE1FBB" w:rsidRPr="0054012C" w:rsidRDefault="00AE1FBB" w:rsidP="00203665">
            <w:pPr>
              <w:widowControl/>
              <w:jc w:val="center"/>
            </w:pPr>
            <w:proofErr w:type="spellStart"/>
            <w:r w:rsidRPr="0054012C">
              <w:rPr>
                <w:rFonts w:cs="Gungsuh"/>
              </w:rPr>
              <w:t>車用半導體</w:t>
            </w:r>
            <w:proofErr w:type="spellEnd"/>
          </w:p>
        </w:tc>
        <w:tc>
          <w:tcPr>
            <w:tcW w:w="1670" w:type="dxa"/>
            <w:shd w:val="clear" w:color="auto" w:fill="EBF2F9"/>
            <w:vAlign w:val="center"/>
          </w:tcPr>
          <w:p w14:paraId="0E01176A" w14:textId="77777777" w:rsidR="00AE1FBB" w:rsidRPr="0054012C" w:rsidRDefault="00AE1FBB" w:rsidP="00203665">
            <w:pPr>
              <w:widowControl/>
              <w:jc w:val="center"/>
            </w:pPr>
            <w:r w:rsidRPr="0054012C">
              <w:t>FTSE4 Good</w:t>
            </w:r>
          </w:p>
        </w:tc>
      </w:tr>
      <w:tr w:rsidR="00AE1FBB" w:rsidRPr="0054012C" w14:paraId="14516D90" w14:textId="77777777" w:rsidTr="00203665">
        <w:tc>
          <w:tcPr>
            <w:tcW w:w="1042" w:type="dxa"/>
            <w:shd w:val="clear" w:color="auto" w:fill="EBF2F9"/>
            <w:vAlign w:val="center"/>
          </w:tcPr>
          <w:p w14:paraId="2A46512D" w14:textId="77777777" w:rsidR="00AE1FBB" w:rsidRPr="0054012C" w:rsidRDefault="00AE1FBB" w:rsidP="00203665">
            <w:pPr>
              <w:widowControl/>
              <w:jc w:val="center"/>
            </w:pPr>
            <w:r w:rsidRPr="0054012C">
              <w:rPr>
                <w:rFonts w:cs="Gungsuh"/>
              </w:rPr>
              <w:t>7奈米</w:t>
            </w:r>
          </w:p>
        </w:tc>
        <w:tc>
          <w:tcPr>
            <w:tcW w:w="1036" w:type="dxa"/>
            <w:shd w:val="clear" w:color="auto" w:fill="EBF2F9"/>
            <w:vAlign w:val="center"/>
          </w:tcPr>
          <w:p w14:paraId="66A4EBC9" w14:textId="77777777" w:rsidR="00AE1FBB" w:rsidRPr="0054012C" w:rsidRDefault="00AE1FBB" w:rsidP="00203665">
            <w:pPr>
              <w:widowControl/>
              <w:jc w:val="center"/>
            </w:pPr>
            <w:proofErr w:type="spellStart"/>
            <w:r w:rsidRPr="0054012C">
              <w:rPr>
                <w:rFonts w:cs="Gungsuh"/>
              </w:rPr>
              <w:t>潛在市場</w:t>
            </w:r>
            <w:proofErr w:type="spellEnd"/>
          </w:p>
        </w:tc>
        <w:tc>
          <w:tcPr>
            <w:tcW w:w="1036" w:type="dxa"/>
            <w:shd w:val="clear" w:color="auto" w:fill="EBF2F9"/>
            <w:vAlign w:val="center"/>
          </w:tcPr>
          <w:p w14:paraId="5FF65FF3" w14:textId="77777777" w:rsidR="00AE1FBB" w:rsidRPr="0054012C" w:rsidRDefault="00AE1FBB" w:rsidP="00203665">
            <w:pPr>
              <w:widowControl/>
              <w:jc w:val="center"/>
            </w:pPr>
            <w:proofErr w:type="spellStart"/>
            <w:r w:rsidRPr="0054012C">
              <w:rPr>
                <w:rFonts w:cs="Gungsuh"/>
              </w:rPr>
              <w:t>公衛機構</w:t>
            </w:r>
            <w:proofErr w:type="spellEnd"/>
          </w:p>
        </w:tc>
        <w:tc>
          <w:tcPr>
            <w:tcW w:w="1035" w:type="dxa"/>
            <w:shd w:val="clear" w:color="auto" w:fill="EBF2F9"/>
            <w:vAlign w:val="center"/>
          </w:tcPr>
          <w:p w14:paraId="09CBD6A1" w14:textId="77777777" w:rsidR="00AE1FBB" w:rsidRPr="0054012C" w:rsidRDefault="00AE1FBB" w:rsidP="00203665">
            <w:pPr>
              <w:widowControl/>
              <w:jc w:val="center"/>
            </w:pPr>
            <w:proofErr w:type="spellStart"/>
            <w:r w:rsidRPr="0054012C">
              <w:rPr>
                <w:rFonts w:cs="Gungsuh"/>
              </w:rPr>
              <w:t>外銷導向</w:t>
            </w:r>
            <w:proofErr w:type="spellEnd"/>
          </w:p>
        </w:tc>
        <w:tc>
          <w:tcPr>
            <w:tcW w:w="1035" w:type="dxa"/>
            <w:shd w:val="clear" w:color="auto" w:fill="EBF2F9"/>
            <w:vAlign w:val="center"/>
          </w:tcPr>
          <w:p w14:paraId="6BF5A0CC" w14:textId="77777777" w:rsidR="00AE1FBB" w:rsidRPr="0054012C" w:rsidRDefault="00AE1FBB" w:rsidP="00203665">
            <w:pPr>
              <w:widowControl/>
              <w:jc w:val="center"/>
            </w:pPr>
            <w:proofErr w:type="spellStart"/>
            <w:r w:rsidRPr="0054012C">
              <w:rPr>
                <w:rFonts w:cs="Gungsuh"/>
              </w:rPr>
              <w:t>平板電腦</w:t>
            </w:r>
            <w:proofErr w:type="spellEnd"/>
          </w:p>
        </w:tc>
        <w:tc>
          <w:tcPr>
            <w:tcW w:w="1035" w:type="dxa"/>
            <w:shd w:val="clear" w:color="auto" w:fill="EBF2F9"/>
            <w:vAlign w:val="center"/>
          </w:tcPr>
          <w:p w14:paraId="4926A8CC" w14:textId="77777777" w:rsidR="00AE1FBB" w:rsidRPr="0054012C" w:rsidRDefault="00AE1FBB" w:rsidP="00203665">
            <w:pPr>
              <w:widowControl/>
              <w:jc w:val="center"/>
            </w:pPr>
            <w:proofErr w:type="spellStart"/>
            <w:r w:rsidRPr="0054012C">
              <w:rPr>
                <w:rFonts w:cs="Gungsuh"/>
              </w:rPr>
              <w:t>技術差異化</w:t>
            </w:r>
            <w:proofErr w:type="spellEnd"/>
          </w:p>
        </w:tc>
        <w:tc>
          <w:tcPr>
            <w:tcW w:w="1117" w:type="dxa"/>
            <w:shd w:val="clear" w:color="auto" w:fill="EBF2F9"/>
            <w:vAlign w:val="center"/>
          </w:tcPr>
          <w:p w14:paraId="6B266928" w14:textId="77777777" w:rsidR="00AE1FBB" w:rsidRPr="0054012C" w:rsidRDefault="00AE1FBB" w:rsidP="00203665">
            <w:pPr>
              <w:widowControl/>
              <w:jc w:val="center"/>
            </w:pPr>
            <w:proofErr w:type="spellStart"/>
            <w:r w:rsidRPr="0054012C">
              <w:rPr>
                <w:rFonts w:cs="Gungsuh"/>
              </w:rPr>
              <w:t>三維積體電路</w:t>
            </w:r>
            <w:proofErr w:type="spellEnd"/>
          </w:p>
        </w:tc>
        <w:tc>
          <w:tcPr>
            <w:tcW w:w="1670" w:type="dxa"/>
            <w:shd w:val="clear" w:color="auto" w:fill="EBF2F9"/>
            <w:vAlign w:val="center"/>
          </w:tcPr>
          <w:p w14:paraId="3B9D1593" w14:textId="77777777" w:rsidR="00AE1FBB" w:rsidRPr="0054012C" w:rsidRDefault="00AE1FBB" w:rsidP="00203665">
            <w:pPr>
              <w:widowControl/>
              <w:jc w:val="center"/>
            </w:pPr>
            <w:r w:rsidRPr="0054012C">
              <w:t>Mitsubishi Electric</w:t>
            </w:r>
          </w:p>
        </w:tc>
      </w:tr>
    </w:tbl>
    <w:p w14:paraId="51439FB3" w14:textId="7CED3946" w:rsidR="002B629B" w:rsidRDefault="00EC0820" w:rsidP="00EC0820">
      <w:pPr>
        <w:pStyle w:val="110"/>
      </w:pPr>
      <w:bookmarkStart w:id="33" w:name="_heading=h.70uvkx2xk3rg" w:colFirst="0" w:colLast="0"/>
      <w:bookmarkStart w:id="34" w:name="_Toc168479385"/>
      <w:bookmarkEnd w:id="33"/>
      <w:r>
        <w:rPr>
          <w:rFonts w:hint="eastAsia"/>
        </w:rPr>
        <w:t>3.</w:t>
      </w:r>
      <w:r w:rsidR="009C303B">
        <w:rPr>
          <w:rFonts w:hint="eastAsia"/>
        </w:rPr>
        <w:t>5</w:t>
      </w:r>
      <w:r>
        <w:rPr>
          <w:rFonts w:hint="eastAsia"/>
        </w:rPr>
        <w:t xml:space="preserve"> </w:t>
      </w:r>
      <w:r w:rsidR="005F5413">
        <w:rPr>
          <w:rFonts w:hint="eastAsia"/>
        </w:rPr>
        <w:t>情緒</w:t>
      </w:r>
      <w:r>
        <w:rPr>
          <w:rFonts w:hint="eastAsia"/>
        </w:rPr>
        <w:t>詞典</w:t>
      </w:r>
      <w:r w:rsidR="005F5413">
        <w:rPr>
          <w:rFonts w:hint="eastAsia"/>
        </w:rPr>
        <w:t>分類</w:t>
      </w:r>
      <w:bookmarkEnd w:id="34"/>
    </w:p>
    <w:p w14:paraId="3CC618B1" w14:textId="31241E8B" w:rsidR="009C303B" w:rsidRDefault="009C303B" w:rsidP="009C303B">
      <w:pPr>
        <w:pStyle w:val="15"/>
        <w:ind w:firstLine="480"/>
      </w:pPr>
      <w:r>
        <w:rPr>
          <w:rFonts w:hint="eastAsia"/>
        </w:rPr>
        <w:t>對詞典進行正向、負向分類</w:t>
      </w:r>
      <w:r w:rsidR="005F5413">
        <w:rPr>
          <w:rFonts w:hint="eastAsia"/>
        </w:rPr>
        <w:t>，中立詞彙等</w:t>
      </w:r>
      <w:r w:rsidR="000523B1">
        <w:rPr>
          <w:rFonts w:hint="eastAsia"/>
        </w:rPr>
        <w:t>。</w:t>
      </w:r>
    </w:p>
    <w:p w14:paraId="1835676B" w14:textId="0469E90B" w:rsidR="003B1411" w:rsidRPr="003B1411" w:rsidRDefault="003B1411" w:rsidP="008C339D">
      <w:pPr>
        <w:pStyle w:val="aff0"/>
      </w:pPr>
      <w:bookmarkStart w:id="35" w:name="_Toc168479404"/>
      <w:r w:rsidRPr="0054012C">
        <w:t>表</w:t>
      </w:r>
      <w:r>
        <w:rPr>
          <w:rFonts w:hint="eastAsia"/>
        </w:rPr>
        <w:t>3.</w:t>
      </w:r>
      <w:r w:rsidR="008C339D">
        <w:rPr>
          <w:rFonts w:hint="eastAsia"/>
        </w:rPr>
        <w:t>4.</w:t>
      </w:r>
      <w:r>
        <w:rPr>
          <w:rFonts w:hint="eastAsia"/>
        </w:rPr>
        <w:t xml:space="preserve"> </w:t>
      </w:r>
      <w:r>
        <w:rPr>
          <w:rFonts w:hint="eastAsia"/>
        </w:rPr>
        <w:t>正負向情緒</w:t>
      </w:r>
      <w:r>
        <w:t>詞典</w:t>
      </w:r>
      <w:r>
        <w:rPr>
          <w:rFonts w:hint="eastAsia"/>
        </w:rPr>
        <w:t>範例</w:t>
      </w:r>
      <w:bookmarkEnd w:id="35"/>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125"/>
        <w:gridCol w:w="1126"/>
        <w:gridCol w:w="1126"/>
        <w:gridCol w:w="1126"/>
        <w:gridCol w:w="1125"/>
        <w:gridCol w:w="1126"/>
        <w:gridCol w:w="1126"/>
        <w:gridCol w:w="1126"/>
      </w:tblGrid>
      <w:tr w:rsidR="002B629B" w:rsidRPr="0054012C" w14:paraId="74FFA485" w14:textId="77777777" w:rsidTr="00316957">
        <w:tc>
          <w:tcPr>
            <w:tcW w:w="4503" w:type="dxa"/>
            <w:gridSpan w:val="4"/>
            <w:shd w:val="clear" w:color="auto" w:fill="FACFC6"/>
            <w:vAlign w:val="center"/>
          </w:tcPr>
          <w:p w14:paraId="4D4E729A" w14:textId="0407F5CB" w:rsidR="002B629B" w:rsidRPr="0054012C" w:rsidRDefault="002B629B" w:rsidP="00316957">
            <w:pPr>
              <w:widowControl/>
              <w:jc w:val="center"/>
              <w:rPr>
                <w:lang w:eastAsia="zh-TW"/>
              </w:rPr>
            </w:pPr>
            <w:proofErr w:type="spellStart"/>
            <w:r w:rsidRPr="0054012C">
              <w:rPr>
                <w:rFonts w:cs="Gungsuh"/>
              </w:rPr>
              <w:t>正向詞</w:t>
            </w:r>
            <w:proofErr w:type="spellEnd"/>
          </w:p>
        </w:tc>
        <w:tc>
          <w:tcPr>
            <w:tcW w:w="4503" w:type="dxa"/>
            <w:gridSpan w:val="4"/>
            <w:shd w:val="clear" w:color="auto" w:fill="C5E0B3"/>
            <w:vAlign w:val="center"/>
          </w:tcPr>
          <w:p w14:paraId="558F4966" w14:textId="3399F1FA" w:rsidR="002B629B" w:rsidRPr="0054012C" w:rsidRDefault="002B629B" w:rsidP="00316957">
            <w:pPr>
              <w:widowControl/>
              <w:jc w:val="center"/>
              <w:rPr>
                <w:lang w:eastAsia="zh-TW"/>
              </w:rPr>
            </w:pPr>
            <w:proofErr w:type="spellStart"/>
            <w:r w:rsidRPr="0054012C">
              <w:rPr>
                <w:rFonts w:cs="Gungsuh"/>
              </w:rPr>
              <w:t>負向詞</w:t>
            </w:r>
            <w:proofErr w:type="spellEnd"/>
          </w:p>
        </w:tc>
      </w:tr>
      <w:tr w:rsidR="002B629B" w:rsidRPr="0054012C" w14:paraId="79FE4E08" w14:textId="77777777" w:rsidTr="00316957">
        <w:tc>
          <w:tcPr>
            <w:tcW w:w="1125" w:type="dxa"/>
            <w:shd w:val="clear" w:color="auto" w:fill="F8E0E0"/>
            <w:vAlign w:val="center"/>
          </w:tcPr>
          <w:p w14:paraId="2CBA11F1" w14:textId="77777777" w:rsidR="002B629B" w:rsidRPr="0054012C" w:rsidRDefault="002B629B" w:rsidP="00316957">
            <w:pPr>
              <w:widowControl/>
              <w:jc w:val="center"/>
            </w:pPr>
            <w:r w:rsidRPr="0054012C">
              <w:rPr>
                <w:rFonts w:cs="Gungsuh"/>
              </w:rPr>
              <w:t>攻</w:t>
            </w:r>
          </w:p>
        </w:tc>
        <w:tc>
          <w:tcPr>
            <w:tcW w:w="1126" w:type="dxa"/>
            <w:shd w:val="clear" w:color="auto" w:fill="F8E0E0"/>
            <w:vAlign w:val="center"/>
          </w:tcPr>
          <w:p w14:paraId="794F1D6B" w14:textId="77777777" w:rsidR="002B629B" w:rsidRPr="0054012C" w:rsidRDefault="002B629B" w:rsidP="00316957">
            <w:pPr>
              <w:widowControl/>
              <w:jc w:val="center"/>
            </w:pPr>
            <w:proofErr w:type="spellStart"/>
            <w:r w:rsidRPr="0054012C">
              <w:rPr>
                <w:rFonts w:cs="Gungsuh"/>
              </w:rPr>
              <w:t>拉高</w:t>
            </w:r>
            <w:proofErr w:type="spellEnd"/>
          </w:p>
        </w:tc>
        <w:tc>
          <w:tcPr>
            <w:tcW w:w="1126" w:type="dxa"/>
            <w:shd w:val="clear" w:color="auto" w:fill="F8E0E0"/>
            <w:vAlign w:val="center"/>
          </w:tcPr>
          <w:p w14:paraId="6B288E06" w14:textId="77777777" w:rsidR="002B629B" w:rsidRPr="0054012C" w:rsidRDefault="002B629B" w:rsidP="00316957">
            <w:pPr>
              <w:widowControl/>
              <w:jc w:val="center"/>
            </w:pPr>
            <w:proofErr w:type="spellStart"/>
            <w:r w:rsidRPr="0054012C">
              <w:rPr>
                <w:rFonts w:cs="Gungsuh"/>
              </w:rPr>
              <w:t>漲勢</w:t>
            </w:r>
            <w:proofErr w:type="spellEnd"/>
          </w:p>
        </w:tc>
        <w:tc>
          <w:tcPr>
            <w:tcW w:w="1126" w:type="dxa"/>
            <w:shd w:val="clear" w:color="auto" w:fill="F8E0E0"/>
            <w:vAlign w:val="center"/>
          </w:tcPr>
          <w:p w14:paraId="0DDD7BA3" w14:textId="77777777" w:rsidR="002B629B" w:rsidRPr="0054012C" w:rsidRDefault="002B629B" w:rsidP="00316957">
            <w:pPr>
              <w:widowControl/>
              <w:jc w:val="center"/>
            </w:pPr>
            <w:proofErr w:type="spellStart"/>
            <w:r w:rsidRPr="0054012C">
              <w:rPr>
                <w:rFonts w:cs="Gungsuh"/>
              </w:rPr>
              <w:t>買回來</w:t>
            </w:r>
            <w:proofErr w:type="spellEnd"/>
          </w:p>
        </w:tc>
        <w:tc>
          <w:tcPr>
            <w:tcW w:w="1125" w:type="dxa"/>
            <w:shd w:val="clear" w:color="auto" w:fill="E2EFD9"/>
            <w:vAlign w:val="center"/>
          </w:tcPr>
          <w:p w14:paraId="04DCCEA5" w14:textId="77777777" w:rsidR="002B629B" w:rsidRPr="0054012C" w:rsidRDefault="002B629B" w:rsidP="00316957">
            <w:pPr>
              <w:widowControl/>
              <w:jc w:val="center"/>
            </w:pPr>
            <w:r w:rsidRPr="0054012C">
              <w:rPr>
                <w:rFonts w:cs="Gungsuh"/>
              </w:rPr>
              <w:t>弱</w:t>
            </w:r>
          </w:p>
        </w:tc>
        <w:tc>
          <w:tcPr>
            <w:tcW w:w="1126" w:type="dxa"/>
            <w:shd w:val="clear" w:color="auto" w:fill="E2EFD9"/>
            <w:vAlign w:val="center"/>
          </w:tcPr>
          <w:p w14:paraId="25F04CC9" w14:textId="77777777" w:rsidR="002B629B" w:rsidRPr="0054012C" w:rsidRDefault="002B629B" w:rsidP="00316957">
            <w:pPr>
              <w:widowControl/>
              <w:jc w:val="center"/>
            </w:pPr>
            <w:proofErr w:type="spellStart"/>
            <w:r w:rsidRPr="0054012C">
              <w:rPr>
                <w:rFonts w:cs="Gungsuh"/>
              </w:rPr>
              <w:t>扼殺</w:t>
            </w:r>
            <w:proofErr w:type="spellEnd"/>
          </w:p>
        </w:tc>
        <w:tc>
          <w:tcPr>
            <w:tcW w:w="1126" w:type="dxa"/>
            <w:shd w:val="clear" w:color="auto" w:fill="E2EFD9"/>
            <w:vAlign w:val="center"/>
          </w:tcPr>
          <w:p w14:paraId="0EBE8161" w14:textId="77777777" w:rsidR="002B629B" w:rsidRPr="0054012C" w:rsidRDefault="002B629B" w:rsidP="00316957">
            <w:pPr>
              <w:widowControl/>
              <w:jc w:val="center"/>
            </w:pPr>
            <w:proofErr w:type="spellStart"/>
            <w:r w:rsidRPr="0054012C">
              <w:rPr>
                <w:rFonts w:cs="Gungsuh"/>
              </w:rPr>
              <w:t>跌幅</w:t>
            </w:r>
            <w:proofErr w:type="spellEnd"/>
          </w:p>
        </w:tc>
        <w:tc>
          <w:tcPr>
            <w:tcW w:w="1126" w:type="dxa"/>
            <w:shd w:val="clear" w:color="auto" w:fill="E2EFD9"/>
            <w:vAlign w:val="center"/>
          </w:tcPr>
          <w:p w14:paraId="3D762F38" w14:textId="77777777" w:rsidR="002B629B" w:rsidRPr="0054012C" w:rsidRDefault="002B629B" w:rsidP="00316957">
            <w:pPr>
              <w:widowControl/>
              <w:jc w:val="center"/>
            </w:pPr>
            <w:proofErr w:type="spellStart"/>
            <w:r w:rsidRPr="0054012C">
              <w:rPr>
                <w:rFonts w:cs="Gungsuh"/>
              </w:rPr>
              <w:t>不要買進</w:t>
            </w:r>
            <w:proofErr w:type="spellEnd"/>
          </w:p>
        </w:tc>
      </w:tr>
      <w:tr w:rsidR="002B629B" w:rsidRPr="0054012C" w14:paraId="3B562C07" w14:textId="77777777" w:rsidTr="00316957">
        <w:tc>
          <w:tcPr>
            <w:tcW w:w="1125" w:type="dxa"/>
            <w:shd w:val="clear" w:color="auto" w:fill="F8E0E0"/>
            <w:vAlign w:val="center"/>
          </w:tcPr>
          <w:p w14:paraId="2C048F2E" w14:textId="77777777" w:rsidR="002B629B" w:rsidRPr="0054012C" w:rsidRDefault="002B629B" w:rsidP="00316957">
            <w:pPr>
              <w:widowControl/>
              <w:jc w:val="center"/>
            </w:pPr>
            <w:r w:rsidRPr="0054012C">
              <w:rPr>
                <w:rFonts w:cs="Gungsuh"/>
              </w:rPr>
              <w:t>抱</w:t>
            </w:r>
          </w:p>
        </w:tc>
        <w:tc>
          <w:tcPr>
            <w:tcW w:w="1126" w:type="dxa"/>
            <w:shd w:val="clear" w:color="auto" w:fill="F8E0E0"/>
            <w:vAlign w:val="center"/>
          </w:tcPr>
          <w:p w14:paraId="45F59E5E" w14:textId="77777777" w:rsidR="002B629B" w:rsidRPr="0054012C" w:rsidRDefault="002B629B" w:rsidP="00316957">
            <w:pPr>
              <w:widowControl/>
              <w:jc w:val="center"/>
            </w:pPr>
            <w:proofErr w:type="spellStart"/>
            <w:r w:rsidRPr="0054012C">
              <w:rPr>
                <w:rFonts w:cs="Gungsuh"/>
              </w:rPr>
              <w:t>長多</w:t>
            </w:r>
            <w:proofErr w:type="spellEnd"/>
          </w:p>
        </w:tc>
        <w:tc>
          <w:tcPr>
            <w:tcW w:w="1126" w:type="dxa"/>
            <w:shd w:val="clear" w:color="auto" w:fill="F8E0E0"/>
            <w:vAlign w:val="center"/>
          </w:tcPr>
          <w:p w14:paraId="7AC96100" w14:textId="77777777" w:rsidR="002B629B" w:rsidRPr="0054012C" w:rsidRDefault="002B629B" w:rsidP="00316957">
            <w:pPr>
              <w:widowControl/>
              <w:jc w:val="center"/>
            </w:pPr>
            <w:proofErr w:type="spellStart"/>
            <w:r w:rsidRPr="0054012C">
              <w:rPr>
                <w:rFonts w:cs="Gungsuh"/>
              </w:rPr>
              <w:t>漲價</w:t>
            </w:r>
            <w:proofErr w:type="spellEnd"/>
          </w:p>
        </w:tc>
        <w:tc>
          <w:tcPr>
            <w:tcW w:w="1126" w:type="dxa"/>
            <w:shd w:val="clear" w:color="auto" w:fill="F8E0E0"/>
            <w:vAlign w:val="center"/>
          </w:tcPr>
          <w:p w14:paraId="1A9B2993" w14:textId="77777777" w:rsidR="002B629B" w:rsidRPr="0054012C" w:rsidRDefault="002B629B" w:rsidP="00316957">
            <w:pPr>
              <w:widowControl/>
              <w:jc w:val="center"/>
            </w:pPr>
            <w:proofErr w:type="spellStart"/>
            <w:r w:rsidRPr="0054012C">
              <w:rPr>
                <w:rFonts w:cs="Gungsuh"/>
              </w:rPr>
              <w:t>漲上來</w:t>
            </w:r>
            <w:proofErr w:type="spellEnd"/>
          </w:p>
        </w:tc>
        <w:tc>
          <w:tcPr>
            <w:tcW w:w="1125" w:type="dxa"/>
            <w:shd w:val="clear" w:color="auto" w:fill="E2EFD9"/>
            <w:vAlign w:val="center"/>
          </w:tcPr>
          <w:p w14:paraId="4D96A785" w14:textId="77777777" w:rsidR="002B629B" w:rsidRPr="0054012C" w:rsidRDefault="002B629B" w:rsidP="00316957">
            <w:pPr>
              <w:widowControl/>
              <w:jc w:val="center"/>
            </w:pPr>
            <w:r w:rsidRPr="0054012C">
              <w:rPr>
                <w:rFonts w:cs="Gungsuh"/>
              </w:rPr>
              <w:t>挫</w:t>
            </w:r>
          </w:p>
        </w:tc>
        <w:tc>
          <w:tcPr>
            <w:tcW w:w="1126" w:type="dxa"/>
            <w:shd w:val="clear" w:color="auto" w:fill="E2EFD9"/>
            <w:vAlign w:val="center"/>
          </w:tcPr>
          <w:p w14:paraId="27A57F38" w14:textId="77777777" w:rsidR="002B629B" w:rsidRPr="0054012C" w:rsidRDefault="002B629B" w:rsidP="00316957">
            <w:pPr>
              <w:widowControl/>
              <w:jc w:val="center"/>
            </w:pPr>
            <w:proofErr w:type="spellStart"/>
            <w:r w:rsidRPr="0054012C">
              <w:rPr>
                <w:rFonts w:cs="Gungsuh"/>
              </w:rPr>
              <w:t>走弱</w:t>
            </w:r>
            <w:proofErr w:type="spellEnd"/>
          </w:p>
        </w:tc>
        <w:tc>
          <w:tcPr>
            <w:tcW w:w="1126" w:type="dxa"/>
            <w:shd w:val="clear" w:color="auto" w:fill="E2EFD9"/>
            <w:vAlign w:val="center"/>
          </w:tcPr>
          <w:p w14:paraId="130E6262" w14:textId="77777777" w:rsidR="002B629B" w:rsidRPr="0054012C" w:rsidRDefault="002B629B" w:rsidP="00316957">
            <w:pPr>
              <w:widowControl/>
              <w:jc w:val="center"/>
            </w:pPr>
            <w:proofErr w:type="spellStart"/>
            <w:r w:rsidRPr="0054012C">
              <w:rPr>
                <w:rFonts w:cs="Gungsuh"/>
              </w:rPr>
              <w:t>落後</w:t>
            </w:r>
            <w:proofErr w:type="spellEnd"/>
          </w:p>
        </w:tc>
        <w:tc>
          <w:tcPr>
            <w:tcW w:w="1126" w:type="dxa"/>
            <w:shd w:val="clear" w:color="auto" w:fill="E2EFD9"/>
            <w:vAlign w:val="center"/>
          </w:tcPr>
          <w:p w14:paraId="29E117AE" w14:textId="77777777" w:rsidR="002B629B" w:rsidRPr="0054012C" w:rsidRDefault="002B629B" w:rsidP="00316957">
            <w:pPr>
              <w:widowControl/>
              <w:jc w:val="center"/>
            </w:pPr>
            <w:proofErr w:type="spellStart"/>
            <w:r w:rsidRPr="0054012C">
              <w:rPr>
                <w:rFonts w:cs="Gungsuh"/>
              </w:rPr>
              <w:t>不會上漲</w:t>
            </w:r>
            <w:proofErr w:type="spellEnd"/>
          </w:p>
        </w:tc>
      </w:tr>
      <w:tr w:rsidR="002B629B" w:rsidRPr="0054012C" w14:paraId="014E4161" w14:textId="77777777" w:rsidTr="00316957">
        <w:tc>
          <w:tcPr>
            <w:tcW w:w="1125" w:type="dxa"/>
            <w:shd w:val="clear" w:color="auto" w:fill="F8E0E0"/>
            <w:vAlign w:val="center"/>
          </w:tcPr>
          <w:p w14:paraId="73E3DCC2" w14:textId="77777777" w:rsidR="002B629B" w:rsidRPr="0054012C" w:rsidRDefault="002B629B" w:rsidP="00316957">
            <w:pPr>
              <w:widowControl/>
              <w:jc w:val="center"/>
            </w:pPr>
            <w:r w:rsidRPr="0054012C">
              <w:rPr>
                <w:rFonts w:cs="Gungsuh"/>
              </w:rPr>
              <w:t>拉</w:t>
            </w:r>
          </w:p>
        </w:tc>
        <w:tc>
          <w:tcPr>
            <w:tcW w:w="1126" w:type="dxa"/>
            <w:shd w:val="clear" w:color="auto" w:fill="F8E0E0"/>
            <w:vAlign w:val="center"/>
          </w:tcPr>
          <w:p w14:paraId="079904FA" w14:textId="77777777" w:rsidR="002B629B" w:rsidRPr="0054012C" w:rsidRDefault="002B629B" w:rsidP="00316957">
            <w:pPr>
              <w:widowControl/>
              <w:jc w:val="center"/>
            </w:pPr>
            <w:proofErr w:type="spellStart"/>
            <w:r w:rsidRPr="0054012C">
              <w:rPr>
                <w:rFonts w:cs="Gungsuh"/>
              </w:rPr>
              <w:t>看好</w:t>
            </w:r>
            <w:proofErr w:type="spellEnd"/>
          </w:p>
        </w:tc>
        <w:tc>
          <w:tcPr>
            <w:tcW w:w="1126" w:type="dxa"/>
            <w:shd w:val="clear" w:color="auto" w:fill="F8E0E0"/>
            <w:vAlign w:val="center"/>
          </w:tcPr>
          <w:p w14:paraId="1460A019" w14:textId="77777777" w:rsidR="002B629B" w:rsidRPr="0054012C" w:rsidRDefault="002B629B" w:rsidP="00316957">
            <w:pPr>
              <w:widowControl/>
              <w:jc w:val="center"/>
            </w:pPr>
            <w:proofErr w:type="spellStart"/>
            <w:r w:rsidRPr="0054012C">
              <w:rPr>
                <w:rFonts w:cs="Gungsuh"/>
              </w:rPr>
              <w:t>領先</w:t>
            </w:r>
            <w:proofErr w:type="spellEnd"/>
          </w:p>
        </w:tc>
        <w:tc>
          <w:tcPr>
            <w:tcW w:w="1126" w:type="dxa"/>
            <w:shd w:val="clear" w:color="auto" w:fill="F8E0E0"/>
            <w:vAlign w:val="center"/>
          </w:tcPr>
          <w:p w14:paraId="59EA982D" w14:textId="77777777" w:rsidR="002B629B" w:rsidRPr="0054012C" w:rsidRDefault="002B629B" w:rsidP="00316957">
            <w:pPr>
              <w:widowControl/>
              <w:jc w:val="center"/>
            </w:pPr>
            <w:proofErr w:type="spellStart"/>
            <w:r w:rsidRPr="0054012C">
              <w:rPr>
                <w:rFonts w:cs="Gungsuh"/>
              </w:rPr>
              <w:t>漲停板</w:t>
            </w:r>
            <w:proofErr w:type="spellEnd"/>
          </w:p>
        </w:tc>
        <w:tc>
          <w:tcPr>
            <w:tcW w:w="1125" w:type="dxa"/>
            <w:shd w:val="clear" w:color="auto" w:fill="E2EFD9"/>
            <w:vAlign w:val="center"/>
          </w:tcPr>
          <w:p w14:paraId="17DCDFED" w14:textId="77777777" w:rsidR="002B629B" w:rsidRPr="0054012C" w:rsidRDefault="002B629B" w:rsidP="00316957">
            <w:pPr>
              <w:widowControl/>
              <w:jc w:val="center"/>
            </w:pPr>
            <w:r w:rsidRPr="0054012C">
              <w:rPr>
                <w:rFonts w:cs="Gungsuh"/>
              </w:rPr>
              <w:t>割</w:t>
            </w:r>
          </w:p>
        </w:tc>
        <w:tc>
          <w:tcPr>
            <w:tcW w:w="1126" w:type="dxa"/>
            <w:shd w:val="clear" w:color="auto" w:fill="E2EFD9"/>
            <w:vAlign w:val="center"/>
          </w:tcPr>
          <w:p w14:paraId="0F8737F4" w14:textId="77777777" w:rsidR="002B629B" w:rsidRPr="0054012C" w:rsidRDefault="002B629B" w:rsidP="00316957">
            <w:pPr>
              <w:widowControl/>
              <w:jc w:val="center"/>
            </w:pPr>
            <w:proofErr w:type="spellStart"/>
            <w:r w:rsidRPr="0054012C">
              <w:rPr>
                <w:rFonts w:cs="Gungsuh"/>
              </w:rPr>
              <w:t>走跌</w:t>
            </w:r>
            <w:proofErr w:type="spellEnd"/>
          </w:p>
        </w:tc>
        <w:tc>
          <w:tcPr>
            <w:tcW w:w="1126" w:type="dxa"/>
            <w:shd w:val="clear" w:color="auto" w:fill="E2EFD9"/>
            <w:vAlign w:val="center"/>
          </w:tcPr>
          <w:p w14:paraId="517A4F9A" w14:textId="77777777" w:rsidR="002B629B" w:rsidRPr="0054012C" w:rsidRDefault="002B629B" w:rsidP="00316957">
            <w:pPr>
              <w:widowControl/>
              <w:jc w:val="center"/>
            </w:pPr>
            <w:proofErr w:type="spellStart"/>
            <w:r w:rsidRPr="0054012C">
              <w:rPr>
                <w:rFonts w:cs="Gungsuh"/>
              </w:rPr>
              <w:t>緊縮</w:t>
            </w:r>
            <w:proofErr w:type="spellEnd"/>
          </w:p>
        </w:tc>
        <w:tc>
          <w:tcPr>
            <w:tcW w:w="1126" w:type="dxa"/>
            <w:shd w:val="clear" w:color="auto" w:fill="E2EFD9"/>
            <w:vAlign w:val="center"/>
          </w:tcPr>
          <w:p w14:paraId="5C4C971E"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r>
      <w:tr w:rsidR="002B629B" w:rsidRPr="0054012C" w14:paraId="063294F3" w14:textId="77777777" w:rsidTr="00316957">
        <w:tc>
          <w:tcPr>
            <w:tcW w:w="1125" w:type="dxa"/>
            <w:shd w:val="clear" w:color="auto" w:fill="F8E0E0"/>
            <w:vAlign w:val="center"/>
          </w:tcPr>
          <w:p w14:paraId="322ED3CC" w14:textId="77777777" w:rsidR="002B629B" w:rsidRPr="0054012C" w:rsidRDefault="002B629B" w:rsidP="00316957">
            <w:pPr>
              <w:widowControl/>
              <w:jc w:val="center"/>
            </w:pPr>
            <w:r w:rsidRPr="0054012C">
              <w:rPr>
                <w:rFonts w:cs="Gungsuh"/>
              </w:rPr>
              <w:t>強</w:t>
            </w:r>
          </w:p>
        </w:tc>
        <w:tc>
          <w:tcPr>
            <w:tcW w:w="1126" w:type="dxa"/>
            <w:shd w:val="clear" w:color="auto" w:fill="F8E0E0"/>
            <w:vAlign w:val="center"/>
          </w:tcPr>
          <w:p w14:paraId="497FFD5F" w14:textId="77777777" w:rsidR="002B629B" w:rsidRPr="0054012C" w:rsidRDefault="002B629B" w:rsidP="00316957">
            <w:pPr>
              <w:widowControl/>
              <w:jc w:val="center"/>
            </w:pPr>
            <w:proofErr w:type="spellStart"/>
            <w:r w:rsidRPr="0054012C">
              <w:rPr>
                <w:rFonts w:cs="Gungsuh"/>
              </w:rPr>
              <w:t>看漲</w:t>
            </w:r>
            <w:proofErr w:type="spellEnd"/>
          </w:p>
        </w:tc>
        <w:tc>
          <w:tcPr>
            <w:tcW w:w="1126" w:type="dxa"/>
            <w:shd w:val="clear" w:color="auto" w:fill="F8E0E0"/>
            <w:vAlign w:val="center"/>
          </w:tcPr>
          <w:p w14:paraId="4E27F6B2" w14:textId="77777777" w:rsidR="002B629B" w:rsidRPr="0054012C" w:rsidRDefault="002B629B" w:rsidP="00316957">
            <w:pPr>
              <w:widowControl/>
              <w:jc w:val="center"/>
            </w:pPr>
            <w:proofErr w:type="spellStart"/>
            <w:r w:rsidRPr="0054012C">
              <w:rPr>
                <w:rFonts w:cs="Gungsuh"/>
              </w:rPr>
              <w:t>領漲</w:t>
            </w:r>
            <w:proofErr w:type="spellEnd"/>
          </w:p>
        </w:tc>
        <w:tc>
          <w:tcPr>
            <w:tcW w:w="1126" w:type="dxa"/>
            <w:shd w:val="clear" w:color="auto" w:fill="F8E0E0"/>
            <w:vAlign w:val="center"/>
          </w:tcPr>
          <w:p w14:paraId="6E2FF044"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w:t>
            </w:r>
          </w:p>
        </w:tc>
        <w:tc>
          <w:tcPr>
            <w:tcW w:w="1125" w:type="dxa"/>
            <w:shd w:val="clear" w:color="auto" w:fill="E2EFD9"/>
            <w:vAlign w:val="center"/>
          </w:tcPr>
          <w:p w14:paraId="4021463B" w14:textId="77777777" w:rsidR="002B629B" w:rsidRPr="0054012C" w:rsidRDefault="002B629B" w:rsidP="00316957">
            <w:pPr>
              <w:widowControl/>
              <w:jc w:val="center"/>
            </w:pPr>
            <w:r w:rsidRPr="0054012C">
              <w:rPr>
                <w:rFonts w:cs="Gungsuh"/>
              </w:rPr>
              <w:t>跌</w:t>
            </w:r>
          </w:p>
        </w:tc>
        <w:tc>
          <w:tcPr>
            <w:tcW w:w="1126" w:type="dxa"/>
            <w:shd w:val="clear" w:color="auto" w:fill="E2EFD9"/>
            <w:vAlign w:val="center"/>
          </w:tcPr>
          <w:p w14:paraId="57902411" w14:textId="77777777" w:rsidR="002B629B" w:rsidRPr="0054012C" w:rsidRDefault="002B629B" w:rsidP="00316957">
            <w:pPr>
              <w:widowControl/>
              <w:jc w:val="center"/>
            </w:pPr>
            <w:proofErr w:type="spellStart"/>
            <w:r w:rsidRPr="0054012C">
              <w:rPr>
                <w:rFonts w:cs="Gungsuh"/>
              </w:rPr>
              <w:t>軋空</w:t>
            </w:r>
            <w:proofErr w:type="spellEnd"/>
          </w:p>
        </w:tc>
        <w:tc>
          <w:tcPr>
            <w:tcW w:w="1126" w:type="dxa"/>
            <w:shd w:val="clear" w:color="auto" w:fill="E2EFD9"/>
            <w:vAlign w:val="center"/>
          </w:tcPr>
          <w:p w14:paraId="4FC489D3" w14:textId="77777777" w:rsidR="002B629B" w:rsidRPr="0054012C" w:rsidRDefault="002B629B" w:rsidP="00316957">
            <w:pPr>
              <w:widowControl/>
              <w:jc w:val="center"/>
            </w:pPr>
            <w:proofErr w:type="spellStart"/>
            <w:r w:rsidRPr="0054012C">
              <w:rPr>
                <w:rFonts w:cs="Gungsuh"/>
              </w:rPr>
              <w:t>賠錢</w:t>
            </w:r>
            <w:proofErr w:type="spellEnd"/>
          </w:p>
        </w:tc>
        <w:tc>
          <w:tcPr>
            <w:tcW w:w="1126" w:type="dxa"/>
            <w:shd w:val="clear" w:color="auto" w:fill="E2EFD9"/>
            <w:vAlign w:val="center"/>
          </w:tcPr>
          <w:p w14:paraId="41E841D6" w14:textId="77777777" w:rsidR="002B629B" w:rsidRPr="0054012C" w:rsidRDefault="002B629B" w:rsidP="00316957">
            <w:pPr>
              <w:widowControl/>
              <w:jc w:val="center"/>
            </w:pPr>
            <w:proofErr w:type="spellStart"/>
            <w:r w:rsidRPr="0054012C">
              <w:rPr>
                <w:rFonts w:cs="Gungsuh"/>
              </w:rPr>
              <w:t>回補空單</w:t>
            </w:r>
            <w:proofErr w:type="spellEnd"/>
          </w:p>
        </w:tc>
      </w:tr>
      <w:tr w:rsidR="002B629B" w:rsidRPr="0054012C" w14:paraId="4DB547DF" w14:textId="77777777" w:rsidTr="00316957">
        <w:tc>
          <w:tcPr>
            <w:tcW w:w="1125" w:type="dxa"/>
            <w:shd w:val="clear" w:color="auto" w:fill="F8E0E0"/>
            <w:vAlign w:val="center"/>
          </w:tcPr>
          <w:p w14:paraId="5D88D876" w14:textId="77777777" w:rsidR="002B629B" w:rsidRPr="0054012C" w:rsidRDefault="002B629B" w:rsidP="00316957">
            <w:pPr>
              <w:widowControl/>
              <w:jc w:val="center"/>
            </w:pPr>
            <w:r w:rsidRPr="0054012C">
              <w:rPr>
                <w:rFonts w:cs="Gungsuh"/>
              </w:rPr>
              <w:t>買</w:t>
            </w:r>
          </w:p>
        </w:tc>
        <w:tc>
          <w:tcPr>
            <w:tcW w:w="1126" w:type="dxa"/>
            <w:shd w:val="clear" w:color="auto" w:fill="F8E0E0"/>
            <w:vAlign w:val="center"/>
          </w:tcPr>
          <w:p w14:paraId="65E50AD2" w14:textId="77777777" w:rsidR="002B629B" w:rsidRPr="0054012C" w:rsidRDefault="002B629B" w:rsidP="00316957">
            <w:pPr>
              <w:widowControl/>
              <w:jc w:val="center"/>
            </w:pPr>
            <w:proofErr w:type="spellStart"/>
            <w:r w:rsidRPr="0054012C">
              <w:rPr>
                <w:rFonts w:cs="Gungsuh"/>
              </w:rPr>
              <w:t>突破</w:t>
            </w:r>
            <w:proofErr w:type="spellEnd"/>
          </w:p>
        </w:tc>
        <w:tc>
          <w:tcPr>
            <w:tcW w:w="1126" w:type="dxa"/>
            <w:shd w:val="clear" w:color="auto" w:fill="F8E0E0"/>
            <w:vAlign w:val="center"/>
          </w:tcPr>
          <w:p w14:paraId="1EDCFFF8" w14:textId="77777777" w:rsidR="002B629B" w:rsidRPr="0054012C" w:rsidRDefault="002B629B" w:rsidP="00316957">
            <w:pPr>
              <w:widowControl/>
              <w:jc w:val="center"/>
            </w:pPr>
            <w:proofErr w:type="spellStart"/>
            <w:r w:rsidRPr="0054012C">
              <w:rPr>
                <w:rFonts w:cs="Gungsuh"/>
              </w:rPr>
              <w:t>增長</w:t>
            </w:r>
            <w:proofErr w:type="spellEnd"/>
          </w:p>
        </w:tc>
        <w:tc>
          <w:tcPr>
            <w:tcW w:w="1126" w:type="dxa"/>
            <w:shd w:val="clear" w:color="auto" w:fill="F8E0E0"/>
            <w:vAlign w:val="center"/>
          </w:tcPr>
          <w:p w14:paraId="1F54933B" w14:textId="77777777" w:rsidR="002B629B" w:rsidRPr="0054012C" w:rsidRDefault="002B629B" w:rsidP="00316957">
            <w:pPr>
              <w:widowControl/>
              <w:jc w:val="center"/>
            </w:pPr>
            <w:proofErr w:type="spellStart"/>
            <w:r w:rsidRPr="0054012C">
              <w:rPr>
                <w:rFonts w:cs="Gungsuh"/>
              </w:rPr>
              <w:t>噴起來</w:t>
            </w:r>
            <w:proofErr w:type="spellEnd"/>
          </w:p>
        </w:tc>
        <w:tc>
          <w:tcPr>
            <w:tcW w:w="1125" w:type="dxa"/>
            <w:shd w:val="clear" w:color="auto" w:fill="E2EFD9"/>
            <w:vAlign w:val="center"/>
          </w:tcPr>
          <w:p w14:paraId="0AA0F283" w14:textId="77777777" w:rsidR="002B629B" w:rsidRPr="0054012C" w:rsidRDefault="002B629B" w:rsidP="00316957">
            <w:pPr>
              <w:widowControl/>
              <w:jc w:val="center"/>
            </w:pPr>
            <w:r w:rsidRPr="0054012C">
              <w:rPr>
                <w:rFonts w:cs="Gungsuh"/>
              </w:rPr>
              <w:t>賣</w:t>
            </w:r>
          </w:p>
        </w:tc>
        <w:tc>
          <w:tcPr>
            <w:tcW w:w="1126" w:type="dxa"/>
            <w:shd w:val="clear" w:color="auto" w:fill="E2EFD9"/>
            <w:vAlign w:val="center"/>
          </w:tcPr>
          <w:p w14:paraId="5B844848" w14:textId="77777777" w:rsidR="002B629B" w:rsidRPr="0054012C" w:rsidRDefault="002B629B" w:rsidP="00316957">
            <w:pPr>
              <w:widowControl/>
              <w:jc w:val="center"/>
            </w:pPr>
            <w:proofErr w:type="spellStart"/>
            <w:r w:rsidRPr="0054012C">
              <w:rPr>
                <w:rFonts w:cs="Gungsuh"/>
              </w:rPr>
              <w:t>看跌</w:t>
            </w:r>
            <w:proofErr w:type="spellEnd"/>
          </w:p>
        </w:tc>
        <w:tc>
          <w:tcPr>
            <w:tcW w:w="1126" w:type="dxa"/>
            <w:shd w:val="clear" w:color="auto" w:fill="E2EFD9"/>
            <w:vAlign w:val="center"/>
          </w:tcPr>
          <w:p w14:paraId="7CD5D0F0" w14:textId="77777777" w:rsidR="002B629B" w:rsidRPr="0054012C" w:rsidRDefault="002B629B" w:rsidP="00316957">
            <w:pPr>
              <w:widowControl/>
              <w:jc w:val="center"/>
            </w:pPr>
            <w:proofErr w:type="spellStart"/>
            <w:r w:rsidRPr="0054012C">
              <w:rPr>
                <w:rFonts w:cs="Gungsuh"/>
              </w:rPr>
              <w:t>賣出</w:t>
            </w:r>
            <w:proofErr w:type="spellEnd"/>
          </w:p>
        </w:tc>
        <w:tc>
          <w:tcPr>
            <w:tcW w:w="1126" w:type="dxa"/>
            <w:shd w:val="clear" w:color="auto" w:fill="E2EFD9"/>
            <w:vAlign w:val="center"/>
          </w:tcPr>
          <w:p w14:paraId="31BD7EC6" w14:textId="77777777" w:rsidR="002B629B" w:rsidRPr="0054012C" w:rsidRDefault="002B629B" w:rsidP="00316957">
            <w:pPr>
              <w:widowControl/>
              <w:jc w:val="center"/>
            </w:pPr>
            <w:proofErr w:type="spellStart"/>
            <w:r w:rsidRPr="0054012C">
              <w:rPr>
                <w:rFonts w:cs="Gungsuh"/>
              </w:rPr>
              <w:t>忐忑不安</w:t>
            </w:r>
            <w:proofErr w:type="spellEnd"/>
          </w:p>
        </w:tc>
      </w:tr>
      <w:tr w:rsidR="002B629B" w:rsidRPr="0054012C" w14:paraId="66034199" w14:textId="77777777" w:rsidTr="00316957">
        <w:tc>
          <w:tcPr>
            <w:tcW w:w="1125" w:type="dxa"/>
            <w:shd w:val="clear" w:color="auto" w:fill="F8E0E0"/>
            <w:vAlign w:val="center"/>
          </w:tcPr>
          <w:p w14:paraId="3E931CF7" w14:textId="77777777" w:rsidR="002B629B" w:rsidRPr="0054012C" w:rsidRDefault="002B629B" w:rsidP="00316957">
            <w:pPr>
              <w:widowControl/>
              <w:jc w:val="center"/>
            </w:pPr>
            <w:r w:rsidRPr="0054012C">
              <w:rPr>
                <w:rFonts w:cs="Gungsuh"/>
              </w:rPr>
              <w:t>漲</w:t>
            </w:r>
          </w:p>
        </w:tc>
        <w:tc>
          <w:tcPr>
            <w:tcW w:w="1126" w:type="dxa"/>
            <w:shd w:val="clear" w:color="auto" w:fill="F8E0E0"/>
            <w:vAlign w:val="center"/>
          </w:tcPr>
          <w:p w14:paraId="2CCAF93D" w14:textId="77777777" w:rsidR="002B629B" w:rsidRPr="0054012C" w:rsidRDefault="002B629B" w:rsidP="00316957">
            <w:pPr>
              <w:widowControl/>
              <w:jc w:val="center"/>
            </w:pPr>
            <w:proofErr w:type="spellStart"/>
            <w:r w:rsidRPr="0054012C">
              <w:rPr>
                <w:rFonts w:cs="Gungsuh"/>
              </w:rPr>
              <w:t>留倉</w:t>
            </w:r>
            <w:proofErr w:type="spellEnd"/>
          </w:p>
        </w:tc>
        <w:tc>
          <w:tcPr>
            <w:tcW w:w="1126" w:type="dxa"/>
            <w:shd w:val="clear" w:color="auto" w:fill="F8E0E0"/>
            <w:vAlign w:val="center"/>
          </w:tcPr>
          <w:p w14:paraId="01C853E8" w14:textId="77777777" w:rsidR="002B629B" w:rsidRPr="0054012C" w:rsidRDefault="002B629B" w:rsidP="00316957">
            <w:pPr>
              <w:widowControl/>
              <w:jc w:val="center"/>
            </w:pPr>
            <w:proofErr w:type="spellStart"/>
            <w:r w:rsidRPr="0054012C">
              <w:rPr>
                <w:rFonts w:cs="Gungsuh"/>
              </w:rPr>
              <w:t>樂觀</w:t>
            </w:r>
            <w:proofErr w:type="spellEnd"/>
          </w:p>
        </w:tc>
        <w:tc>
          <w:tcPr>
            <w:tcW w:w="1126" w:type="dxa"/>
            <w:shd w:val="clear" w:color="auto" w:fill="F8E0E0"/>
            <w:vAlign w:val="center"/>
          </w:tcPr>
          <w:p w14:paraId="7D47AE57" w14:textId="77777777" w:rsidR="002B629B" w:rsidRPr="0054012C" w:rsidRDefault="002B629B" w:rsidP="00316957">
            <w:pPr>
              <w:widowControl/>
              <w:jc w:val="center"/>
            </w:pPr>
            <w:proofErr w:type="spellStart"/>
            <w:r w:rsidRPr="0054012C">
              <w:rPr>
                <w:rFonts w:cs="Gungsuh"/>
              </w:rPr>
              <w:t>不會升息</w:t>
            </w:r>
            <w:proofErr w:type="spellEnd"/>
          </w:p>
        </w:tc>
        <w:tc>
          <w:tcPr>
            <w:tcW w:w="1125" w:type="dxa"/>
            <w:shd w:val="clear" w:color="auto" w:fill="E2EFD9"/>
            <w:vAlign w:val="center"/>
          </w:tcPr>
          <w:p w14:paraId="41F82F40" w14:textId="77777777" w:rsidR="002B629B" w:rsidRPr="0054012C" w:rsidRDefault="002B629B" w:rsidP="00316957">
            <w:pPr>
              <w:widowControl/>
              <w:jc w:val="center"/>
            </w:pPr>
            <w:proofErr w:type="spellStart"/>
            <w:r w:rsidRPr="0054012C">
              <w:rPr>
                <w:rFonts w:cs="Gungsuh"/>
              </w:rPr>
              <w:t>下挫</w:t>
            </w:r>
            <w:proofErr w:type="spellEnd"/>
          </w:p>
        </w:tc>
        <w:tc>
          <w:tcPr>
            <w:tcW w:w="1126" w:type="dxa"/>
            <w:shd w:val="clear" w:color="auto" w:fill="E2EFD9"/>
            <w:vAlign w:val="center"/>
          </w:tcPr>
          <w:p w14:paraId="69398D87" w14:textId="77777777" w:rsidR="002B629B" w:rsidRPr="0054012C" w:rsidRDefault="002B629B" w:rsidP="00316957">
            <w:pPr>
              <w:widowControl/>
              <w:jc w:val="center"/>
            </w:pPr>
            <w:proofErr w:type="spellStart"/>
            <w:r w:rsidRPr="0054012C">
              <w:rPr>
                <w:rFonts w:cs="Gungsuh"/>
              </w:rPr>
              <w:t>重挫</w:t>
            </w:r>
            <w:proofErr w:type="spellEnd"/>
          </w:p>
        </w:tc>
        <w:tc>
          <w:tcPr>
            <w:tcW w:w="1126" w:type="dxa"/>
            <w:shd w:val="clear" w:color="auto" w:fill="E2EFD9"/>
            <w:vAlign w:val="center"/>
          </w:tcPr>
          <w:p w14:paraId="5FF767BB" w14:textId="77777777" w:rsidR="002B629B" w:rsidRPr="0054012C" w:rsidRDefault="002B629B" w:rsidP="00316957">
            <w:pPr>
              <w:widowControl/>
              <w:jc w:val="center"/>
            </w:pPr>
            <w:proofErr w:type="spellStart"/>
            <w:r w:rsidRPr="0054012C">
              <w:rPr>
                <w:rFonts w:cs="Gungsuh"/>
              </w:rPr>
              <w:t>賣掉</w:t>
            </w:r>
            <w:proofErr w:type="spellEnd"/>
          </w:p>
        </w:tc>
        <w:tc>
          <w:tcPr>
            <w:tcW w:w="1126" w:type="dxa"/>
            <w:shd w:val="clear" w:color="auto" w:fill="E2EFD9"/>
            <w:vAlign w:val="center"/>
          </w:tcPr>
          <w:p w14:paraId="31535C28" w14:textId="77777777" w:rsidR="002B629B" w:rsidRPr="0054012C" w:rsidRDefault="002B629B" w:rsidP="00316957">
            <w:pPr>
              <w:widowControl/>
              <w:jc w:val="center"/>
            </w:pPr>
            <w:proofErr w:type="spellStart"/>
            <w:r w:rsidRPr="0054012C">
              <w:rPr>
                <w:rFonts w:cs="Gungsuh"/>
              </w:rPr>
              <w:t>貨幣緊縮</w:t>
            </w:r>
            <w:proofErr w:type="spellEnd"/>
          </w:p>
        </w:tc>
      </w:tr>
      <w:tr w:rsidR="002B629B" w:rsidRPr="0054012C" w14:paraId="1DDF917A" w14:textId="77777777" w:rsidTr="00316957">
        <w:tc>
          <w:tcPr>
            <w:tcW w:w="1125" w:type="dxa"/>
            <w:shd w:val="clear" w:color="auto" w:fill="F8E0E0"/>
            <w:vAlign w:val="center"/>
          </w:tcPr>
          <w:p w14:paraId="25F866F8" w14:textId="77777777" w:rsidR="002B629B" w:rsidRPr="0054012C" w:rsidRDefault="002B629B" w:rsidP="00316957">
            <w:pPr>
              <w:widowControl/>
              <w:jc w:val="center"/>
            </w:pPr>
            <w:proofErr w:type="spellStart"/>
            <w:r w:rsidRPr="0054012C">
              <w:rPr>
                <w:rFonts w:cs="Gungsuh"/>
              </w:rPr>
              <w:t>上去</w:t>
            </w:r>
            <w:proofErr w:type="spellEnd"/>
          </w:p>
        </w:tc>
        <w:tc>
          <w:tcPr>
            <w:tcW w:w="1126" w:type="dxa"/>
            <w:shd w:val="clear" w:color="auto" w:fill="F8E0E0"/>
            <w:vAlign w:val="center"/>
          </w:tcPr>
          <w:p w14:paraId="45931082" w14:textId="77777777" w:rsidR="002B629B" w:rsidRPr="0054012C" w:rsidRDefault="002B629B" w:rsidP="00316957">
            <w:pPr>
              <w:widowControl/>
              <w:jc w:val="center"/>
            </w:pPr>
            <w:proofErr w:type="spellStart"/>
            <w:r w:rsidRPr="0054012C">
              <w:rPr>
                <w:rFonts w:cs="Gungsuh"/>
              </w:rPr>
              <w:t>站上</w:t>
            </w:r>
            <w:proofErr w:type="spellEnd"/>
          </w:p>
        </w:tc>
        <w:tc>
          <w:tcPr>
            <w:tcW w:w="1126" w:type="dxa"/>
            <w:shd w:val="clear" w:color="auto" w:fill="F8E0E0"/>
            <w:vAlign w:val="center"/>
          </w:tcPr>
          <w:p w14:paraId="35ED31F4" w14:textId="77777777" w:rsidR="002B629B" w:rsidRPr="0054012C" w:rsidRDefault="002B629B" w:rsidP="00316957">
            <w:pPr>
              <w:widowControl/>
              <w:jc w:val="center"/>
            </w:pPr>
            <w:proofErr w:type="spellStart"/>
            <w:r w:rsidRPr="0054012C">
              <w:rPr>
                <w:rFonts w:cs="Gungsuh"/>
              </w:rPr>
              <w:t>獨強</w:t>
            </w:r>
            <w:proofErr w:type="spellEnd"/>
          </w:p>
        </w:tc>
        <w:tc>
          <w:tcPr>
            <w:tcW w:w="1126" w:type="dxa"/>
            <w:shd w:val="clear" w:color="auto" w:fill="F8E0E0"/>
            <w:vAlign w:val="center"/>
          </w:tcPr>
          <w:p w14:paraId="67A2389A" w14:textId="77777777" w:rsidR="002B629B" w:rsidRPr="0054012C" w:rsidRDefault="002B629B" w:rsidP="00316957">
            <w:pPr>
              <w:widowControl/>
              <w:jc w:val="center"/>
            </w:pPr>
            <w:proofErr w:type="spellStart"/>
            <w:r w:rsidRPr="0054012C">
              <w:rPr>
                <w:rFonts w:cs="Gungsuh"/>
              </w:rPr>
              <w:t>月線向上</w:t>
            </w:r>
            <w:proofErr w:type="spellEnd"/>
          </w:p>
        </w:tc>
        <w:tc>
          <w:tcPr>
            <w:tcW w:w="1125" w:type="dxa"/>
            <w:shd w:val="clear" w:color="auto" w:fill="E2EFD9"/>
            <w:vAlign w:val="center"/>
          </w:tcPr>
          <w:p w14:paraId="5562596A" w14:textId="77777777" w:rsidR="002B629B" w:rsidRPr="0054012C" w:rsidRDefault="002B629B" w:rsidP="00316957">
            <w:pPr>
              <w:widowControl/>
              <w:jc w:val="center"/>
            </w:pPr>
            <w:proofErr w:type="spellStart"/>
            <w:r w:rsidRPr="0054012C">
              <w:rPr>
                <w:rFonts w:cs="Gungsuh"/>
              </w:rPr>
              <w:t>下殺</w:t>
            </w:r>
            <w:proofErr w:type="spellEnd"/>
          </w:p>
        </w:tc>
        <w:tc>
          <w:tcPr>
            <w:tcW w:w="1126" w:type="dxa"/>
            <w:shd w:val="clear" w:color="auto" w:fill="E2EFD9"/>
            <w:vAlign w:val="center"/>
          </w:tcPr>
          <w:p w14:paraId="390D1FCF" w14:textId="77777777" w:rsidR="002B629B" w:rsidRPr="0054012C" w:rsidRDefault="002B629B" w:rsidP="00316957">
            <w:pPr>
              <w:widowControl/>
              <w:jc w:val="center"/>
            </w:pPr>
            <w:proofErr w:type="spellStart"/>
            <w:r w:rsidRPr="0054012C">
              <w:rPr>
                <w:rFonts w:cs="Gungsuh"/>
              </w:rPr>
              <w:t>降溫</w:t>
            </w:r>
            <w:proofErr w:type="spellEnd"/>
          </w:p>
        </w:tc>
        <w:tc>
          <w:tcPr>
            <w:tcW w:w="1126" w:type="dxa"/>
            <w:shd w:val="clear" w:color="auto" w:fill="E2EFD9"/>
            <w:vAlign w:val="center"/>
          </w:tcPr>
          <w:p w14:paraId="478A1C0B" w14:textId="77777777" w:rsidR="002B629B" w:rsidRPr="0054012C" w:rsidRDefault="002B629B" w:rsidP="00316957">
            <w:pPr>
              <w:widowControl/>
              <w:jc w:val="center"/>
            </w:pPr>
            <w:proofErr w:type="spellStart"/>
            <w:r w:rsidRPr="0054012C">
              <w:rPr>
                <w:rFonts w:cs="Gungsuh"/>
              </w:rPr>
              <w:t>賣超</w:t>
            </w:r>
            <w:proofErr w:type="spellEnd"/>
          </w:p>
        </w:tc>
        <w:tc>
          <w:tcPr>
            <w:tcW w:w="1126" w:type="dxa"/>
            <w:shd w:val="clear" w:color="auto" w:fill="E2EFD9"/>
            <w:vAlign w:val="center"/>
          </w:tcPr>
          <w:p w14:paraId="1862B5A7" w14:textId="77777777" w:rsidR="002B629B" w:rsidRPr="0054012C" w:rsidRDefault="002B629B" w:rsidP="00316957">
            <w:pPr>
              <w:widowControl/>
              <w:jc w:val="center"/>
            </w:pPr>
            <w:proofErr w:type="spellStart"/>
            <w:r w:rsidRPr="0054012C">
              <w:rPr>
                <w:rFonts w:cs="Gungsuh"/>
              </w:rPr>
              <w:t>通貨膨脹</w:t>
            </w:r>
            <w:proofErr w:type="spellEnd"/>
          </w:p>
        </w:tc>
      </w:tr>
      <w:tr w:rsidR="002B629B" w:rsidRPr="0054012C" w14:paraId="1A00EBB7" w14:textId="77777777" w:rsidTr="00316957">
        <w:tc>
          <w:tcPr>
            <w:tcW w:w="1125" w:type="dxa"/>
            <w:shd w:val="clear" w:color="auto" w:fill="F8E0E0"/>
            <w:vAlign w:val="center"/>
          </w:tcPr>
          <w:p w14:paraId="24DCA593" w14:textId="77777777" w:rsidR="002B629B" w:rsidRPr="0054012C" w:rsidRDefault="002B629B" w:rsidP="00316957">
            <w:pPr>
              <w:widowControl/>
              <w:jc w:val="center"/>
            </w:pPr>
            <w:proofErr w:type="spellStart"/>
            <w:r w:rsidRPr="0054012C">
              <w:rPr>
                <w:rFonts w:cs="Gungsuh"/>
              </w:rPr>
              <w:t>上揚</w:t>
            </w:r>
            <w:proofErr w:type="spellEnd"/>
          </w:p>
        </w:tc>
        <w:tc>
          <w:tcPr>
            <w:tcW w:w="1126" w:type="dxa"/>
            <w:shd w:val="clear" w:color="auto" w:fill="F8E0E0"/>
            <w:vAlign w:val="center"/>
          </w:tcPr>
          <w:p w14:paraId="3FC8D158" w14:textId="77777777" w:rsidR="002B629B" w:rsidRPr="0054012C" w:rsidRDefault="002B629B" w:rsidP="00316957">
            <w:pPr>
              <w:widowControl/>
              <w:jc w:val="center"/>
            </w:pPr>
            <w:proofErr w:type="spellStart"/>
            <w:r w:rsidRPr="0054012C">
              <w:rPr>
                <w:rFonts w:cs="Gungsuh"/>
              </w:rPr>
              <w:t>站回</w:t>
            </w:r>
            <w:proofErr w:type="spellEnd"/>
          </w:p>
        </w:tc>
        <w:tc>
          <w:tcPr>
            <w:tcW w:w="1126" w:type="dxa"/>
            <w:shd w:val="clear" w:color="auto" w:fill="F8E0E0"/>
            <w:vAlign w:val="center"/>
          </w:tcPr>
          <w:p w14:paraId="1613E7C0" w14:textId="77777777" w:rsidR="002B629B" w:rsidRPr="0054012C" w:rsidRDefault="002B629B" w:rsidP="00316957">
            <w:pPr>
              <w:widowControl/>
              <w:jc w:val="center"/>
            </w:pPr>
            <w:proofErr w:type="spellStart"/>
            <w:r w:rsidRPr="0054012C">
              <w:rPr>
                <w:rFonts w:cs="Gungsuh"/>
              </w:rPr>
              <w:t>獲利</w:t>
            </w:r>
            <w:proofErr w:type="spellEnd"/>
          </w:p>
        </w:tc>
        <w:tc>
          <w:tcPr>
            <w:tcW w:w="1126" w:type="dxa"/>
            <w:shd w:val="clear" w:color="auto" w:fill="F8E0E0"/>
            <w:vAlign w:val="center"/>
          </w:tcPr>
          <w:p w14:paraId="14AE6EDE" w14:textId="77777777" w:rsidR="002B629B" w:rsidRPr="0054012C" w:rsidRDefault="002B629B" w:rsidP="00316957">
            <w:pPr>
              <w:widowControl/>
              <w:jc w:val="center"/>
            </w:pPr>
            <w:proofErr w:type="spellStart"/>
            <w:r w:rsidRPr="0054012C">
              <w:rPr>
                <w:rFonts w:cs="Gungsuh"/>
              </w:rPr>
              <w:t>月線往上</w:t>
            </w:r>
            <w:proofErr w:type="spellEnd"/>
          </w:p>
        </w:tc>
        <w:tc>
          <w:tcPr>
            <w:tcW w:w="1125" w:type="dxa"/>
            <w:shd w:val="clear" w:color="auto" w:fill="E2EFD9"/>
            <w:vAlign w:val="center"/>
          </w:tcPr>
          <w:p w14:paraId="02E00462" w14:textId="77777777" w:rsidR="002B629B" w:rsidRPr="0054012C" w:rsidRDefault="002B629B" w:rsidP="00316957">
            <w:pPr>
              <w:widowControl/>
              <w:jc w:val="center"/>
            </w:pPr>
            <w:proofErr w:type="spellStart"/>
            <w:r w:rsidRPr="0054012C">
              <w:rPr>
                <w:rFonts w:cs="Gungsuh"/>
              </w:rPr>
              <w:t>下跌</w:t>
            </w:r>
            <w:proofErr w:type="spellEnd"/>
          </w:p>
        </w:tc>
        <w:tc>
          <w:tcPr>
            <w:tcW w:w="1126" w:type="dxa"/>
            <w:shd w:val="clear" w:color="auto" w:fill="E2EFD9"/>
            <w:vAlign w:val="center"/>
          </w:tcPr>
          <w:p w14:paraId="6714CCE3" w14:textId="77777777" w:rsidR="002B629B" w:rsidRPr="0054012C" w:rsidRDefault="002B629B" w:rsidP="00316957">
            <w:pPr>
              <w:widowControl/>
              <w:jc w:val="center"/>
            </w:pPr>
            <w:proofErr w:type="spellStart"/>
            <w:r w:rsidRPr="0054012C">
              <w:rPr>
                <w:rFonts w:cs="Gungsuh"/>
              </w:rPr>
              <w:t>倒掛</w:t>
            </w:r>
            <w:proofErr w:type="spellEnd"/>
          </w:p>
        </w:tc>
        <w:tc>
          <w:tcPr>
            <w:tcW w:w="1126" w:type="dxa"/>
            <w:shd w:val="clear" w:color="auto" w:fill="E2EFD9"/>
            <w:vAlign w:val="center"/>
          </w:tcPr>
          <w:p w14:paraId="2404FD88" w14:textId="77777777" w:rsidR="002B629B" w:rsidRPr="0054012C" w:rsidRDefault="002B629B" w:rsidP="00316957">
            <w:pPr>
              <w:widowControl/>
              <w:jc w:val="center"/>
            </w:pPr>
            <w:proofErr w:type="spellStart"/>
            <w:r w:rsidRPr="0054012C">
              <w:rPr>
                <w:rFonts w:cs="Gungsuh"/>
              </w:rPr>
              <w:t>賣壓</w:t>
            </w:r>
            <w:proofErr w:type="spellEnd"/>
          </w:p>
        </w:tc>
        <w:tc>
          <w:tcPr>
            <w:tcW w:w="1126" w:type="dxa"/>
            <w:shd w:val="clear" w:color="auto" w:fill="E2EFD9"/>
            <w:vAlign w:val="center"/>
          </w:tcPr>
          <w:p w14:paraId="6E7F0572" w14:textId="77777777" w:rsidR="002B629B" w:rsidRPr="0054012C" w:rsidRDefault="002B629B" w:rsidP="00316957">
            <w:pPr>
              <w:widowControl/>
              <w:jc w:val="center"/>
            </w:pPr>
            <w:proofErr w:type="spellStart"/>
            <w:r w:rsidRPr="0054012C">
              <w:rPr>
                <w:rFonts w:cs="Gungsuh"/>
              </w:rPr>
              <w:t>無法站穩</w:t>
            </w:r>
            <w:proofErr w:type="spellEnd"/>
          </w:p>
        </w:tc>
      </w:tr>
      <w:tr w:rsidR="002B629B" w:rsidRPr="0054012C" w14:paraId="18D24628" w14:textId="77777777" w:rsidTr="00316957">
        <w:tc>
          <w:tcPr>
            <w:tcW w:w="1125" w:type="dxa"/>
            <w:shd w:val="clear" w:color="auto" w:fill="F8E0E0"/>
            <w:vAlign w:val="center"/>
          </w:tcPr>
          <w:p w14:paraId="305F845A" w14:textId="77777777" w:rsidR="002B629B" w:rsidRPr="0054012C" w:rsidRDefault="002B629B" w:rsidP="00316957">
            <w:pPr>
              <w:widowControl/>
              <w:jc w:val="center"/>
            </w:pPr>
            <w:proofErr w:type="spellStart"/>
            <w:r w:rsidRPr="0054012C">
              <w:rPr>
                <w:rFonts w:cs="Gungsuh"/>
              </w:rPr>
              <w:t>上漲</w:t>
            </w:r>
            <w:proofErr w:type="spellEnd"/>
          </w:p>
        </w:tc>
        <w:tc>
          <w:tcPr>
            <w:tcW w:w="1126" w:type="dxa"/>
            <w:shd w:val="clear" w:color="auto" w:fill="F8E0E0"/>
            <w:vAlign w:val="center"/>
          </w:tcPr>
          <w:p w14:paraId="5B65455D" w14:textId="77777777" w:rsidR="002B629B" w:rsidRPr="0054012C" w:rsidRDefault="002B629B" w:rsidP="00316957">
            <w:pPr>
              <w:widowControl/>
              <w:jc w:val="center"/>
            </w:pPr>
            <w:proofErr w:type="spellStart"/>
            <w:r w:rsidRPr="0054012C">
              <w:rPr>
                <w:rFonts w:cs="Gungsuh"/>
              </w:rPr>
              <w:t>站穩</w:t>
            </w:r>
            <w:proofErr w:type="spellEnd"/>
          </w:p>
        </w:tc>
        <w:tc>
          <w:tcPr>
            <w:tcW w:w="1126" w:type="dxa"/>
            <w:shd w:val="clear" w:color="auto" w:fill="F8E0E0"/>
            <w:vAlign w:val="center"/>
          </w:tcPr>
          <w:p w14:paraId="5722E45D" w14:textId="77777777" w:rsidR="002B629B" w:rsidRPr="0054012C" w:rsidRDefault="002B629B" w:rsidP="00316957">
            <w:pPr>
              <w:widowControl/>
              <w:jc w:val="center"/>
            </w:pPr>
            <w:proofErr w:type="spellStart"/>
            <w:r w:rsidRPr="0054012C">
              <w:rPr>
                <w:rFonts w:cs="Gungsuh"/>
              </w:rPr>
              <w:t>賺到</w:t>
            </w:r>
            <w:proofErr w:type="spellEnd"/>
          </w:p>
        </w:tc>
        <w:tc>
          <w:tcPr>
            <w:tcW w:w="1126" w:type="dxa"/>
            <w:shd w:val="clear" w:color="auto" w:fill="F8E0E0"/>
            <w:vAlign w:val="center"/>
          </w:tcPr>
          <w:p w14:paraId="709FACFB" w14:textId="77777777" w:rsidR="002B629B" w:rsidRPr="0054012C" w:rsidRDefault="002B629B" w:rsidP="00316957">
            <w:pPr>
              <w:widowControl/>
              <w:jc w:val="center"/>
            </w:pPr>
            <w:proofErr w:type="spellStart"/>
            <w:r w:rsidRPr="0054012C">
              <w:rPr>
                <w:rFonts w:cs="Gungsuh"/>
              </w:rPr>
              <w:t>台積電</w:t>
            </w:r>
            <w:proofErr w:type="spellEnd"/>
            <w:r w:rsidRPr="0054012C">
              <w:rPr>
                <w:rFonts w:cs="Gungsuh"/>
              </w:rPr>
              <w:t>+</w:t>
            </w:r>
          </w:p>
        </w:tc>
        <w:tc>
          <w:tcPr>
            <w:tcW w:w="1125" w:type="dxa"/>
            <w:shd w:val="clear" w:color="auto" w:fill="E2EFD9"/>
            <w:vAlign w:val="center"/>
          </w:tcPr>
          <w:p w14:paraId="38BC1A49" w14:textId="77777777" w:rsidR="002B629B" w:rsidRPr="0054012C" w:rsidRDefault="002B629B" w:rsidP="00316957">
            <w:pPr>
              <w:widowControl/>
              <w:jc w:val="center"/>
            </w:pPr>
            <w:proofErr w:type="spellStart"/>
            <w:r w:rsidRPr="0054012C">
              <w:rPr>
                <w:rFonts w:cs="Gungsuh"/>
              </w:rPr>
              <w:t>下彎</w:t>
            </w:r>
            <w:proofErr w:type="spellEnd"/>
          </w:p>
        </w:tc>
        <w:tc>
          <w:tcPr>
            <w:tcW w:w="1126" w:type="dxa"/>
            <w:shd w:val="clear" w:color="auto" w:fill="E2EFD9"/>
            <w:vAlign w:val="center"/>
          </w:tcPr>
          <w:p w14:paraId="23493B29" w14:textId="77777777" w:rsidR="002B629B" w:rsidRPr="0054012C" w:rsidRDefault="002B629B" w:rsidP="00316957">
            <w:pPr>
              <w:widowControl/>
              <w:jc w:val="center"/>
            </w:pPr>
            <w:proofErr w:type="spellStart"/>
            <w:r w:rsidRPr="0054012C">
              <w:rPr>
                <w:rFonts w:cs="Gungsuh"/>
              </w:rPr>
              <w:t>除息</w:t>
            </w:r>
            <w:proofErr w:type="spellEnd"/>
          </w:p>
        </w:tc>
        <w:tc>
          <w:tcPr>
            <w:tcW w:w="1126" w:type="dxa"/>
            <w:shd w:val="clear" w:color="auto" w:fill="E2EFD9"/>
            <w:vAlign w:val="center"/>
          </w:tcPr>
          <w:p w14:paraId="4B6F692A" w14:textId="77777777" w:rsidR="002B629B" w:rsidRPr="0054012C" w:rsidRDefault="002B629B" w:rsidP="00316957">
            <w:pPr>
              <w:widowControl/>
              <w:jc w:val="center"/>
            </w:pPr>
            <w:proofErr w:type="spellStart"/>
            <w:r w:rsidRPr="0054012C">
              <w:rPr>
                <w:rFonts w:cs="Gungsuh"/>
              </w:rPr>
              <w:t>壓回</w:t>
            </w:r>
            <w:proofErr w:type="spellEnd"/>
          </w:p>
        </w:tc>
        <w:tc>
          <w:tcPr>
            <w:tcW w:w="1126" w:type="dxa"/>
            <w:shd w:val="clear" w:color="auto" w:fill="E2EFD9"/>
            <w:vAlign w:val="center"/>
          </w:tcPr>
          <w:p w14:paraId="0C223EDC" w14:textId="77777777" w:rsidR="002B629B" w:rsidRPr="0054012C" w:rsidRDefault="002B629B" w:rsidP="00316957">
            <w:pPr>
              <w:widowControl/>
              <w:jc w:val="center"/>
            </w:pPr>
            <w:proofErr w:type="spellStart"/>
            <w:r w:rsidRPr="0054012C">
              <w:rPr>
                <w:rFonts w:cs="Gungsuh"/>
              </w:rPr>
              <w:t>買賣超</w:t>
            </w:r>
            <w:proofErr w:type="spellEnd"/>
            <w:r w:rsidRPr="0054012C">
              <w:rPr>
                <w:rFonts w:cs="Gungsuh"/>
              </w:rPr>
              <w:t>-</w:t>
            </w:r>
          </w:p>
        </w:tc>
      </w:tr>
      <w:tr w:rsidR="002B629B" w:rsidRPr="0054012C" w14:paraId="48CE230A" w14:textId="77777777" w:rsidTr="00316957">
        <w:tc>
          <w:tcPr>
            <w:tcW w:w="1125" w:type="dxa"/>
            <w:shd w:val="clear" w:color="auto" w:fill="F8E0E0"/>
            <w:vAlign w:val="center"/>
          </w:tcPr>
          <w:p w14:paraId="55DA23E7" w14:textId="77777777" w:rsidR="002B629B" w:rsidRPr="0054012C" w:rsidRDefault="002B629B" w:rsidP="00316957">
            <w:pPr>
              <w:widowControl/>
              <w:jc w:val="center"/>
            </w:pPr>
            <w:proofErr w:type="spellStart"/>
            <w:r w:rsidRPr="0054012C">
              <w:rPr>
                <w:rFonts w:cs="Gungsuh"/>
              </w:rPr>
              <w:t>大單</w:t>
            </w:r>
            <w:proofErr w:type="spellEnd"/>
          </w:p>
        </w:tc>
        <w:tc>
          <w:tcPr>
            <w:tcW w:w="1126" w:type="dxa"/>
            <w:shd w:val="clear" w:color="auto" w:fill="F8E0E0"/>
            <w:vAlign w:val="center"/>
          </w:tcPr>
          <w:p w14:paraId="2CA037AD" w14:textId="77777777" w:rsidR="002B629B" w:rsidRPr="0054012C" w:rsidRDefault="002B629B" w:rsidP="00316957">
            <w:pPr>
              <w:widowControl/>
              <w:jc w:val="center"/>
            </w:pPr>
            <w:proofErr w:type="spellStart"/>
            <w:r w:rsidRPr="0054012C">
              <w:rPr>
                <w:rFonts w:cs="Gungsuh"/>
              </w:rPr>
              <w:t>做多</w:t>
            </w:r>
            <w:proofErr w:type="spellEnd"/>
          </w:p>
        </w:tc>
        <w:tc>
          <w:tcPr>
            <w:tcW w:w="1126" w:type="dxa"/>
            <w:shd w:val="clear" w:color="auto" w:fill="F8E0E0"/>
            <w:vAlign w:val="center"/>
          </w:tcPr>
          <w:p w14:paraId="1984AAC3" w14:textId="77777777" w:rsidR="002B629B" w:rsidRPr="0054012C" w:rsidRDefault="002B629B" w:rsidP="00316957">
            <w:pPr>
              <w:widowControl/>
              <w:jc w:val="center"/>
            </w:pPr>
            <w:proofErr w:type="spellStart"/>
            <w:r w:rsidRPr="0054012C">
              <w:rPr>
                <w:rFonts w:cs="Gungsuh"/>
              </w:rPr>
              <w:t>賺錢</w:t>
            </w:r>
            <w:proofErr w:type="spellEnd"/>
          </w:p>
        </w:tc>
        <w:tc>
          <w:tcPr>
            <w:tcW w:w="1126" w:type="dxa"/>
            <w:shd w:val="clear" w:color="auto" w:fill="F8E0E0"/>
            <w:vAlign w:val="center"/>
          </w:tcPr>
          <w:p w14:paraId="1197B630" w14:textId="77777777" w:rsidR="002B629B" w:rsidRPr="0054012C" w:rsidRDefault="002B629B" w:rsidP="00316957">
            <w:pPr>
              <w:widowControl/>
              <w:jc w:val="center"/>
            </w:pPr>
            <w:proofErr w:type="spellStart"/>
            <w:r w:rsidRPr="0054012C">
              <w:rPr>
                <w:rFonts w:cs="Gungsuh"/>
              </w:rPr>
              <w:t>再度站上</w:t>
            </w:r>
            <w:proofErr w:type="spellEnd"/>
          </w:p>
        </w:tc>
        <w:tc>
          <w:tcPr>
            <w:tcW w:w="1125" w:type="dxa"/>
            <w:shd w:val="clear" w:color="auto" w:fill="E2EFD9"/>
            <w:vAlign w:val="center"/>
          </w:tcPr>
          <w:p w14:paraId="0434FD86" w14:textId="77777777" w:rsidR="002B629B" w:rsidRPr="0054012C" w:rsidRDefault="002B629B" w:rsidP="00316957">
            <w:pPr>
              <w:widowControl/>
              <w:jc w:val="center"/>
            </w:pPr>
            <w:proofErr w:type="spellStart"/>
            <w:r w:rsidRPr="0054012C">
              <w:rPr>
                <w:rFonts w:cs="Gungsuh"/>
              </w:rPr>
              <w:t>大跌</w:t>
            </w:r>
            <w:proofErr w:type="spellEnd"/>
          </w:p>
        </w:tc>
        <w:tc>
          <w:tcPr>
            <w:tcW w:w="1126" w:type="dxa"/>
            <w:shd w:val="clear" w:color="auto" w:fill="E2EFD9"/>
            <w:vAlign w:val="center"/>
          </w:tcPr>
          <w:p w14:paraId="7FEEA5FD" w14:textId="77777777" w:rsidR="002B629B" w:rsidRPr="0054012C" w:rsidRDefault="002B629B" w:rsidP="00316957">
            <w:pPr>
              <w:widowControl/>
              <w:jc w:val="center"/>
            </w:pPr>
            <w:proofErr w:type="spellStart"/>
            <w:r w:rsidRPr="0054012C">
              <w:rPr>
                <w:rFonts w:cs="Gungsuh"/>
              </w:rPr>
              <w:t>做空</w:t>
            </w:r>
            <w:proofErr w:type="spellEnd"/>
          </w:p>
        </w:tc>
        <w:tc>
          <w:tcPr>
            <w:tcW w:w="1126" w:type="dxa"/>
            <w:shd w:val="clear" w:color="auto" w:fill="E2EFD9"/>
            <w:vAlign w:val="center"/>
          </w:tcPr>
          <w:p w14:paraId="0162D07A" w14:textId="77777777" w:rsidR="002B629B" w:rsidRPr="0054012C" w:rsidRDefault="002B629B" w:rsidP="00316957">
            <w:pPr>
              <w:widowControl/>
              <w:jc w:val="center"/>
            </w:pPr>
            <w:proofErr w:type="spellStart"/>
            <w:r w:rsidRPr="0054012C">
              <w:rPr>
                <w:rFonts w:cs="Gungsuh"/>
              </w:rPr>
              <w:t>縮表</w:t>
            </w:r>
            <w:proofErr w:type="spellEnd"/>
          </w:p>
        </w:tc>
        <w:tc>
          <w:tcPr>
            <w:tcW w:w="1126" w:type="dxa"/>
            <w:shd w:val="clear" w:color="auto" w:fill="E2EFD9"/>
            <w:vAlign w:val="center"/>
          </w:tcPr>
          <w:p w14:paraId="46E48BA5" w14:textId="77777777" w:rsidR="002B629B" w:rsidRPr="0054012C" w:rsidRDefault="002B629B" w:rsidP="00316957">
            <w:pPr>
              <w:widowControl/>
              <w:jc w:val="center"/>
            </w:pPr>
            <w:proofErr w:type="spellStart"/>
            <w:r w:rsidRPr="0054012C">
              <w:rPr>
                <w:rFonts w:cs="Gungsuh"/>
              </w:rPr>
              <w:t>漲跌</w:t>
            </w:r>
            <w:proofErr w:type="spellEnd"/>
            <w:r w:rsidRPr="0054012C">
              <w:rPr>
                <w:rFonts w:cs="Gungsuh"/>
              </w:rPr>
              <w:t xml:space="preserve"> -</w:t>
            </w:r>
          </w:p>
        </w:tc>
      </w:tr>
      <w:tr w:rsidR="002B629B" w:rsidRPr="0054012C" w14:paraId="659B3453" w14:textId="77777777" w:rsidTr="00316957">
        <w:tc>
          <w:tcPr>
            <w:tcW w:w="1125" w:type="dxa"/>
            <w:shd w:val="clear" w:color="auto" w:fill="F8E0E0"/>
            <w:vAlign w:val="center"/>
          </w:tcPr>
          <w:p w14:paraId="272323BB" w14:textId="77777777" w:rsidR="002B629B" w:rsidRPr="0054012C" w:rsidRDefault="002B629B" w:rsidP="00316957">
            <w:pPr>
              <w:widowControl/>
              <w:jc w:val="center"/>
            </w:pPr>
            <w:proofErr w:type="spellStart"/>
            <w:r w:rsidRPr="0054012C">
              <w:rPr>
                <w:rFonts w:cs="Gungsuh"/>
              </w:rPr>
              <w:t>大買</w:t>
            </w:r>
            <w:proofErr w:type="spellEnd"/>
          </w:p>
        </w:tc>
        <w:tc>
          <w:tcPr>
            <w:tcW w:w="1126" w:type="dxa"/>
            <w:shd w:val="clear" w:color="auto" w:fill="F8E0E0"/>
            <w:vAlign w:val="center"/>
          </w:tcPr>
          <w:p w14:paraId="0A1E8265" w14:textId="77777777" w:rsidR="002B629B" w:rsidRPr="0054012C" w:rsidRDefault="002B629B" w:rsidP="00316957">
            <w:pPr>
              <w:widowControl/>
              <w:jc w:val="center"/>
            </w:pPr>
            <w:proofErr w:type="spellStart"/>
            <w:r w:rsidRPr="0054012C">
              <w:rPr>
                <w:rFonts w:cs="Gungsuh"/>
              </w:rPr>
              <w:t>強勁</w:t>
            </w:r>
            <w:proofErr w:type="spellEnd"/>
          </w:p>
        </w:tc>
        <w:tc>
          <w:tcPr>
            <w:tcW w:w="1126" w:type="dxa"/>
            <w:shd w:val="clear" w:color="auto" w:fill="F8E0E0"/>
            <w:vAlign w:val="center"/>
          </w:tcPr>
          <w:p w14:paraId="4F7D1EC7" w14:textId="77777777" w:rsidR="002B629B" w:rsidRPr="0054012C" w:rsidRDefault="002B629B" w:rsidP="00316957">
            <w:pPr>
              <w:widowControl/>
              <w:jc w:val="center"/>
            </w:pPr>
            <w:proofErr w:type="spellStart"/>
            <w:r w:rsidRPr="0054012C">
              <w:rPr>
                <w:rFonts w:cs="Gungsuh"/>
              </w:rPr>
              <w:t>擴產</w:t>
            </w:r>
            <w:proofErr w:type="spellEnd"/>
          </w:p>
        </w:tc>
        <w:tc>
          <w:tcPr>
            <w:tcW w:w="1126" w:type="dxa"/>
            <w:shd w:val="clear" w:color="auto" w:fill="F8E0E0"/>
            <w:vAlign w:val="center"/>
          </w:tcPr>
          <w:p w14:paraId="0E129A14" w14:textId="77777777" w:rsidR="002B629B" w:rsidRPr="0054012C" w:rsidRDefault="002B629B" w:rsidP="00316957">
            <w:pPr>
              <w:widowControl/>
              <w:jc w:val="center"/>
            </w:pPr>
            <w:proofErr w:type="spellStart"/>
            <w:r w:rsidRPr="0054012C">
              <w:rPr>
                <w:rFonts w:cs="Gungsuh"/>
              </w:rPr>
              <w:t>均線向上</w:t>
            </w:r>
            <w:proofErr w:type="spellEnd"/>
          </w:p>
        </w:tc>
        <w:tc>
          <w:tcPr>
            <w:tcW w:w="1125" w:type="dxa"/>
            <w:shd w:val="clear" w:color="auto" w:fill="E2EFD9"/>
            <w:vAlign w:val="center"/>
          </w:tcPr>
          <w:p w14:paraId="7AADA650" w14:textId="77777777" w:rsidR="002B629B" w:rsidRPr="0054012C" w:rsidRDefault="002B629B" w:rsidP="00316957">
            <w:pPr>
              <w:widowControl/>
              <w:jc w:val="center"/>
            </w:pPr>
            <w:proofErr w:type="spellStart"/>
            <w:r w:rsidRPr="0054012C">
              <w:rPr>
                <w:rFonts w:cs="Gungsuh"/>
              </w:rPr>
              <w:t>小跌</w:t>
            </w:r>
            <w:proofErr w:type="spellEnd"/>
          </w:p>
        </w:tc>
        <w:tc>
          <w:tcPr>
            <w:tcW w:w="1126" w:type="dxa"/>
            <w:shd w:val="clear" w:color="auto" w:fill="E2EFD9"/>
            <w:vAlign w:val="center"/>
          </w:tcPr>
          <w:p w14:paraId="72D23BFA" w14:textId="77777777" w:rsidR="002B629B" w:rsidRPr="0054012C" w:rsidRDefault="002B629B" w:rsidP="00316957">
            <w:pPr>
              <w:widowControl/>
              <w:jc w:val="center"/>
            </w:pPr>
            <w:proofErr w:type="spellStart"/>
            <w:r w:rsidRPr="0054012C">
              <w:rPr>
                <w:rFonts w:cs="Gungsuh"/>
              </w:rPr>
              <w:t>停利</w:t>
            </w:r>
            <w:proofErr w:type="spellEnd"/>
          </w:p>
        </w:tc>
        <w:tc>
          <w:tcPr>
            <w:tcW w:w="1126" w:type="dxa"/>
            <w:shd w:val="clear" w:color="auto" w:fill="E2EFD9"/>
            <w:vAlign w:val="center"/>
          </w:tcPr>
          <w:p w14:paraId="0653DBD6" w14:textId="77777777" w:rsidR="002B629B" w:rsidRPr="0054012C" w:rsidRDefault="002B629B" w:rsidP="00316957">
            <w:pPr>
              <w:widowControl/>
              <w:jc w:val="center"/>
            </w:pPr>
            <w:proofErr w:type="spellStart"/>
            <w:r w:rsidRPr="0054012C">
              <w:rPr>
                <w:rFonts w:cs="Gungsuh"/>
              </w:rPr>
              <w:t>虧損</w:t>
            </w:r>
            <w:proofErr w:type="spellEnd"/>
          </w:p>
        </w:tc>
        <w:tc>
          <w:tcPr>
            <w:tcW w:w="1126" w:type="dxa"/>
            <w:shd w:val="clear" w:color="auto" w:fill="E2EFD9"/>
            <w:vAlign w:val="center"/>
          </w:tcPr>
          <w:p w14:paraId="5A255783" w14:textId="77777777" w:rsidR="002B629B" w:rsidRPr="0054012C" w:rsidRDefault="002B629B" w:rsidP="00316957">
            <w:pPr>
              <w:widowControl/>
              <w:jc w:val="center"/>
            </w:pPr>
            <w:proofErr w:type="spellStart"/>
            <w:r w:rsidRPr="0054012C">
              <w:rPr>
                <w:rFonts w:cs="Gungsuh"/>
              </w:rPr>
              <w:t>獲利了結</w:t>
            </w:r>
            <w:proofErr w:type="spellEnd"/>
          </w:p>
        </w:tc>
      </w:tr>
      <w:tr w:rsidR="002B629B" w:rsidRPr="0054012C" w14:paraId="0AF74A14" w14:textId="77777777" w:rsidTr="00316957">
        <w:tc>
          <w:tcPr>
            <w:tcW w:w="1125" w:type="dxa"/>
            <w:shd w:val="clear" w:color="auto" w:fill="F8E0E0"/>
            <w:vAlign w:val="center"/>
          </w:tcPr>
          <w:p w14:paraId="0E333809" w14:textId="77777777" w:rsidR="002B629B" w:rsidRPr="0054012C" w:rsidRDefault="002B629B" w:rsidP="00316957">
            <w:pPr>
              <w:widowControl/>
              <w:jc w:val="center"/>
            </w:pPr>
            <w:proofErr w:type="spellStart"/>
            <w:r w:rsidRPr="0054012C">
              <w:rPr>
                <w:rFonts w:cs="Gungsuh"/>
              </w:rPr>
              <w:t>大漲</w:t>
            </w:r>
            <w:proofErr w:type="spellEnd"/>
          </w:p>
        </w:tc>
        <w:tc>
          <w:tcPr>
            <w:tcW w:w="1126" w:type="dxa"/>
            <w:shd w:val="clear" w:color="auto" w:fill="F8E0E0"/>
            <w:vAlign w:val="center"/>
          </w:tcPr>
          <w:p w14:paraId="5DF9699D" w14:textId="77777777" w:rsidR="002B629B" w:rsidRPr="0054012C" w:rsidRDefault="002B629B" w:rsidP="00316957">
            <w:pPr>
              <w:widowControl/>
              <w:jc w:val="center"/>
            </w:pPr>
            <w:proofErr w:type="spellStart"/>
            <w:r w:rsidRPr="0054012C">
              <w:rPr>
                <w:rFonts w:cs="Gungsuh"/>
              </w:rPr>
              <w:t>強勢</w:t>
            </w:r>
            <w:proofErr w:type="spellEnd"/>
          </w:p>
        </w:tc>
        <w:tc>
          <w:tcPr>
            <w:tcW w:w="1126" w:type="dxa"/>
            <w:shd w:val="clear" w:color="auto" w:fill="F8E0E0"/>
            <w:vAlign w:val="center"/>
          </w:tcPr>
          <w:p w14:paraId="44559CA7" w14:textId="77777777" w:rsidR="002B629B" w:rsidRPr="0054012C" w:rsidRDefault="002B629B" w:rsidP="00316957">
            <w:pPr>
              <w:widowControl/>
              <w:jc w:val="center"/>
            </w:pPr>
            <w:proofErr w:type="spellStart"/>
            <w:r w:rsidRPr="0054012C">
              <w:rPr>
                <w:rFonts w:cs="Gungsuh"/>
              </w:rPr>
              <w:t>翻紅</w:t>
            </w:r>
            <w:proofErr w:type="spellEnd"/>
          </w:p>
        </w:tc>
        <w:tc>
          <w:tcPr>
            <w:tcW w:w="1126" w:type="dxa"/>
            <w:shd w:val="clear" w:color="auto" w:fill="F8E0E0"/>
            <w:vAlign w:val="center"/>
          </w:tcPr>
          <w:p w14:paraId="23678CBC" w14:textId="77777777" w:rsidR="002B629B" w:rsidRPr="0054012C" w:rsidRDefault="002B629B" w:rsidP="00316957">
            <w:pPr>
              <w:widowControl/>
              <w:jc w:val="center"/>
            </w:pPr>
            <w:proofErr w:type="spellStart"/>
            <w:r w:rsidRPr="0054012C">
              <w:rPr>
                <w:rFonts w:cs="Gungsuh"/>
              </w:rPr>
              <w:t>均線往上</w:t>
            </w:r>
            <w:proofErr w:type="spellEnd"/>
          </w:p>
        </w:tc>
        <w:tc>
          <w:tcPr>
            <w:tcW w:w="1125" w:type="dxa"/>
            <w:shd w:val="clear" w:color="auto" w:fill="E2EFD9"/>
            <w:vAlign w:val="center"/>
          </w:tcPr>
          <w:p w14:paraId="568EC882" w14:textId="77777777" w:rsidR="002B629B" w:rsidRPr="0054012C" w:rsidRDefault="002B629B" w:rsidP="00316957">
            <w:pPr>
              <w:widowControl/>
              <w:jc w:val="center"/>
            </w:pPr>
            <w:proofErr w:type="spellStart"/>
            <w:r w:rsidRPr="0054012C">
              <w:rPr>
                <w:rFonts w:cs="Gungsuh"/>
              </w:rPr>
              <w:t>不利</w:t>
            </w:r>
            <w:proofErr w:type="spellEnd"/>
          </w:p>
        </w:tc>
        <w:tc>
          <w:tcPr>
            <w:tcW w:w="1126" w:type="dxa"/>
            <w:shd w:val="clear" w:color="auto" w:fill="E2EFD9"/>
            <w:vAlign w:val="center"/>
          </w:tcPr>
          <w:p w14:paraId="3EAF169E" w14:textId="77777777" w:rsidR="002B629B" w:rsidRPr="0054012C" w:rsidRDefault="002B629B" w:rsidP="00316957">
            <w:pPr>
              <w:widowControl/>
              <w:jc w:val="center"/>
            </w:pPr>
            <w:proofErr w:type="spellStart"/>
            <w:r w:rsidRPr="0054012C">
              <w:rPr>
                <w:rFonts w:cs="Gungsuh"/>
              </w:rPr>
              <w:t>停損</w:t>
            </w:r>
            <w:proofErr w:type="spellEnd"/>
          </w:p>
        </w:tc>
        <w:tc>
          <w:tcPr>
            <w:tcW w:w="1126" w:type="dxa"/>
            <w:shd w:val="clear" w:color="auto" w:fill="E2EFD9"/>
            <w:vAlign w:val="center"/>
          </w:tcPr>
          <w:p w14:paraId="5E037ABF" w14:textId="77777777" w:rsidR="002B629B" w:rsidRPr="0054012C" w:rsidRDefault="002B629B" w:rsidP="00316957">
            <w:pPr>
              <w:widowControl/>
              <w:jc w:val="center"/>
            </w:pPr>
            <w:proofErr w:type="spellStart"/>
            <w:r w:rsidRPr="0054012C">
              <w:rPr>
                <w:rFonts w:cs="Gungsuh"/>
              </w:rPr>
              <w:t>轉弱</w:t>
            </w:r>
            <w:proofErr w:type="spellEnd"/>
          </w:p>
        </w:tc>
        <w:tc>
          <w:tcPr>
            <w:tcW w:w="1126" w:type="dxa"/>
            <w:shd w:val="clear" w:color="auto" w:fill="E2EFD9"/>
            <w:vAlign w:val="center"/>
          </w:tcPr>
          <w:p w14:paraId="4688D8F0" w14:textId="77777777" w:rsidR="002B629B" w:rsidRPr="0054012C" w:rsidRDefault="002B629B" w:rsidP="00316957">
            <w:pPr>
              <w:widowControl/>
              <w:jc w:val="center"/>
            </w:pPr>
            <w:r w:rsidRPr="0054012C">
              <w:t>TSM-</w:t>
            </w:r>
          </w:p>
        </w:tc>
      </w:tr>
      <w:tr w:rsidR="002B629B" w:rsidRPr="0054012C" w14:paraId="506C2B1E" w14:textId="77777777" w:rsidTr="00316957">
        <w:tc>
          <w:tcPr>
            <w:tcW w:w="1125" w:type="dxa"/>
            <w:shd w:val="clear" w:color="auto" w:fill="F8E0E0"/>
            <w:vAlign w:val="center"/>
          </w:tcPr>
          <w:p w14:paraId="4BE1A167" w14:textId="77777777" w:rsidR="002B629B" w:rsidRPr="0054012C" w:rsidRDefault="002B629B" w:rsidP="00316957">
            <w:pPr>
              <w:widowControl/>
              <w:jc w:val="center"/>
            </w:pPr>
            <w:proofErr w:type="spellStart"/>
            <w:r w:rsidRPr="0054012C">
              <w:rPr>
                <w:rFonts w:cs="Gungsuh"/>
              </w:rPr>
              <w:t>止跌</w:t>
            </w:r>
            <w:proofErr w:type="spellEnd"/>
          </w:p>
        </w:tc>
        <w:tc>
          <w:tcPr>
            <w:tcW w:w="1126" w:type="dxa"/>
            <w:shd w:val="clear" w:color="auto" w:fill="F8E0E0"/>
            <w:vAlign w:val="center"/>
          </w:tcPr>
          <w:p w14:paraId="29F9D8D7" w14:textId="77777777" w:rsidR="002B629B" w:rsidRPr="0054012C" w:rsidRDefault="002B629B" w:rsidP="00316957">
            <w:pPr>
              <w:widowControl/>
              <w:jc w:val="center"/>
            </w:pPr>
            <w:proofErr w:type="spellStart"/>
            <w:r w:rsidRPr="0054012C">
              <w:rPr>
                <w:rFonts w:cs="Gungsuh"/>
              </w:rPr>
              <w:t>創高</w:t>
            </w:r>
            <w:proofErr w:type="spellEnd"/>
          </w:p>
        </w:tc>
        <w:tc>
          <w:tcPr>
            <w:tcW w:w="1126" w:type="dxa"/>
            <w:shd w:val="clear" w:color="auto" w:fill="F8E0E0"/>
            <w:vAlign w:val="center"/>
          </w:tcPr>
          <w:p w14:paraId="71008393" w14:textId="77777777" w:rsidR="002B629B" w:rsidRPr="0054012C" w:rsidRDefault="002B629B" w:rsidP="00316957">
            <w:pPr>
              <w:widowControl/>
              <w:jc w:val="center"/>
            </w:pPr>
            <w:proofErr w:type="spellStart"/>
            <w:r w:rsidRPr="0054012C">
              <w:rPr>
                <w:rFonts w:cs="Gungsuh"/>
              </w:rPr>
              <w:t>轉強</w:t>
            </w:r>
            <w:proofErr w:type="spellEnd"/>
          </w:p>
        </w:tc>
        <w:tc>
          <w:tcPr>
            <w:tcW w:w="1126" w:type="dxa"/>
            <w:shd w:val="clear" w:color="auto" w:fill="F8E0E0"/>
            <w:vAlign w:val="center"/>
          </w:tcPr>
          <w:p w14:paraId="3BC48594" w14:textId="77777777" w:rsidR="002B629B" w:rsidRPr="0054012C" w:rsidRDefault="002B629B" w:rsidP="00316957">
            <w:pPr>
              <w:widowControl/>
              <w:jc w:val="center"/>
            </w:pPr>
            <w:proofErr w:type="spellStart"/>
            <w:r w:rsidRPr="0054012C">
              <w:rPr>
                <w:rFonts w:cs="Gungsuh"/>
              </w:rPr>
              <w:t>供不應求</w:t>
            </w:r>
            <w:proofErr w:type="spellEnd"/>
          </w:p>
        </w:tc>
        <w:tc>
          <w:tcPr>
            <w:tcW w:w="1125" w:type="dxa"/>
            <w:shd w:val="clear" w:color="auto" w:fill="E2EFD9"/>
            <w:vAlign w:val="center"/>
          </w:tcPr>
          <w:p w14:paraId="7D455D3F" w14:textId="77777777" w:rsidR="002B629B" w:rsidRPr="0054012C" w:rsidRDefault="002B629B" w:rsidP="00316957">
            <w:pPr>
              <w:widowControl/>
              <w:jc w:val="center"/>
            </w:pPr>
            <w:proofErr w:type="spellStart"/>
            <w:r w:rsidRPr="0054012C">
              <w:rPr>
                <w:rFonts w:cs="Gungsuh"/>
              </w:rPr>
              <w:t>不拉</w:t>
            </w:r>
            <w:proofErr w:type="spellEnd"/>
          </w:p>
        </w:tc>
        <w:tc>
          <w:tcPr>
            <w:tcW w:w="1126" w:type="dxa"/>
            <w:shd w:val="clear" w:color="auto" w:fill="E2EFD9"/>
            <w:vAlign w:val="center"/>
          </w:tcPr>
          <w:p w14:paraId="69173BF6" w14:textId="77777777" w:rsidR="002B629B" w:rsidRPr="0054012C" w:rsidRDefault="002B629B" w:rsidP="00316957">
            <w:pPr>
              <w:widowControl/>
              <w:jc w:val="center"/>
            </w:pPr>
            <w:proofErr w:type="spellStart"/>
            <w:r w:rsidRPr="0054012C">
              <w:rPr>
                <w:rFonts w:cs="Gungsuh"/>
              </w:rPr>
              <w:t>通膨</w:t>
            </w:r>
            <w:proofErr w:type="spellEnd"/>
          </w:p>
        </w:tc>
        <w:tc>
          <w:tcPr>
            <w:tcW w:w="1126" w:type="dxa"/>
            <w:shd w:val="clear" w:color="auto" w:fill="E2EFD9"/>
            <w:vAlign w:val="center"/>
          </w:tcPr>
          <w:p w14:paraId="3B6432CB" w14:textId="77777777" w:rsidR="002B629B" w:rsidRPr="0054012C" w:rsidRDefault="002B629B" w:rsidP="00316957">
            <w:pPr>
              <w:widowControl/>
              <w:jc w:val="center"/>
            </w:pPr>
            <w:proofErr w:type="spellStart"/>
            <w:r w:rsidRPr="0054012C">
              <w:rPr>
                <w:rFonts w:cs="Gungsuh"/>
              </w:rPr>
              <w:t>不看好</w:t>
            </w:r>
            <w:proofErr w:type="spellEnd"/>
          </w:p>
        </w:tc>
        <w:tc>
          <w:tcPr>
            <w:tcW w:w="1126" w:type="dxa"/>
            <w:shd w:val="clear" w:color="auto" w:fill="E2EFD9"/>
            <w:vAlign w:val="center"/>
          </w:tcPr>
          <w:p w14:paraId="0DFD7B34" w14:textId="77777777" w:rsidR="002B629B" w:rsidRPr="0054012C" w:rsidRDefault="002B629B" w:rsidP="00316957">
            <w:pPr>
              <w:widowControl/>
              <w:jc w:val="center"/>
            </w:pPr>
            <w:proofErr w:type="spellStart"/>
            <w:r w:rsidRPr="0054012C">
              <w:rPr>
                <w:rFonts w:cs="Gungsuh"/>
              </w:rPr>
              <w:t>不會再創高</w:t>
            </w:r>
            <w:proofErr w:type="spellEnd"/>
          </w:p>
        </w:tc>
      </w:tr>
    </w:tbl>
    <w:p w14:paraId="4F716C24" w14:textId="77777777" w:rsidR="002B629B" w:rsidRDefault="002B629B" w:rsidP="00AE1FBB">
      <w:pPr>
        <w:widowControl/>
        <w:spacing w:line="276" w:lineRule="auto"/>
        <w:jc w:val="center"/>
        <w:rPr>
          <w:lang w:eastAsia="zh-TW"/>
        </w:rPr>
      </w:pPr>
    </w:p>
    <w:p w14:paraId="3046C354" w14:textId="426556B7" w:rsidR="007B0A0F" w:rsidRPr="008D1D54" w:rsidRDefault="007B0A0F" w:rsidP="008C339D">
      <w:pPr>
        <w:pStyle w:val="aff0"/>
      </w:pPr>
      <w:bookmarkStart w:id="36" w:name="_Toc168479405"/>
      <w:r>
        <w:rPr>
          <w:rFonts w:hint="eastAsia"/>
        </w:rPr>
        <w:t>表</w:t>
      </w:r>
      <w:r>
        <w:rPr>
          <w:rFonts w:hint="eastAsia"/>
        </w:rPr>
        <w:t>3.5</w:t>
      </w:r>
      <w:r w:rsidR="005535DB">
        <w:rPr>
          <w:rFonts w:hint="eastAsia"/>
        </w:rPr>
        <w:t>.</w:t>
      </w:r>
      <w:r>
        <w:rPr>
          <w:rFonts w:hint="eastAsia"/>
        </w:rPr>
        <w:t xml:space="preserve"> </w:t>
      </w:r>
      <w:r>
        <w:rPr>
          <w:rFonts w:hint="eastAsia"/>
        </w:rPr>
        <w:t>中</w:t>
      </w:r>
      <w:r w:rsidR="00760BBF">
        <w:rPr>
          <w:rFonts w:hint="eastAsia"/>
        </w:rPr>
        <w:t>立</w:t>
      </w:r>
      <w:r>
        <w:rPr>
          <w:rFonts w:hint="eastAsia"/>
        </w:rPr>
        <w:t>情緒詞典範例</w:t>
      </w:r>
      <w:bookmarkEnd w:id="36"/>
    </w:p>
    <w:tbl>
      <w:tblPr>
        <w:tblW w:w="9006" w:type="dxa"/>
        <w:tblBorders>
          <w:top w:val="single" w:sz="8" w:space="0" w:color="A6A6A6"/>
          <w:left w:val="single" w:sz="8" w:space="0" w:color="A6A6A6"/>
          <w:bottom w:val="single" w:sz="8" w:space="0" w:color="A6A6A6"/>
          <w:right w:val="single" w:sz="8" w:space="0" w:color="A6A6A6"/>
          <w:insideH w:val="single" w:sz="8" w:space="0" w:color="A6A6A6"/>
          <w:insideV w:val="single" w:sz="8" w:space="0" w:color="A6A6A6"/>
        </w:tblBorders>
        <w:tblLayout w:type="fixed"/>
        <w:tblLook w:val="0400" w:firstRow="0" w:lastRow="0" w:firstColumn="0" w:lastColumn="0" w:noHBand="0" w:noVBand="1"/>
      </w:tblPr>
      <w:tblGrid>
        <w:gridCol w:w="1042"/>
        <w:gridCol w:w="1036"/>
        <w:gridCol w:w="1036"/>
        <w:gridCol w:w="1035"/>
        <w:gridCol w:w="1035"/>
        <w:gridCol w:w="1035"/>
        <w:gridCol w:w="1117"/>
        <w:gridCol w:w="1670"/>
      </w:tblGrid>
      <w:tr w:rsidR="008A5441" w:rsidRPr="008A5441" w14:paraId="5D0279C8" w14:textId="77777777" w:rsidTr="00B2780A">
        <w:tc>
          <w:tcPr>
            <w:tcW w:w="9006" w:type="dxa"/>
            <w:gridSpan w:val="8"/>
            <w:shd w:val="clear" w:color="auto" w:fill="DEEBF6"/>
            <w:vAlign w:val="bottom"/>
          </w:tcPr>
          <w:p w14:paraId="25C04ACE" w14:textId="1DB5B0B3" w:rsidR="007B0A0F" w:rsidRPr="008A5441" w:rsidRDefault="00760BBF" w:rsidP="00B2780A">
            <w:pPr>
              <w:widowControl/>
              <w:jc w:val="center"/>
              <w:rPr>
                <w:color w:val="000000" w:themeColor="text1"/>
              </w:rPr>
            </w:pPr>
            <w:r w:rsidRPr="008A5441">
              <w:rPr>
                <w:rFonts w:hint="eastAsia"/>
                <w:color w:val="000000" w:themeColor="text1"/>
                <w:lang w:eastAsia="zh-TW"/>
              </w:rPr>
              <w:t>中立詞</w:t>
            </w:r>
          </w:p>
        </w:tc>
      </w:tr>
      <w:tr w:rsidR="008A5441" w:rsidRPr="008A5441" w14:paraId="1AE9F118" w14:textId="77777777" w:rsidTr="00B04B44">
        <w:tc>
          <w:tcPr>
            <w:tcW w:w="1042" w:type="dxa"/>
            <w:shd w:val="clear" w:color="auto" w:fill="EBF2F9"/>
          </w:tcPr>
          <w:p w14:paraId="4306C94B" w14:textId="69844F4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市場</w:t>
            </w:r>
            <w:proofErr w:type="spellEnd"/>
          </w:p>
        </w:tc>
        <w:tc>
          <w:tcPr>
            <w:tcW w:w="1036" w:type="dxa"/>
            <w:shd w:val="clear" w:color="auto" w:fill="EBF2F9"/>
          </w:tcPr>
          <w:p w14:paraId="766521B4" w14:textId="7894D2E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利率</w:t>
            </w:r>
            <w:proofErr w:type="spellEnd"/>
          </w:p>
        </w:tc>
        <w:tc>
          <w:tcPr>
            <w:tcW w:w="1036" w:type="dxa"/>
            <w:shd w:val="clear" w:color="auto" w:fill="EBF2F9"/>
          </w:tcPr>
          <w:p w14:paraId="20CADFF8" w14:textId="3FEBDC2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交易</w:t>
            </w:r>
            <w:proofErr w:type="spellEnd"/>
          </w:p>
        </w:tc>
        <w:tc>
          <w:tcPr>
            <w:tcW w:w="1035" w:type="dxa"/>
            <w:shd w:val="clear" w:color="auto" w:fill="EBF2F9"/>
          </w:tcPr>
          <w:p w14:paraId="21FEDE06" w14:textId="557AA98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風險</w:t>
            </w:r>
            <w:proofErr w:type="spellEnd"/>
          </w:p>
        </w:tc>
        <w:tc>
          <w:tcPr>
            <w:tcW w:w="1035" w:type="dxa"/>
            <w:shd w:val="clear" w:color="auto" w:fill="EBF2F9"/>
          </w:tcPr>
          <w:p w14:paraId="4998571C" w14:textId="3AF18B03"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預算</w:t>
            </w:r>
            <w:proofErr w:type="spellEnd"/>
          </w:p>
        </w:tc>
        <w:tc>
          <w:tcPr>
            <w:tcW w:w="1035" w:type="dxa"/>
            <w:shd w:val="clear" w:color="auto" w:fill="EBF2F9"/>
          </w:tcPr>
          <w:p w14:paraId="74529939" w14:textId="11D7F4A8" w:rsidR="008A5441" w:rsidRPr="008A5441" w:rsidRDefault="008A5441" w:rsidP="008A5441">
            <w:pPr>
              <w:widowControl/>
              <w:jc w:val="center"/>
              <w:rPr>
                <w:color w:val="000000" w:themeColor="text1"/>
              </w:rPr>
            </w:pPr>
            <w:r>
              <w:rPr>
                <w:rFonts w:ascii="Segoe UI" w:hAnsi="Segoe UI" w:cs="Segoe UI" w:hint="eastAsia"/>
                <w:color w:val="000000" w:themeColor="text1"/>
                <w:lang w:eastAsia="zh-TW"/>
              </w:rPr>
              <w:t>平穩</w:t>
            </w:r>
          </w:p>
        </w:tc>
        <w:tc>
          <w:tcPr>
            <w:tcW w:w="1117" w:type="dxa"/>
            <w:shd w:val="clear" w:color="auto" w:fill="EBF2F9"/>
          </w:tcPr>
          <w:p w14:paraId="1FCD078F" w14:textId="7F6061D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配股</w:t>
            </w:r>
            <w:proofErr w:type="spellEnd"/>
          </w:p>
        </w:tc>
        <w:tc>
          <w:tcPr>
            <w:tcW w:w="1670" w:type="dxa"/>
            <w:shd w:val="clear" w:color="auto" w:fill="EBF2F9"/>
          </w:tcPr>
          <w:p w14:paraId="17A7C980" w14:textId="60F36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報告</w:t>
            </w:r>
            <w:proofErr w:type="spellEnd"/>
          </w:p>
        </w:tc>
      </w:tr>
      <w:tr w:rsidR="008A5441" w:rsidRPr="008A5441" w14:paraId="30B35A8B" w14:textId="77777777" w:rsidTr="00B04B44">
        <w:tc>
          <w:tcPr>
            <w:tcW w:w="1042" w:type="dxa"/>
            <w:shd w:val="clear" w:color="auto" w:fill="EBF2F9"/>
          </w:tcPr>
          <w:p w14:paraId="1BD2E509" w14:textId="03FB7FC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投資</w:t>
            </w:r>
            <w:proofErr w:type="spellEnd"/>
          </w:p>
        </w:tc>
        <w:tc>
          <w:tcPr>
            <w:tcW w:w="1036" w:type="dxa"/>
            <w:shd w:val="clear" w:color="auto" w:fill="EBF2F9"/>
          </w:tcPr>
          <w:p w14:paraId="04A95068" w14:textId="68FF740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貿易</w:t>
            </w:r>
            <w:proofErr w:type="spellEnd"/>
          </w:p>
        </w:tc>
        <w:tc>
          <w:tcPr>
            <w:tcW w:w="1036" w:type="dxa"/>
            <w:shd w:val="clear" w:color="auto" w:fill="EBF2F9"/>
          </w:tcPr>
          <w:p w14:paraId="6E7E59DB" w14:textId="0853095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負債</w:t>
            </w:r>
            <w:proofErr w:type="spellEnd"/>
          </w:p>
        </w:tc>
        <w:tc>
          <w:tcPr>
            <w:tcW w:w="1035" w:type="dxa"/>
            <w:shd w:val="clear" w:color="auto" w:fill="EBF2F9"/>
          </w:tcPr>
          <w:p w14:paraId="004A099E" w14:textId="522132B7" w:rsidR="008A5441" w:rsidRPr="008A5441" w:rsidRDefault="00AD1DC0" w:rsidP="008A5441">
            <w:pPr>
              <w:widowControl/>
              <w:jc w:val="center"/>
              <w:rPr>
                <w:color w:val="000000" w:themeColor="text1"/>
              </w:rPr>
            </w:pPr>
            <w:r>
              <w:rPr>
                <w:rFonts w:ascii="Segoe UI" w:hAnsi="Segoe UI" w:cs="Segoe UI" w:hint="eastAsia"/>
                <w:color w:val="000000" w:themeColor="text1"/>
                <w:lang w:eastAsia="zh-TW"/>
              </w:rPr>
              <w:t>現金</w:t>
            </w:r>
          </w:p>
        </w:tc>
        <w:tc>
          <w:tcPr>
            <w:tcW w:w="1035" w:type="dxa"/>
            <w:shd w:val="clear" w:color="auto" w:fill="EBF2F9"/>
          </w:tcPr>
          <w:p w14:paraId="335FAAF8" w14:textId="34C986B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配息</w:t>
            </w:r>
            <w:proofErr w:type="spellEnd"/>
          </w:p>
        </w:tc>
        <w:tc>
          <w:tcPr>
            <w:tcW w:w="1035" w:type="dxa"/>
            <w:shd w:val="clear" w:color="auto" w:fill="EBF2F9"/>
          </w:tcPr>
          <w:p w14:paraId="782ECB40" w14:textId="17B4AD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股東</w:t>
            </w:r>
            <w:proofErr w:type="spellEnd"/>
          </w:p>
        </w:tc>
        <w:tc>
          <w:tcPr>
            <w:tcW w:w="1117" w:type="dxa"/>
            <w:shd w:val="clear" w:color="auto" w:fill="EBF2F9"/>
          </w:tcPr>
          <w:p w14:paraId="363858B3" w14:textId="41B3723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評估</w:t>
            </w:r>
            <w:proofErr w:type="spellEnd"/>
          </w:p>
        </w:tc>
        <w:tc>
          <w:tcPr>
            <w:tcW w:w="1670" w:type="dxa"/>
            <w:shd w:val="clear" w:color="auto" w:fill="EBF2F9"/>
          </w:tcPr>
          <w:p w14:paraId="2AAFAE02" w14:textId="4BB172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資訊</w:t>
            </w:r>
            <w:proofErr w:type="spellEnd"/>
          </w:p>
        </w:tc>
      </w:tr>
      <w:tr w:rsidR="008A5441" w:rsidRPr="008A5441" w14:paraId="529E8EF3" w14:textId="77777777" w:rsidTr="00B04B44">
        <w:tc>
          <w:tcPr>
            <w:tcW w:w="1042" w:type="dxa"/>
            <w:shd w:val="clear" w:color="auto" w:fill="EBF2F9"/>
          </w:tcPr>
          <w:p w14:paraId="6BA55BD6" w14:textId="5CE1223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lastRenderedPageBreak/>
              <w:t>股票</w:t>
            </w:r>
            <w:proofErr w:type="spellEnd"/>
          </w:p>
        </w:tc>
        <w:tc>
          <w:tcPr>
            <w:tcW w:w="1036" w:type="dxa"/>
            <w:shd w:val="clear" w:color="auto" w:fill="EBF2F9"/>
          </w:tcPr>
          <w:p w14:paraId="41C11CAC" w14:textId="31D93CC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基金</w:t>
            </w:r>
            <w:proofErr w:type="spellEnd"/>
          </w:p>
        </w:tc>
        <w:tc>
          <w:tcPr>
            <w:tcW w:w="1036" w:type="dxa"/>
            <w:shd w:val="clear" w:color="auto" w:fill="EBF2F9"/>
          </w:tcPr>
          <w:p w14:paraId="2875DD1C" w14:textId="6E051DA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資產</w:t>
            </w:r>
            <w:proofErr w:type="spellEnd"/>
          </w:p>
        </w:tc>
        <w:tc>
          <w:tcPr>
            <w:tcW w:w="1035" w:type="dxa"/>
            <w:shd w:val="clear" w:color="auto" w:fill="EBF2F9"/>
          </w:tcPr>
          <w:p w14:paraId="4CB040DB" w14:textId="53DDE03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支出</w:t>
            </w:r>
            <w:proofErr w:type="spellEnd"/>
          </w:p>
        </w:tc>
        <w:tc>
          <w:tcPr>
            <w:tcW w:w="1035" w:type="dxa"/>
            <w:shd w:val="clear" w:color="auto" w:fill="EBF2F9"/>
          </w:tcPr>
          <w:p w14:paraId="20B4E88D" w14:textId="285D92E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市值</w:t>
            </w:r>
            <w:proofErr w:type="spellEnd"/>
          </w:p>
        </w:tc>
        <w:tc>
          <w:tcPr>
            <w:tcW w:w="1035" w:type="dxa"/>
            <w:shd w:val="clear" w:color="auto" w:fill="EBF2F9"/>
          </w:tcPr>
          <w:p w14:paraId="574A3EA4" w14:textId="0614D0E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分析</w:t>
            </w:r>
            <w:proofErr w:type="spellEnd"/>
          </w:p>
        </w:tc>
        <w:tc>
          <w:tcPr>
            <w:tcW w:w="1117" w:type="dxa"/>
            <w:shd w:val="clear" w:color="auto" w:fill="EBF2F9"/>
          </w:tcPr>
          <w:p w14:paraId="5651F61D" w14:textId="42A48AC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估值</w:t>
            </w:r>
            <w:proofErr w:type="spellEnd"/>
          </w:p>
        </w:tc>
        <w:tc>
          <w:tcPr>
            <w:tcW w:w="1670" w:type="dxa"/>
            <w:shd w:val="clear" w:color="auto" w:fill="EBF2F9"/>
          </w:tcPr>
          <w:p w14:paraId="215B9CE4" w14:textId="2F0EFC27"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研判</w:t>
            </w:r>
            <w:proofErr w:type="spellEnd"/>
          </w:p>
        </w:tc>
      </w:tr>
      <w:tr w:rsidR="008A5441" w:rsidRPr="008A5441" w14:paraId="60BBB23C" w14:textId="77777777" w:rsidTr="00B04B44">
        <w:tc>
          <w:tcPr>
            <w:tcW w:w="1042" w:type="dxa"/>
            <w:shd w:val="clear" w:color="auto" w:fill="EBF2F9"/>
          </w:tcPr>
          <w:p w14:paraId="27DEDBFE" w14:textId="79024F2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貨幣</w:t>
            </w:r>
            <w:proofErr w:type="spellEnd"/>
          </w:p>
        </w:tc>
        <w:tc>
          <w:tcPr>
            <w:tcW w:w="1036" w:type="dxa"/>
            <w:shd w:val="clear" w:color="auto" w:fill="EBF2F9"/>
          </w:tcPr>
          <w:p w14:paraId="2BAA5F57" w14:textId="4672EA9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收益</w:t>
            </w:r>
            <w:proofErr w:type="spellEnd"/>
          </w:p>
        </w:tc>
        <w:tc>
          <w:tcPr>
            <w:tcW w:w="1036" w:type="dxa"/>
            <w:shd w:val="clear" w:color="auto" w:fill="EBF2F9"/>
          </w:tcPr>
          <w:p w14:paraId="42184BB2" w14:textId="6194B238" w:rsidR="008A5441" w:rsidRPr="008A5441" w:rsidRDefault="002702AA" w:rsidP="008A5441">
            <w:pPr>
              <w:widowControl/>
              <w:jc w:val="center"/>
              <w:rPr>
                <w:color w:val="000000" w:themeColor="text1"/>
              </w:rPr>
            </w:pPr>
            <w:r>
              <w:rPr>
                <w:rFonts w:ascii="Segoe UI" w:hAnsi="Segoe UI" w:cs="Segoe UI" w:hint="eastAsia"/>
                <w:color w:val="000000" w:themeColor="text1"/>
                <w:lang w:eastAsia="zh-TW"/>
              </w:rPr>
              <w:t>水位</w:t>
            </w:r>
          </w:p>
        </w:tc>
        <w:tc>
          <w:tcPr>
            <w:tcW w:w="1035" w:type="dxa"/>
            <w:shd w:val="clear" w:color="auto" w:fill="EBF2F9"/>
          </w:tcPr>
          <w:p w14:paraId="391CC342" w14:textId="3708A141"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購買</w:t>
            </w:r>
            <w:proofErr w:type="spellEnd"/>
          </w:p>
        </w:tc>
        <w:tc>
          <w:tcPr>
            <w:tcW w:w="1035" w:type="dxa"/>
            <w:shd w:val="clear" w:color="auto" w:fill="EBF2F9"/>
          </w:tcPr>
          <w:p w14:paraId="1F7B7B6B" w14:textId="4FD774DF"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併購</w:t>
            </w:r>
            <w:proofErr w:type="spellEnd"/>
          </w:p>
        </w:tc>
        <w:tc>
          <w:tcPr>
            <w:tcW w:w="1035" w:type="dxa"/>
            <w:shd w:val="clear" w:color="auto" w:fill="EBF2F9"/>
          </w:tcPr>
          <w:p w14:paraId="5F3A7370" w14:textId="482AA7C5"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趨勢</w:t>
            </w:r>
            <w:proofErr w:type="spellEnd"/>
          </w:p>
        </w:tc>
        <w:tc>
          <w:tcPr>
            <w:tcW w:w="1117" w:type="dxa"/>
            <w:shd w:val="clear" w:color="auto" w:fill="EBF2F9"/>
          </w:tcPr>
          <w:p w14:paraId="606B7909" w14:textId="2762ABBB"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盈虧</w:t>
            </w:r>
            <w:proofErr w:type="spellEnd"/>
          </w:p>
        </w:tc>
        <w:tc>
          <w:tcPr>
            <w:tcW w:w="1670" w:type="dxa"/>
            <w:shd w:val="clear" w:color="auto" w:fill="EBF2F9"/>
          </w:tcPr>
          <w:p w14:paraId="160F36F2" w14:textId="3B3F44FD"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策略</w:t>
            </w:r>
            <w:proofErr w:type="spellEnd"/>
          </w:p>
        </w:tc>
      </w:tr>
      <w:tr w:rsidR="008A5441" w:rsidRPr="008A5441" w14:paraId="4ED3DD30" w14:textId="77777777" w:rsidTr="00B04B44">
        <w:tc>
          <w:tcPr>
            <w:tcW w:w="1042" w:type="dxa"/>
            <w:shd w:val="clear" w:color="auto" w:fill="EBF2F9"/>
          </w:tcPr>
          <w:p w14:paraId="1BB19D36" w14:textId="61273B4C"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資本</w:t>
            </w:r>
            <w:proofErr w:type="spellEnd"/>
          </w:p>
        </w:tc>
        <w:tc>
          <w:tcPr>
            <w:tcW w:w="1036" w:type="dxa"/>
            <w:shd w:val="clear" w:color="auto" w:fill="EBF2F9"/>
          </w:tcPr>
          <w:p w14:paraId="07E8EC4C" w14:textId="1C27EB7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波動</w:t>
            </w:r>
            <w:proofErr w:type="spellEnd"/>
          </w:p>
        </w:tc>
        <w:tc>
          <w:tcPr>
            <w:tcW w:w="1036" w:type="dxa"/>
            <w:shd w:val="clear" w:color="auto" w:fill="EBF2F9"/>
          </w:tcPr>
          <w:p w14:paraId="0DBDE49F" w14:textId="689FCAF6"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財務</w:t>
            </w:r>
            <w:proofErr w:type="spellEnd"/>
          </w:p>
        </w:tc>
        <w:tc>
          <w:tcPr>
            <w:tcW w:w="1035" w:type="dxa"/>
            <w:shd w:val="clear" w:color="auto" w:fill="EBF2F9"/>
          </w:tcPr>
          <w:p w14:paraId="48F86667" w14:textId="7D35F3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賣出</w:t>
            </w:r>
            <w:proofErr w:type="spellEnd"/>
          </w:p>
        </w:tc>
        <w:tc>
          <w:tcPr>
            <w:tcW w:w="1035" w:type="dxa"/>
            <w:shd w:val="clear" w:color="auto" w:fill="EBF2F9"/>
          </w:tcPr>
          <w:p w14:paraId="7C7D518F" w14:textId="1A19EEB0" w:rsidR="008A5441" w:rsidRPr="008A5441" w:rsidRDefault="00EA2D24" w:rsidP="008A5441">
            <w:pPr>
              <w:widowControl/>
              <w:jc w:val="center"/>
              <w:rPr>
                <w:color w:val="000000" w:themeColor="text1"/>
              </w:rPr>
            </w:pPr>
            <w:r>
              <w:rPr>
                <w:rFonts w:ascii="Segoe UI" w:hAnsi="Segoe UI" w:cs="Segoe UI" w:hint="eastAsia"/>
                <w:color w:val="000000" w:themeColor="text1"/>
                <w:lang w:eastAsia="zh-TW"/>
              </w:rPr>
              <w:t>可能</w:t>
            </w:r>
          </w:p>
        </w:tc>
        <w:tc>
          <w:tcPr>
            <w:tcW w:w="1035" w:type="dxa"/>
            <w:shd w:val="clear" w:color="auto" w:fill="EBF2F9"/>
          </w:tcPr>
          <w:p w14:paraId="6EAEDA7A" w14:textId="02ED2EC2"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持股</w:t>
            </w:r>
            <w:proofErr w:type="spellEnd"/>
          </w:p>
        </w:tc>
        <w:tc>
          <w:tcPr>
            <w:tcW w:w="1117" w:type="dxa"/>
            <w:shd w:val="clear" w:color="auto" w:fill="EBF2F9"/>
          </w:tcPr>
          <w:p w14:paraId="45005A27" w14:textId="5E79A14A"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預測</w:t>
            </w:r>
            <w:proofErr w:type="spellEnd"/>
          </w:p>
        </w:tc>
        <w:tc>
          <w:tcPr>
            <w:tcW w:w="1670" w:type="dxa"/>
            <w:shd w:val="clear" w:color="auto" w:fill="EBF2F9"/>
          </w:tcPr>
          <w:p w14:paraId="398F704C" w14:textId="7BC8CE48" w:rsidR="008A5441" w:rsidRPr="008A5441" w:rsidRDefault="008A5441" w:rsidP="008A5441">
            <w:pPr>
              <w:widowControl/>
              <w:jc w:val="center"/>
              <w:rPr>
                <w:color w:val="000000" w:themeColor="text1"/>
              </w:rPr>
            </w:pPr>
            <w:proofErr w:type="spellStart"/>
            <w:r w:rsidRPr="008A5441">
              <w:rPr>
                <w:rFonts w:ascii="Segoe UI" w:hAnsi="Segoe UI" w:cs="Segoe UI"/>
                <w:color w:val="000000" w:themeColor="text1"/>
              </w:rPr>
              <w:t>變動</w:t>
            </w:r>
            <w:proofErr w:type="spellEnd"/>
          </w:p>
        </w:tc>
      </w:tr>
    </w:tbl>
    <w:p w14:paraId="22BC12DB" w14:textId="77777777" w:rsidR="007B0A0F" w:rsidRPr="0054012C" w:rsidRDefault="007B0A0F" w:rsidP="00AE1FBB">
      <w:pPr>
        <w:widowControl/>
        <w:spacing w:line="276" w:lineRule="auto"/>
        <w:jc w:val="center"/>
        <w:rPr>
          <w:lang w:eastAsia="zh-TW"/>
        </w:rPr>
      </w:pPr>
    </w:p>
    <w:p w14:paraId="53DC4FF5" w14:textId="29880D00" w:rsidR="00B37F0B" w:rsidRDefault="00F400DE" w:rsidP="00F400DE">
      <w:pPr>
        <w:pStyle w:val="110"/>
      </w:pPr>
      <w:bookmarkStart w:id="37" w:name="_Toc168479386"/>
      <w:r>
        <w:rPr>
          <w:rFonts w:hint="eastAsia"/>
        </w:rPr>
        <w:t>3.</w:t>
      </w:r>
      <w:r w:rsidR="009C303B">
        <w:rPr>
          <w:rFonts w:hint="eastAsia"/>
        </w:rPr>
        <w:t>6</w:t>
      </w:r>
      <w:r>
        <w:rPr>
          <w:rFonts w:hint="eastAsia"/>
        </w:rPr>
        <w:t xml:space="preserve"> </w:t>
      </w:r>
      <w:r>
        <w:rPr>
          <w:rFonts w:hint="eastAsia"/>
        </w:rPr>
        <w:t>焦點小組</w:t>
      </w:r>
      <w:bookmarkEnd w:id="37"/>
    </w:p>
    <w:p w14:paraId="5B60D15D" w14:textId="13DE5D4B" w:rsidR="00F400DE" w:rsidRDefault="00F400DE" w:rsidP="00F400DE">
      <w:pPr>
        <w:pStyle w:val="211"/>
      </w:pPr>
      <w:bookmarkStart w:id="38" w:name="_Toc168479387"/>
      <w:r>
        <w:rPr>
          <w:rFonts w:hint="eastAsia"/>
        </w:rPr>
        <w:t>3.</w:t>
      </w:r>
      <w:r w:rsidR="009C303B">
        <w:rPr>
          <w:rFonts w:hint="eastAsia"/>
        </w:rPr>
        <w:t>6</w:t>
      </w:r>
      <w:r>
        <w:rPr>
          <w:rFonts w:hint="eastAsia"/>
        </w:rPr>
        <w:t xml:space="preserve">.1 </w:t>
      </w:r>
      <w:r>
        <w:rPr>
          <w:rFonts w:hint="eastAsia"/>
        </w:rPr>
        <w:t>焦點小組目的</w:t>
      </w:r>
      <w:bookmarkEnd w:id="38"/>
    </w:p>
    <w:p w14:paraId="387CEBF1" w14:textId="67E0FC43" w:rsidR="00F107C0" w:rsidRDefault="00FB1A9B" w:rsidP="00E45409">
      <w:pPr>
        <w:pStyle w:val="15"/>
        <w:ind w:firstLine="480"/>
      </w:pPr>
      <w:r w:rsidRPr="00E41BF6">
        <w:rPr>
          <w:rFonts w:hint="eastAsia"/>
        </w:rPr>
        <w:t>本研究</w:t>
      </w:r>
      <w:r w:rsidR="00FA23FD" w:rsidRPr="00E41BF6">
        <w:rPr>
          <w:rFonts w:hint="eastAsia"/>
        </w:rPr>
        <w:t>透過</w:t>
      </w:r>
      <w:r w:rsidRPr="00E41BF6">
        <w:rPr>
          <w:rFonts w:hint="eastAsia"/>
        </w:rPr>
        <w:t>焦點小組的研究方式</w:t>
      </w:r>
      <w:r w:rsidR="00F400DE" w:rsidRPr="00E41BF6">
        <w:rPr>
          <w:rFonts w:hint="eastAsia"/>
        </w:rPr>
        <w:t>深入了</w:t>
      </w:r>
      <w:r w:rsidR="005C55CA" w:rsidRPr="00E41BF6">
        <w:rPr>
          <w:rFonts w:hint="eastAsia"/>
        </w:rPr>
        <w:t>解</w:t>
      </w:r>
      <w:r w:rsidR="00F400DE" w:rsidRPr="00E41BF6">
        <w:rPr>
          <w:rFonts w:hint="eastAsia"/>
        </w:rPr>
        <w:t>投資者對社群媒體內容的情緒反應及</w:t>
      </w:r>
      <w:r w:rsidRPr="00E41BF6">
        <w:rPr>
          <w:rFonts w:hint="eastAsia"/>
        </w:rPr>
        <w:t>社群情緒</w:t>
      </w:r>
      <w:r w:rsidR="00F400DE" w:rsidRPr="00E41BF6">
        <w:rPr>
          <w:rFonts w:hint="eastAsia"/>
        </w:rPr>
        <w:t>對</w:t>
      </w:r>
      <w:r w:rsidR="00014EBE" w:rsidRPr="00E41BF6">
        <w:rPr>
          <w:rFonts w:hint="eastAsia"/>
        </w:rPr>
        <w:t>實際</w:t>
      </w:r>
      <w:r w:rsidR="00F400DE" w:rsidRPr="00E41BF6">
        <w:rPr>
          <w:rFonts w:hint="eastAsia"/>
        </w:rPr>
        <w:t>投資決策的影響</w:t>
      </w:r>
      <w:r w:rsidRPr="00E41BF6">
        <w:rPr>
          <w:rFonts w:hint="eastAsia"/>
        </w:rPr>
        <w:t>，</w:t>
      </w:r>
      <w:r w:rsidR="00E41BF6">
        <w:rPr>
          <w:rFonts w:hint="eastAsia"/>
        </w:rPr>
        <w:t>討論</w:t>
      </w:r>
      <w:r w:rsidR="00B45CD9" w:rsidRPr="00E41BF6">
        <w:rPr>
          <w:rFonts w:hint="eastAsia"/>
        </w:rPr>
        <w:t>發文內容、發文者、文章熱度等各項變數是否會對投資行為產生不同的影響</w:t>
      </w:r>
      <w:r w:rsidR="00061159">
        <w:rPr>
          <w:rFonts w:hint="eastAsia"/>
        </w:rPr>
        <w:t>，並且</w:t>
      </w:r>
      <w:r w:rsidR="0021507D">
        <w:rPr>
          <w:rFonts w:hint="eastAsia"/>
        </w:rPr>
        <w:t>由於</w:t>
      </w:r>
      <w:r w:rsidR="00E45409">
        <w:rPr>
          <w:rFonts w:hint="eastAsia"/>
        </w:rPr>
        <w:t>過去文獻無法及時蒐集</w:t>
      </w:r>
      <w:r w:rsidR="0041582A">
        <w:rPr>
          <w:rFonts w:hint="eastAsia"/>
        </w:rPr>
        <w:t>最新的</w:t>
      </w:r>
      <w:r w:rsidR="0021507D">
        <w:rPr>
          <w:rFonts w:hint="eastAsia"/>
        </w:rPr>
        <w:t>社群用詞，本研究希望透過焦點小組和生成式</w:t>
      </w:r>
      <w:r w:rsidR="0021507D">
        <w:rPr>
          <w:rFonts w:hint="eastAsia"/>
        </w:rPr>
        <w:t>AI</w:t>
      </w:r>
      <w:r w:rsidR="0021507D">
        <w:rPr>
          <w:rFonts w:hint="eastAsia"/>
        </w:rPr>
        <w:t>的方式即時掌握最新的社群情緒字和股市新</w:t>
      </w:r>
      <w:r w:rsidR="00114195">
        <w:rPr>
          <w:rFonts w:hint="eastAsia"/>
        </w:rPr>
        <w:t>的</w:t>
      </w:r>
      <w:r w:rsidR="0021507D">
        <w:rPr>
          <w:rFonts w:hint="eastAsia"/>
        </w:rPr>
        <w:t>網路用語</w:t>
      </w:r>
      <w:r w:rsidR="00F107C0">
        <w:rPr>
          <w:rFonts w:hint="eastAsia"/>
        </w:rPr>
        <w:t>。</w:t>
      </w:r>
    </w:p>
    <w:p w14:paraId="19B8038C" w14:textId="38609A58" w:rsidR="00F400DE" w:rsidRDefault="00FB1A9B" w:rsidP="00FB1A9B">
      <w:pPr>
        <w:pStyle w:val="15"/>
        <w:ind w:firstLine="480"/>
      </w:pPr>
      <w:r w:rsidRPr="00E41BF6">
        <w:rPr>
          <w:rFonts w:hint="eastAsia"/>
        </w:rPr>
        <w:t>透過此研究方法</w:t>
      </w:r>
      <w:r w:rsidR="00F400DE" w:rsidRPr="00E41BF6">
        <w:rPr>
          <w:rFonts w:hint="eastAsia"/>
        </w:rPr>
        <w:t>蒐集投資者認為重要的情緒詞</w:t>
      </w:r>
      <w:proofErr w:type="gramStart"/>
      <w:r w:rsidR="005C55CA" w:rsidRPr="00E41BF6">
        <w:rPr>
          <w:rFonts w:hint="eastAsia"/>
        </w:rPr>
        <w:t>網路</w:t>
      </w:r>
      <w:r w:rsidR="00F400DE" w:rsidRPr="00E41BF6">
        <w:rPr>
          <w:rFonts w:hint="eastAsia"/>
        </w:rPr>
        <w:t>短語</w:t>
      </w:r>
      <w:proofErr w:type="gramEnd"/>
      <w:r w:rsidR="00F107C0">
        <w:rPr>
          <w:rFonts w:hint="eastAsia"/>
        </w:rPr>
        <w:t>、判別文章情緒</w:t>
      </w:r>
      <w:r w:rsidR="00F400DE" w:rsidRPr="00E41BF6">
        <w:rPr>
          <w:rFonts w:hint="eastAsia"/>
        </w:rPr>
        <w:t>，作為</w:t>
      </w:r>
      <w:r w:rsidR="005C55CA" w:rsidRPr="00E41BF6">
        <w:rPr>
          <w:rFonts w:hint="eastAsia"/>
        </w:rPr>
        <w:t>後續</w:t>
      </w:r>
      <w:r w:rsidR="00F400DE" w:rsidRPr="00E41BF6">
        <w:rPr>
          <w:rFonts w:hint="eastAsia"/>
        </w:rPr>
        <w:t>情緒分析模型調整的依據</w:t>
      </w:r>
      <w:r w:rsidR="002D6645">
        <w:rPr>
          <w:rFonts w:hint="eastAsia"/>
        </w:rPr>
        <w:t>，</w:t>
      </w:r>
      <w:r w:rsidR="00F107C0">
        <w:rPr>
          <w:rFonts w:hint="eastAsia"/>
        </w:rPr>
        <w:t>對焦點小組的</w:t>
      </w:r>
      <w:r w:rsidR="002D6645">
        <w:rPr>
          <w:rFonts w:hint="eastAsia"/>
        </w:rPr>
        <w:t>結果</w:t>
      </w:r>
      <w:r w:rsidR="00F107C0">
        <w:rPr>
          <w:rFonts w:hint="eastAsia"/>
        </w:rPr>
        <w:t>分析得出</w:t>
      </w:r>
      <w:r w:rsidR="002D6645">
        <w:rPr>
          <w:rFonts w:hint="eastAsia"/>
        </w:rPr>
        <w:t>社群情緒對股市的影響，後續將結果加入模型中，驗證情緒對模型預測效果的影響程度與準確度</w:t>
      </w:r>
      <w:r w:rsidR="00F400DE" w:rsidRPr="00E41BF6">
        <w:rPr>
          <w:rFonts w:hint="eastAsia"/>
        </w:rPr>
        <w:t>。</w:t>
      </w:r>
    </w:p>
    <w:p w14:paraId="3B971A0F" w14:textId="1B09E9A8" w:rsidR="00C073D3" w:rsidRPr="00E41BF6" w:rsidRDefault="00C073D3" w:rsidP="0067684A">
      <w:pPr>
        <w:pStyle w:val="afd"/>
      </w:pPr>
    </w:p>
    <w:p w14:paraId="77B2A182" w14:textId="12E5E19C" w:rsidR="00B527A8" w:rsidRDefault="006241E6" w:rsidP="006241E6">
      <w:pPr>
        <w:pStyle w:val="15"/>
        <w:ind w:firstLineChars="83" w:firstLine="199"/>
      </w:pPr>
      <w:r>
        <w:rPr>
          <w:rFonts w:hint="eastAsia"/>
          <w:noProof/>
        </w:rPr>
        <w:drawing>
          <wp:inline distT="0" distB="0" distL="0" distR="0" wp14:anchorId="180CDA37" wp14:editId="12938F20">
            <wp:extent cx="5486400" cy="2566475"/>
            <wp:effectExtent l="76200" t="57150" r="76200" b="100965"/>
            <wp:docPr id="1610552469"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E1AFD4C" w14:textId="11B1BEE6" w:rsidR="00DD0E84" w:rsidRDefault="005065F7" w:rsidP="0067684A">
      <w:pPr>
        <w:pStyle w:val="afd"/>
      </w:pPr>
      <w:bookmarkStart w:id="39" w:name="_Toc168479398"/>
      <w:r>
        <w:rPr>
          <w:rFonts w:hint="eastAsia"/>
        </w:rPr>
        <w:t>圖</w:t>
      </w:r>
      <w:r>
        <w:rPr>
          <w:rFonts w:hint="eastAsia"/>
        </w:rPr>
        <w:t xml:space="preserve">3.1. </w:t>
      </w:r>
      <w:r>
        <w:rPr>
          <w:rFonts w:hint="eastAsia"/>
        </w:rPr>
        <w:t>社群詞彙產生的方法</w:t>
      </w:r>
      <w:bookmarkEnd w:id="39"/>
    </w:p>
    <w:p w14:paraId="76AFAC63" w14:textId="6142E864" w:rsidR="006241E6" w:rsidRDefault="006241E6">
      <w:pPr>
        <w:pStyle w:val="15"/>
        <w:ind w:firstLineChars="83" w:firstLine="199"/>
      </w:pPr>
      <w:r>
        <w:rPr>
          <w:rFonts w:hint="eastAsia"/>
          <w:noProof/>
        </w:rPr>
        <w:lastRenderedPageBreak/>
        <w:drawing>
          <wp:inline distT="0" distB="0" distL="0" distR="0" wp14:anchorId="5EDA2F8D" wp14:editId="72B763C2">
            <wp:extent cx="5486400" cy="3200400"/>
            <wp:effectExtent l="0" t="0" r="0" b="19050"/>
            <wp:docPr id="2129901181"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ED6714A" w14:textId="45745594" w:rsidR="005065F7" w:rsidRPr="00F107C0" w:rsidRDefault="005065F7" w:rsidP="0067684A">
      <w:pPr>
        <w:pStyle w:val="afd"/>
      </w:pPr>
      <w:bookmarkStart w:id="40" w:name="_Toc168479399"/>
      <w:r>
        <w:rPr>
          <w:rFonts w:hint="eastAsia"/>
        </w:rPr>
        <w:t>圖</w:t>
      </w:r>
      <w:r>
        <w:rPr>
          <w:rFonts w:hint="eastAsia"/>
        </w:rPr>
        <w:t xml:space="preserve">3.2. </w:t>
      </w:r>
      <w:r>
        <w:rPr>
          <w:rFonts w:hint="eastAsia"/>
        </w:rPr>
        <w:t>模型準確度優化與比較</w:t>
      </w:r>
      <w:bookmarkEnd w:id="40"/>
    </w:p>
    <w:p w14:paraId="4F5155E1" w14:textId="2A6F80B7" w:rsidR="001567BC" w:rsidRDefault="005C55CA" w:rsidP="001567BC">
      <w:pPr>
        <w:pStyle w:val="211"/>
      </w:pPr>
      <w:bookmarkStart w:id="41" w:name="_Toc168479388"/>
      <w:r>
        <w:rPr>
          <w:rFonts w:hint="eastAsia"/>
        </w:rPr>
        <w:t>3.</w:t>
      </w:r>
      <w:r w:rsidR="009C303B">
        <w:rPr>
          <w:rFonts w:hint="eastAsia"/>
        </w:rPr>
        <w:t>6</w:t>
      </w:r>
      <w:r>
        <w:rPr>
          <w:rFonts w:hint="eastAsia"/>
        </w:rPr>
        <w:t xml:space="preserve">.2 </w:t>
      </w:r>
      <w:r>
        <w:rPr>
          <w:rFonts w:hint="eastAsia"/>
        </w:rPr>
        <w:t>焦點小組的建立</w:t>
      </w:r>
      <w:bookmarkEnd w:id="41"/>
    </w:p>
    <w:p w14:paraId="4B22B989" w14:textId="3FD5B3B4" w:rsidR="00FD3262" w:rsidRDefault="005C55CA" w:rsidP="00446958">
      <w:pPr>
        <w:pStyle w:val="15"/>
        <w:ind w:firstLine="480"/>
      </w:pPr>
      <w:r>
        <w:rPr>
          <w:rFonts w:hint="eastAsia"/>
        </w:rPr>
        <w:t>本研究與</w:t>
      </w:r>
      <w:proofErr w:type="spellStart"/>
      <w:r>
        <w:t>CMoney</w:t>
      </w:r>
      <w:proofErr w:type="spellEnd"/>
      <w:r>
        <w:t>平台合作，在平台上建立一個焦點小組討論區</w:t>
      </w:r>
      <w:r w:rsidR="00B527A8">
        <w:rPr>
          <w:rFonts w:hint="eastAsia"/>
        </w:rPr>
        <w:t>，透過線上論壇的方式進行焦點小組的</w:t>
      </w:r>
      <w:r w:rsidR="009950DD">
        <w:rPr>
          <w:rFonts w:hint="eastAsia"/>
        </w:rPr>
        <w:t>資料蒐集及訪談</w:t>
      </w:r>
      <w:r>
        <w:t>。</w:t>
      </w:r>
    </w:p>
    <w:p w14:paraId="78D489A2" w14:textId="77777777" w:rsidR="00E41BF6" w:rsidRDefault="00E41BF6" w:rsidP="00FD3262">
      <w:pPr>
        <w:pStyle w:val="15"/>
        <w:ind w:firstLineChars="0" w:firstLine="0"/>
      </w:pPr>
    </w:p>
    <w:p w14:paraId="40845DCE" w14:textId="4070B010" w:rsidR="007F63E1" w:rsidRPr="00B81982" w:rsidRDefault="00C24B14" w:rsidP="00C24B14">
      <w:pPr>
        <w:pStyle w:val="211"/>
      </w:pPr>
      <w:bookmarkStart w:id="42" w:name="_Toc168479389"/>
      <w:r>
        <w:rPr>
          <w:rFonts w:hint="eastAsia"/>
        </w:rPr>
        <w:t xml:space="preserve">3.6.3 </w:t>
      </w:r>
      <w:r w:rsidR="005C55CA" w:rsidRPr="00B81982">
        <w:rPr>
          <w:rFonts w:hint="eastAsia"/>
        </w:rPr>
        <w:t>焦點小組的</w:t>
      </w:r>
      <w:r w:rsidR="007F63E1" w:rsidRPr="00B81982">
        <w:rPr>
          <w:rFonts w:hint="eastAsia"/>
        </w:rPr>
        <w:t>對象選擇</w:t>
      </w:r>
      <w:bookmarkEnd w:id="42"/>
    </w:p>
    <w:p w14:paraId="7213FF40" w14:textId="248C5913" w:rsidR="00FE57DB" w:rsidRDefault="00FD3262" w:rsidP="00D51913">
      <w:pPr>
        <w:pStyle w:val="15"/>
        <w:ind w:firstLine="480"/>
      </w:pPr>
      <w:r>
        <w:rPr>
          <w:rFonts w:hint="eastAsia"/>
        </w:rPr>
        <w:t>透過</w:t>
      </w:r>
      <w:proofErr w:type="spellStart"/>
      <w:r>
        <w:rPr>
          <w:rFonts w:hint="eastAsia"/>
        </w:rPr>
        <w:t>CMoney</w:t>
      </w:r>
      <w:proofErr w:type="spellEnd"/>
      <w:r>
        <w:rPr>
          <w:rFonts w:hint="eastAsia"/>
        </w:rPr>
        <w:t>提供的會員基本資料進行篩選，將會員的</w:t>
      </w:r>
      <w:r w:rsidR="00B527A8">
        <w:rPr>
          <w:rFonts w:hint="eastAsia"/>
        </w:rPr>
        <w:t>投資偏好、</w:t>
      </w:r>
      <w:r>
        <w:rPr>
          <w:rFonts w:hint="eastAsia"/>
        </w:rPr>
        <w:t>年齡、性別、</w:t>
      </w:r>
      <w:r w:rsidR="00FE57DB">
        <w:rPr>
          <w:rFonts w:hint="eastAsia"/>
        </w:rPr>
        <w:t>職業、經濟情況加入為篩選依據，</w:t>
      </w:r>
      <w:r w:rsidR="005C55CA">
        <w:t>確保組成的焦點小組</w:t>
      </w:r>
      <w:r w:rsidR="00B93D80" w:rsidRPr="00B93D80">
        <w:rPr>
          <w:rFonts w:hint="eastAsia"/>
        </w:rPr>
        <w:t>成員包括</w:t>
      </w:r>
      <w:r w:rsidR="00B93D80">
        <w:rPr>
          <w:rFonts w:hint="eastAsia"/>
        </w:rPr>
        <w:t>不同</w:t>
      </w:r>
      <w:r w:rsidR="00B93D80" w:rsidRPr="00B93D80">
        <w:rPr>
          <w:rFonts w:hint="eastAsia"/>
        </w:rPr>
        <w:t>背景和經驗層次的</w:t>
      </w:r>
      <w:r w:rsidR="009A651E">
        <w:rPr>
          <w:rFonts w:hint="eastAsia"/>
        </w:rPr>
        <w:t>投資者，確保研究結果</w:t>
      </w:r>
      <w:r w:rsidR="005C55CA">
        <w:t>代表多元的投資觀點</w:t>
      </w:r>
      <w:r w:rsidR="004B7B6E">
        <w:rPr>
          <w:rFonts w:hint="eastAsia"/>
        </w:rPr>
        <w:t>。</w:t>
      </w:r>
      <w:r w:rsidR="00FE57DB">
        <w:rPr>
          <w:rFonts w:hint="eastAsia"/>
        </w:rPr>
        <w:t>向這些會員發送</w:t>
      </w:r>
      <w:r w:rsidR="004B7B6E">
        <w:rPr>
          <w:rFonts w:hint="eastAsia"/>
        </w:rPr>
        <w:t>焦點小組</w:t>
      </w:r>
      <w:r w:rsidR="00FE57DB">
        <w:rPr>
          <w:rFonts w:hint="eastAsia"/>
        </w:rPr>
        <w:t>邀請，告知焦點小組的目的、進行方式等，確保焦點小組成員是自願且可以完全參與研究。</w:t>
      </w:r>
    </w:p>
    <w:p w14:paraId="003C3A6C" w14:textId="77777777" w:rsidR="00E41BF6" w:rsidRDefault="00E41BF6" w:rsidP="00D51913">
      <w:pPr>
        <w:pStyle w:val="15"/>
        <w:ind w:firstLine="480"/>
      </w:pPr>
    </w:p>
    <w:p w14:paraId="491F26FE" w14:textId="6ED29CEA" w:rsidR="00695AC9" w:rsidRDefault="001E61CE" w:rsidP="001E61CE">
      <w:pPr>
        <w:pStyle w:val="211"/>
      </w:pPr>
      <w:bookmarkStart w:id="43" w:name="_Toc168479390"/>
      <w:r>
        <w:rPr>
          <w:rFonts w:hint="eastAsia"/>
        </w:rPr>
        <w:t xml:space="preserve">3.6.4 </w:t>
      </w:r>
      <w:r w:rsidR="00D07032">
        <w:rPr>
          <w:rFonts w:hint="eastAsia"/>
        </w:rPr>
        <w:t>分組</w:t>
      </w:r>
      <w:r w:rsidR="005C55CA" w:rsidRPr="00B81982">
        <w:rPr>
          <w:rFonts w:hint="eastAsia"/>
        </w:rPr>
        <w:t>人數</w:t>
      </w:r>
      <w:r w:rsidR="00695AC9">
        <w:rPr>
          <w:rFonts w:hint="eastAsia"/>
        </w:rPr>
        <w:t>與進行方式</w:t>
      </w:r>
      <w:bookmarkEnd w:id="43"/>
    </w:p>
    <w:p w14:paraId="5AEABB71" w14:textId="6DC57393" w:rsidR="00695AC9" w:rsidRDefault="00C335DD" w:rsidP="00D51913">
      <w:pPr>
        <w:pStyle w:val="15"/>
        <w:ind w:firstLine="480"/>
      </w:pPr>
      <w:r>
        <w:rPr>
          <w:rFonts w:hint="eastAsia"/>
        </w:rPr>
        <w:t>為了</w:t>
      </w:r>
      <w:r w:rsidR="002B6C1B">
        <w:rPr>
          <w:rFonts w:hint="eastAsia"/>
        </w:rPr>
        <w:t>深入</w:t>
      </w:r>
      <w:r w:rsidR="00E22921">
        <w:rPr>
          <w:rFonts w:hint="eastAsia"/>
        </w:rPr>
        <w:t>探索</w:t>
      </w:r>
      <w:r w:rsidR="002B6C1B">
        <w:rPr>
          <w:rFonts w:hint="eastAsia"/>
        </w:rPr>
        <w:t>研究主題</w:t>
      </w:r>
      <w:r w:rsidR="005F1759">
        <w:rPr>
          <w:rFonts w:hint="eastAsia"/>
        </w:rPr>
        <w:t>採用焦點小組的研究方式</w:t>
      </w:r>
      <w:r w:rsidR="002B6C1B">
        <w:rPr>
          <w:rFonts w:hint="eastAsia"/>
        </w:rPr>
        <w:t>，預計將以每</w:t>
      </w:r>
      <w:proofErr w:type="gramStart"/>
      <w:r w:rsidR="002B6C1B">
        <w:rPr>
          <w:rFonts w:hint="eastAsia"/>
        </w:rPr>
        <w:t>個</w:t>
      </w:r>
      <w:proofErr w:type="gramEnd"/>
      <w:r w:rsidR="002B6C1B">
        <w:rPr>
          <w:rFonts w:hint="eastAsia"/>
        </w:rPr>
        <w:t>主題為一場焦點小組，</w:t>
      </w:r>
      <w:r w:rsidR="00A906E9">
        <w:rPr>
          <w:rFonts w:hint="eastAsia"/>
        </w:rPr>
        <w:t>每組由人數</w:t>
      </w:r>
      <w:r w:rsidR="00D07032">
        <w:rPr>
          <w:rFonts w:hint="eastAsia"/>
        </w:rPr>
        <w:t>6-12</w:t>
      </w:r>
      <w:r w:rsidR="00FE57DB">
        <w:rPr>
          <w:rFonts w:hint="eastAsia"/>
        </w:rPr>
        <w:t>人</w:t>
      </w:r>
      <w:r w:rsidR="005C55CA">
        <w:t>組成，每場</w:t>
      </w:r>
      <w:r w:rsidR="00C71049">
        <w:rPr>
          <w:rFonts w:hint="eastAsia"/>
        </w:rPr>
        <w:t>的討論時間限制在</w:t>
      </w:r>
      <w:r w:rsidR="005C55CA">
        <w:t>60</w:t>
      </w:r>
      <w:r w:rsidR="005C55CA">
        <w:t>至</w:t>
      </w:r>
      <w:r w:rsidR="005C55CA">
        <w:t>90</w:t>
      </w:r>
      <w:r w:rsidR="005C55CA">
        <w:t>分鐘</w:t>
      </w:r>
      <w:r w:rsidR="00D51913">
        <w:rPr>
          <w:rFonts w:hint="eastAsia"/>
        </w:rPr>
        <w:t>，活動</w:t>
      </w:r>
      <w:r w:rsidR="004B694E">
        <w:rPr>
          <w:rFonts w:hint="eastAsia"/>
        </w:rPr>
        <w:t>在金融</w:t>
      </w:r>
      <w:r w:rsidR="004B694E">
        <w:rPr>
          <w:rFonts w:hint="eastAsia"/>
        </w:rPr>
        <w:lastRenderedPageBreak/>
        <w:t>社群平台的討論區建立</w:t>
      </w:r>
      <w:proofErr w:type="gramStart"/>
      <w:r w:rsidR="004B694E">
        <w:rPr>
          <w:rFonts w:hint="eastAsia"/>
        </w:rPr>
        <w:t>一</w:t>
      </w:r>
      <w:proofErr w:type="gramEnd"/>
      <w:r w:rsidR="004B694E">
        <w:rPr>
          <w:rFonts w:hint="eastAsia"/>
        </w:rPr>
        <w:t>焦點小組專區進行討論，</w:t>
      </w:r>
      <w:r w:rsidR="00D51913">
        <w:rPr>
          <w:rFonts w:hint="eastAsia"/>
        </w:rPr>
        <w:t>過程中將全程透過軟體紀錄成文字檔案供後續分析，記錄如發言時間、發言者名稱</w:t>
      </w:r>
      <w:r w:rsidR="00E41BF6">
        <w:rPr>
          <w:rFonts w:hint="eastAsia"/>
        </w:rPr>
        <w:t>（</w:t>
      </w:r>
      <w:r w:rsidR="00D51913">
        <w:rPr>
          <w:rFonts w:hint="eastAsia"/>
        </w:rPr>
        <w:t>後續將發言者名稱經過匿名處理確保隱私不會外</w:t>
      </w:r>
      <w:proofErr w:type="gramStart"/>
      <w:r w:rsidR="00D51913">
        <w:rPr>
          <w:rFonts w:hint="eastAsia"/>
        </w:rPr>
        <w:t>洩</w:t>
      </w:r>
      <w:proofErr w:type="gramEnd"/>
      <w:r w:rsidR="00E41BF6">
        <w:rPr>
          <w:rFonts w:hint="eastAsia"/>
        </w:rPr>
        <w:t>）</w:t>
      </w:r>
      <w:r w:rsidR="00D51913">
        <w:rPr>
          <w:rFonts w:hint="eastAsia"/>
        </w:rPr>
        <w:t>、發言內容、發言者對應的個人資料</w:t>
      </w:r>
      <w:r w:rsidR="00E41BF6">
        <w:rPr>
          <w:rFonts w:hint="eastAsia"/>
        </w:rPr>
        <w:t>（</w:t>
      </w:r>
      <w:r w:rsidR="00D51913">
        <w:rPr>
          <w:rFonts w:hint="eastAsia"/>
        </w:rPr>
        <w:t>年齡、職業、投資偏好等</w:t>
      </w:r>
      <w:r w:rsidR="00E41BF6">
        <w:rPr>
          <w:rFonts w:hint="eastAsia"/>
        </w:rPr>
        <w:t>）</w:t>
      </w:r>
      <w:r w:rsidR="00D222F2">
        <w:rPr>
          <w:rFonts w:hint="eastAsia"/>
        </w:rPr>
        <w:t>，供後續深度分析結果</w:t>
      </w:r>
      <w:r w:rsidR="00D51913">
        <w:rPr>
          <w:rFonts w:hint="eastAsia"/>
        </w:rPr>
        <w:t>。</w:t>
      </w:r>
    </w:p>
    <w:p w14:paraId="297BE53C" w14:textId="77777777" w:rsidR="00E41BF6" w:rsidRPr="00D51913" w:rsidRDefault="00E41BF6" w:rsidP="00D51913">
      <w:pPr>
        <w:pStyle w:val="15"/>
        <w:ind w:firstLine="480"/>
        <w:rPr>
          <w:b/>
          <w:bCs/>
        </w:rPr>
      </w:pPr>
    </w:p>
    <w:p w14:paraId="71E81DA3" w14:textId="0C86B7AE" w:rsidR="00B948EC" w:rsidRPr="00B81982" w:rsidRDefault="00A45CA7" w:rsidP="00A45CA7">
      <w:pPr>
        <w:pStyle w:val="211"/>
      </w:pPr>
      <w:bookmarkStart w:id="44" w:name="_Toc168479391"/>
      <w:r>
        <w:rPr>
          <w:rFonts w:hint="eastAsia"/>
        </w:rPr>
        <w:t xml:space="preserve">3.6.5 </w:t>
      </w:r>
      <w:r w:rsidR="00F059EB" w:rsidRPr="00B81982">
        <w:rPr>
          <w:rFonts w:hint="eastAsia"/>
        </w:rPr>
        <w:t>訪談結構設計</w:t>
      </w:r>
      <w:bookmarkEnd w:id="44"/>
    </w:p>
    <w:p w14:paraId="0BB50BDE" w14:textId="5038CB96" w:rsidR="00B948EC" w:rsidRPr="00B948EC" w:rsidRDefault="00906032" w:rsidP="00D51913">
      <w:pPr>
        <w:pStyle w:val="15"/>
        <w:ind w:firstLine="480"/>
      </w:pPr>
      <w:r>
        <w:rPr>
          <w:rFonts w:hint="eastAsia"/>
        </w:rPr>
        <w:t>為了避免參與人員提出的意見過於繁雜無法收斂</w:t>
      </w:r>
      <w:r w:rsidR="00864D1D">
        <w:rPr>
          <w:rFonts w:hint="eastAsia"/>
        </w:rPr>
        <w:t>，採取</w:t>
      </w:r>
      <w:r w:rsidR="00B948EC" w:rsidRPr="00B948EC">
        <w:rPr>
          <w:rFonts w:hint="eastAsia"/>
        </w:rPr>
        <w:t>設計半結構式訪談，</w:t>
      </w:r>
      <w:r w:rsidR="0028183D">
        <w:rPr>
          <w:rFonts w:hint="eastAsia"/>
        </w:rPr>
        <w:t>透過主持人主持焦點小組訪談，讓討論內容</w:t>
      </w:r>
      <w:r w:rsidR="00B948EC">
        <w:rPr>
          <w:rFonts w:hint="eastAsia"/>
        </w:rPr>
        <w:t>圍繞主題</w:t>
      </w:r>
      <w:r w:rsidR="0028183D">
        <w:rPr>
          <w:rFonts w:hint="eastAsia"/>
        </w:rPr>
        <w:t>，</w:t>
      </w:r>
      <w:r w:rsidR="00B948EC">
        <w:rPr>
          <w:rFonts w:hint="eastAsia"/>
        </w:rPr>
        <w:t>但</w:t>
      </w:r>
      <w:r w:rsidR="0028183D">
        <w:rPr>
          <w:rFonts w:hint="eastAsia"/>
        </w:rPr>
        <w:t>參與者的發言</w:t>
      </w:r>
      <w:r w:rsidR="00B948EC">
        <w:rPr>
          <w:rFonts w:hint="eastAsia"/>
        </w:rPr>
        <w:t>內容仍</w:t>
      </w:r>
      <w:r w:rsidR="0028183D">
        <w:rPr>
          <w:rFonts w:hint="eastAsia"/>
        </w:rPr>
        <w:t>以</w:t>
      </w:r>
      <w:r w:rsidR="00B948EC" w:rsidRPr="00B948EC">
        <w:rPr>
          <w:rFonts w:hint="eastAsia"/>
        </w:rPr>
        <w:t>開放式</w:t>
      </w:r>
      <w:r w:rsidR="000D6CDD">
        <w:rPr>
          <w:rFonts w:hint="eastAsia"/>
        </w:rPr>
        <w:t>的方式進行</w:t>
      </w:r>
      <w:r w:rsidR="00B948EC" w:rsidRPr="00B948EC">
        <w:rPr>
          <w:rFonts w:hint="eastAsia"/>
        </w:rPr>
        <w:t>，確保參與者能自由表達意見</w:t>
      </w:r>
      <w:r w:rsidR="002D3700">
        <w:rPr>
          <w:rFonts w:hint="eastAsia"/>
        </w:rPr>
        <w:t>，</w:t>
      </w:r>
      <w:r w:rsidR="00073442">
        <w:rPr>
          <w:rFonts w:hint="eastAsia"/>
        </w:rPr>
        <w:t>並</w:t>
      </w:r>
      <w:r w:rsidR="00393800">
        <w:rPr>
          <w:rFonts w:hint="eastAsia"/>
        </w:rPr>
        <w:t>經由</w:t>
      </w:r>
      <w:r w:rsidR="0022772F">
        <w:rPr>
          <w:rFonts w:hint="eastAsia"/>
        </w:rPr>
        <w:t>主持人引導</w:t>
      </w:r>
      <w:r w:rsidR="002D3700">
        <w:rPr>
          <w:rFonts w:hint="eastAsia"/>
        </w:rPr>
        <w:t>彙整所有成員發表的意見與看法</w:t>
      </w:r>
      <w:r w:rsidR="00B948EC" w:rsidRPr="00B948EC">
        <w:rPr>
          <w:rFonts w:hint="eastAsia"/>
        </w:rPr>
        <w:t>。</w:t>
      </w:r>
    </w:p>
    <w:p w14:paraId="2DC8C4DE" w14:textId="34C3DA37" w:rsidR="005C55CA" w:rsidRDefault="00D10792" w:rsidP="00D10792">
      <w:pPr>
        <w:pStyle w:val="211"/>
      </w:pPr>
      <w:bookmarkStart w:id="45" w:name="_Toc168479392"/>
      <w:r>
        <w:rPr>
          <w:rFonts w:hint="eastAsia"/>
        </w:rPr>
        <w:t xml:space="preserve">3.6.6 </w:t>
      </w:r>
      <w:r w:rsidR="00B527A8" w:rsidRPr="00B81982">
        <w:rPr>
          <w:rFonts w:hint="eastAsia"/>
        </w:rPr>
        <w:t>焦點小組討論主題</w:t>
      </w:r>
      <w:bookmarkEnd w:id="45"/>
    </w:p>
    <w:p w14:paraId="0BC1BB90" w14:textId="7EE42FAB" w:rsidR="005E6486" w:rsidRDefault="005E6486" w:rsidP="008C339D">
      <w:pPr>
        <w:pStyle w:val="aff0"/>
      </w:pPr>
      <w:bookmarkStart w:id="46" w:name="_Toc168479406"/>
      <w:r>
        <w:rPr>
          <w:rFonts w:hint="eastAsia"/>
        </w:rPr>
        <w:t>表</w:t>
      </w:r>
      <w:r>
        <w:rPr>
          <w:rFonts w:hint="eastAsia"/>
        </w:rPr>
        <w:t xml:space="preserve">3.6. </w:t>
      </w:r>
      <w:r>
        <w:rPr>
          <w:rFonts w:hint="eastAsia"/>
        </w:rPr>
        <w:t>焦點小組主題列表</w:t>
      </w:r>
      <w:bookmarkEnd w:id="46"/>
    </w:p>
    <w:tbl>
      <w:tblPr>
        <w:tblStyle w:val="a6"/>
        <w:tblW w:w="8789" w:type="dxa"/>
        <w:tblInd w:w="-5" w:type="dxa"/>
        <w:tblLook w:val="04A0" w:firstRow="1" w:lastRow="0" w:firstColumn="1" w:lastColumn="0" w:noHBand="0" w:noVBand="1"/>
      </w:tblPr>
      <w:tblGrid>
        <w:gridCol w:w="709"/>
        <w:gridCol w:w="8080"/>
      </w:tblGrid>
      <w:tr w:rsidR="00B60475" w14:paraId="16A6858C" w14:textId="77777777" w:rsidTr="00B60475">
        <w:tc>
          <w:tcPr>
            <w:tcW w:w="709" w:type="dxa"/>
            <w:tcBorders>
              <w:tl2br w:val="single" w:sz="4" w:space="0" w:color="auto"/>
            </w:tcBorders>
          </w:tcPr>
          <w:p w14:paraId="7031AA9B" w14:textId="2B05E4B0" w:rsidR="00B60475" w:rsidRDefault="00B60475" w:rsidP="00C30592">
            <w:pPr>
              <w:pStyle w:val="15"/>
              <w:ind w:firstLineChars="0" w:firstLine="0"/>
              <w:rPr>
                <w:b/>
                <w:bCs/>
              </w:rPr>
            </w:pPr>
          </w:p>
        </w:tc>
        <w:tc>
          <w:tcPr>
            <w:tcW w:w="8080" w:type="dxa"/>
          </w:tcPr>
          <w:p w14:paraId="6583D802" w14:textId="0FE21AFA" w:rsidR="00B60475" w:rsidRDefault="00B60475" w:rsidP="0027458B">
            <w:pPr>
              <w:pStyle w:val="15"/>
              <w:ind w:firstLineChars="0" w:firstLine="0"/>
              <w:jc w:val="center"/>
              <w:rPr>
                <w:b/>
                <w:bCs/>
              </w:rPr>
            </w:pPr>
            <w:r>
              <w:rPr>
                <w:rFonts w:hint="eastAsia"/>
                <w:b/>
                <w:bCs/>
              </w:rPr>
              <w:t>主題</w:t>
            </w:r>
          </w:p>
        </w:tc>
      </w:tr>
      <w:tr w:rsidR="00B60475" w14:paraId="6117639B" w14:textId="77777777" w:rsidTr="00AC5778">
        <w:tc>
          <w:tcPr>
            <w:tcW w:w="709" w:type="dxa"/>
            <w:vAlign w:val="center"/>
          </w:tcPr>
          <w:p w14:paraId="6C6961BC" w14:textId="622FD9D5" w:rsidR="00B60475" w:rsidRDefault="00B60475" w:rsidP="00AC5778">
            <w:pPr>
              <w:pStyle w:val="15"/>
              <w:ind w:firstLineChars="0" w:firstLine="0"/>
              <w:jc w:val="center"/>
              <w:rPr>
                <w:b/>
                <w:bCs/>
              </w:rPr>
            </w:pPr>
            <w:r>
              <w:rPr>
                <w:rFonts w:hint="eastAsia"/>
                <w:b/>
                <w:bCs/>
              </w:rPr>
              <w:t>1</w:t>
            </w:r>
          </w:p>
        </w:tc>
        <w:tc>
          <w:tcPr>
            <w:tcW w:w="8080" w:type="dxa"/>
          </w:tcPr>
          <w:p w14:paraId="0D5E0CE7" w14:textId="51A051B1" w:rsidR="00B60475" w:rsidRDefault="00B60475" w:rsidP="0027458B">
            <w:pPr>
              <w:pStyle w:val="15"/>
              <w:ind w:firstLineChars="0" w:firstLine="0"/>
              <w:rPr>
                <w:b/>
                <w:bCs/>
              </w:rPr>
            </w:pPr>
            <w:r>
              <w:rPr>
                <w:rFonts w:hint="eastAsia"/>
                <w:b/>
                <w:bCs/>
              </w:rPr>
              <w:t>投資人對</w:t>
            </w:r>
            <w:r w:rsidRPr="0027458B">
              <w:rPr>
                <w:b/>
                <w:bCs/>
              </w:rPr>
              <w:t>正</w:t>
            </w:r>
            <w:r>
              <w:rPr>
                <w:rFonts w:hint="eastAsia"/>
                <w:b/>
                <w:bCs/>
              </w:rPr>
              <w:t>負向文章</w:t>
            </w:r>
            <w:r w:rsidRPr="0027458B">
              <w:rPr>
                <w:b/>
                <w:bCs/>
              </w:rPr>
              <w:t>情緒的影響</w:t>
            </w:r>
            <w:r>
              <w:rPr>
                <w:rFonts w:hint="eastAsia"/>
                <w:b/>
                <w:bCs/>
              </w:rPr>
              <w:t>程度</w:t>
            </w:r>
            <w:r w:rsidRPr="0027458B">
              <w:rPr>
                <w:b/>
                <w:bCs/>
              </w:rPr>
              <w:t>會</w:t>
            </w:r>
            <w:r>
              <w:rPr>
                <w:rFonts w:hint="eastAsia"/>
                <w:b/>
                <w:bCs/>
              </w:rPr>
              <w:t>相同</w:t>
            </w:r>
            <w:r w:rsidRPr="0027458B">
              <w:rPr>
                <w:b/>
                <w:bCs/>
              </w:rPr>
              <w:t>嗎？</w:t>
            </w:r>
          </w:p>
        </w:tc>
      </w:tr>
      <w:tr w:rsidR="00B60475" w14:paraId="65AB8813" w14:textId="77777777" w:rsidTr="00AC5778">
        <w:tc>
          <w:tcPr>
            <w:tcW w:w="709" w:type="dxa"/>
            <w:vAlign w:val="center"/>
          </w:tcPr>
          <w:p w14:paraId="3CE0BD04" w14:textId="335DEE21" w:rsidR="00B60475" w:rsidRPr="00AC5778" w:rsidRDefault="00B60475" w:rsidP="00AC5778">
            <w:pPr>
              <w:pStyle w:val="15"/>
              <w:ind w:firstLineChars="0" w:firstLine="0"/>
              <w:jc w:val="center"/>
            </w:pPr>
            <w:r w:rsidRPr="00AC5778">
              <w:rPr>
                <w:rFonts w:hint="eastAsia"/>
              </w:rPr>
              <w:t>內容</w:t>
            </w:r>
          </w:p>
        </w:tc>
        <w:tc>
          <w:tcPr>
            <w:tcW w:w="8080" w:type="dxa"/>
          </w:tcPr>
          <w:p w14:paraId="14C00418" w14:textId="3974E26F" w:rsidR="00B60475" w:rsidRPr="00AC5778" w:rsidRDefault="00B60475" w:rsidP="0027458B">
            <w:pPr>
              <w:pStyle w:val="15"/>
              <w:ind w:firstLineChars="0" w:firstLine="0"/>
            </w:pPr>
            <w:r w:rsidRPr="00AC5778">
              <w:rPr>
                <w:rFonts w:hint="eastAsia"/>
              </w:rPr>
              <w:t>若大眾情緒分數結果為中立，在判斷投資行為時會同樣中立觀望或是被正面、負面情緒的文章影響更多</w:t>
            </w:r>
            <w:r w:rsidR="00E41BF6">
              <w:rPr>
                <w:rFonts w:hint="eastAsia"/>
              </w:rPr>
              <w:t>？</w:t>
            </w:r>
          </w:p>
        </w:tc>
      </w:tr>
      <w:tr w:rsidR="00B60475" w14:paraId="3432A178" w14:textId="77777777" w:rsidTr="00AC5778">
        <w:tc>
          <w:tcPr>
            <w:tcW w:w="709" w:type="dxa"/>
            <w:vAlign w:val="center"/>
          </w:tcPr>
          <w:p w14:paraId="5E7E961D" w14:textId="5D26D863" w:rsidR="00B60475" w:rsidRDefault="00B60475" w:rsidP="00AC5778">
            <w:pPr>
              <w:pStyle w:val="15"/>
              <w:ind w:firstLineChars="0" w:firstLine="0"/>
              <w:jc w:val="center"/>
              <w:rPr>
                <w:b/>
                <w:bCs/>
              </w:rPr>
            </w:pPr>
            <w:r>
              <w:rPr>
                <w:rFonts w:hint="eastAsia"/>
                <w:b/>
                <w:bCs/>
              </w:rPr>
              <w:t>2</w:t>
            </w:r>
          </w:p>
        </w:tc>
        <w:tc>
          <w:tcPr>
            <w:tcW w:w="8080" w:type="dxa"/>
          </w:tcPr>
          <w:p w14:paraId="59551D21" w14:textId="0E506713" w:rsidR="00B60475" w:rsidRDefault="00B60475" w:rsidP="00B60475">
            <w:pPr>
              <w:pStyle w:val="15"/>
              <w:ind w:firstLineChars="0" w:firstLine="0"/>
              <w:rPr>
                <w:b/>
                <w:bCs/>
              </w:rPr>
            </w:pPr>
            <w:proofErr w:type="gramStart"/>
            <w:r>
              <w:rPr>
                <w:rFonts w:hint="eastAsia"/>
                <w:b/>
                <w:bCs/>
              </w:rPr>
              <w:t>高詞頻</w:t>
            </w:r>
            <w:proofErr w:type="gramEnd"/>
            <w:r>
              <w:rPr>
                <w:rFonts w:hint="eastAsia"/>
                <w:b/>
                <w:bCs/>
              </w:rPr>
              <w:t>情緒詞彙的影響程度及情緒標</w:t>
            </w:r>
            <w:proofErr w:type="gramStart"/>
            <w:r>
              <w:rPr>
                <w:rFonts w:hint="eastAsia"/>
                <w:b/>
                <w:bCs/>
              </w:rPr>
              <w:t>註</w:t>
            </w:r>
            <w:proofErr w:type="gramEnd"/>
            <w:r w:rsidR="0018572A">
              <w:rPr>
                <w:rFonts w:hint="eastAsia"/>
                <w:b/>
                <w:bCs/>
              </w:rPr>
              <w:t>。</w:t>
            </w:r>
          </w:p>
        </w:tc>
      </w:tr>
      <w:tr w:rsidR="00B60475" w14:paraId="733EFD54" w14:textId="77777777" w:rsidTr="00AC5778">
        <w:tc>
          <w:tcPr>
            <w:tcW w:w="709" w:type="dxa"/>
            <w:vAlign w:val="center"/>
          </w:tcPr>
          <w:p w14:paraId="40B291A9" w14:textId="0D1F4FD0" w:rsidR="00B60475" w:rsidRPr="00AC5778" w:rsidRDefault="00B60475" w:rsidP="00AC5778">
            <w:pPr>
              <w:pStyle w:val="15"/>
              <w:ind w:firstLineChars="0" w:firstLine="0"/>
              <w:jc w:val="center"/>
            </w:pPr>
            <w:r w:rsidRPr="00AC5778">
              <w:rPr>
                <w:rFonts w:hint="eastAsia"/>
              </w:rPr>
              <w:t>內容</w:t>
            </w:r>
          </w:p>
        </w:tc>
        <w:tc>
          <w:tcPr>
            <w:tcW w:w="8080" w:type="dxa"/>
          </w:tcPr>
          <w:p w14:paraId="6373C889" w14:textId="77777777" w:rsidR="00B60475" w:rsidRPr="00AC5778" w:rsidRDefault="00B60475" w:rsidP="00B60475">
            <w:pPr>
              <w:pStyle w:val="15"/>
              <w:ind w:firstLineChars="0" w:firstLine="0"/>
            </w:pPr>
            <w:r w:rsidRPr="00AC5778">
              <w:rPr>
                <w:rFonts w:hint="eastAsia"/>
              </w:rPr>
              <w:t>透過前述提及的情緒詞典結果展示給焦點小組成員，對平台中出現</w:t>
            </w:r>
            <w:proofErr w:type="gramStart"/>
            <w:r w:rsidRPr="00AC5778">
              <w:rPr>
                <w:rFonts w:hint="eastAsia"/>
              </w:rPr>
              <w:t>詞頻較</w:t>
            </w:r>
            <w:proofErr w:type="gramEnd"/>
            <w:r w:rsidRPr="00AC5778">
              <w:rPr>
                <w:rFonts w:hint="eastAsia"/>
              </w:rPr>
              <w:t>高的字詞進行討論，並引導討論哪些詞彙最能影響他們的情緒反應、進而改變投資決策。</w:t>
            </w:r>
          </w:p>
          <w:p w14:paraId="1D8ADCA2" w14:textId="78E90789" w:rsidR="00B60475" w:rsidRPr="00AC5778" w:rsidRDefault="00B60475" w:rsidP="00021FD2">
            <w:pPr>
              <w:pStyle w:val="15"/>
              <w:ind w:firstLineChars="0" w:firstLine="0"/>
            </w:pPr>
            <w:r w:rsidRPr="00AC5778">
              <w:rPr>
                <w:rFonts w:hint="eastAsia"/>
              </w:rPr>
              <w:t>請成員對</w:t>
            </w:r>
            <w:proofErr w:type="gramStart"/>
            <w:r w:rsidRPr="00AC5778">
              <w:rPr>
                <w:rFonts w:hint="eastAsia"/>
              </w:rPr>
              <w:t>高詞頻</w:t>
            </w:r>
            <w:proofErr w:type="gramEnd"/>
            <w:r w:rsidRPr="00AC5778">
              <w:rPr>
                <w:rFonts w:hint="eastAsia"/>
              </w:rPr>
              <w:t>詞彙進行情緒標</w:t>
            </w:r>
            <w:proofErr w:type="gramStart"/>
            <w:r w:rsidRPr="00AC5778">
              <w:rPr>
                <w:rFonts w:hint="eastAsia"/>
              </w:rPr>
              <w:t>註</w:t>
            </w:r>
            <w:proofErr w:type="gramEnd"/>
            <w:r w:rsidRPr="00AC5778">
              <w:rPr>
                <w:rFonts w:hint="eastAsia"/>
              </w:rPr>
              <w:t>（正面、中立、負面）並對詞彙的情緒強度評分，作為後續模型中「</w:t>
            </w:r>
            <w:proofErr w:type="gramStart"/>
            <w:r w:rsidRPr="00AC5778">
              <w:rPr>
                <w:rFonts w:hint="eastAsia"/>
              </w:rPr>
              <w:t>高詞頻</w:t>
            </w:r>
            <w:proofErr w:type="gramEnd"/>
            <w:r w:rsidRPr="00AC5778">
              <w:rPr>
                <w:rFonts w:hint="eastAsia"/>
              </w:rPr>
              <w:t>情緒詞」的權重調整基礎</w:t>
            </w:r>
            <w:r w:rsidR="00AC5778" w:rsidRPr="00AC5778">
              <w:rPr>
                <w:rFonts w:hint="eastAsia"/>
              </w:rPr>
              <w:t>。</w:t>
            </w:r>
          </w:p>
        </w:tc>
      </w:tr>
      <w:tr w:rsidR="00B60475" w14:paraId="1EF9E8BC" w14:textId="77777777" w:rsidTr="00AC5778">
        <w:tc>
          <w:tcPr>
            <w:tcW w:w="709" w:type="dxa"/>
            <w:vAlign w:val="center"/>
          </w:tcPr>
          <w:p w14:paraId="0E41408B" w14:textId="28910E1A" w:rsidR="00B60475" w:rsidRDefault="00B60475" w:rsidP="00AC5778">
            <w:pPr>
              <w:pStyle w:val="15"/>
              <w:ind w:firstLineChars="0" w:firstLine="0"/>
              <w:jc w:val="center"/>
              <w:rPr>
                <w:b/>
                <w:bCs/>
              </w:rPr>
            </w:pPr>
            <w:r>
              <w:rPr>
                <w:rFonts w:hint="eastAsia"/>
                <w:b/>
                <w:bCs/>
              </w:rPr>
              <w:t>3</w:t>
            </w:r>
          </w:p>
        </w:tc>
        <w:tc>
          <w:tcPr>
            <w:tcW w:w="8080" w:type="dxa"/>
          </w:tcPr>
          <w:p w14:paraId="15695402" w14:textId="4CAA3377" w:rsidR="00B60475" w:rsidRDefault="00AC5778" w:rsidP="00C30592">
            <w:pPr>
              <w:pStyle w:val="15"/>
              <w:ind w:firstLineChars="0" w:firstLine="0"/>
              <w:rPr>
                <w:b/>
                <w:bCs/>
              </w:rPr>
            </w:pPr>
            <w:r w:rsidRPr="00F23F51">
              <w:rPr>
                <w:rFonts w:hint="eastAsia"/>
                <w:b/>
                <w:bCs/>
              </w:rPr>
              <w:t>低頻率情緒詞彙的影響程度及情緒標</w:t>
            </w:r>
            <w:proofErr w:type="gramStart"/>
            <w:r w:rsidRPr="00F23F51">
              <w:rPr>
                <w:rFonts w:hint="eastAsia"/>
                <w:b/>
                <w:bCs/>
              </w:rPr>
              <w:t>註</w:t>
            </w:r>
            <w:proofErr w:type="gramEnd"/>
            <w:r w:rsidR="0018572A">
              <w:rPr>
                <w:rFonts w:hint="eastAsia"/>
                <w:b/>
                <w:bCs/>
              </w:rPr>
              <w:t>。</w:t>
            </w:r>
          </w:p>
        </w:tc>
      </w:tr>
      <w:tr w:rsidR="00AC5778" w14:paraId="57F437E8" w14:textId="77777777" w:rsidTr="00AC5778">
        <w:tc>
          <w:tcPr>
            <w:tcW w:w="709" w:type="dxa"/>
            <w:vAlign w:val="center"/>
          </w:tcPr>
          <w:p w14:paraId="28C71605" w14:textId="2A7BC39A" w:rsidR="00AC5778" w:rsidRPr="002C62D0" w:rsidRDefault="005F3537" w:rsidP="00AC5778">
            <w:pPr>
              <w:pStyle w:val="15"/>
              <w:ind w:firstLineChars="0" w:firstLine="0"/>
              <w:jc w:val="center"/>
            </w:pPr>
            <w:r w:rsidRPr="002C62D0">
              <w:rPr>
                <w:rFonts w:hint="eastAsia"/>
              </w:rPr>
              <w:t>內容</w:t>
            </w:r>
          </w:p>
        </w:tc>
        <w:tc>
          <w:tcPr>
            <w:tcW w:w="8080" w:type="dxa"/>
          </w:tcPr>
          <w:p w14:paraId="78A4739D" w14:textId="7090722F" w:rsidR="00AC5778" w:rsidRPr="002C62D0" w:rsidRDefault="00AC5778" w:rsidP="00AC5778">
            <w:pPr>
              <w:pStyle w:val="15"/>
              <w:ind w:firstLineChars="0" w:firstLine="0"/>
            </w:pPr>
            <w:r w:rsidRPr="002C62D0">
              <w:rPr>
                <w:rFonts w:hint="eastAsia"/>
              </w:rPr>
              <w:t>對容易被忽略的中低頻情緒詞彙進行討論，</w:t>
            </w:r>
            <w:proofErr w:type="gramStart"/>
            <w:r w:rsidRPr="002C62D0">
              <w:rPr>
                <w:rFonts w:hint="eastAsia"/>
              </w:rPr>
              <w:t>將詞頻中</w:t>
            </w:r>
            <w:proofErr w:type="gramEnd"/>
            <w:r w:rsidRPr="002C62D0">
              <w:rPr>
                <w:rFonts w:hint="eastAsia"/>
              </w:rPr>
              <w:t>低的詞彙展示，並引導討論是否有「</w:t>
            </w:r>
            <w:proofErr w:type="gramStart"/>
            <w:r w:rsidRPr="002C62D0">
              <w:rPr>
                <w:rFonts w:hint="eastAsia"/>
              </w:rPr>
              <w:t>詞頻低</w:t>
            </w:r>
            <w:proofErr w:type="gramEnd"/>
            <w:r w:rsidRPr="002C62D0">
              <w:rPr>
                <w:rFonts w:hint="eastAsia"/>
              </w:rPr>
              <w:t>但影響大」的情緒詞，或是討論「</w:t>
            </w:r>
            <w:proofErr w:type="gramStart"/>
            <w:r w:rsidRPr="002C62D0">
              <w:rPr>
                <w:rFonts w:hint="eastAsia"/>
              </w:rPr>
              <w:t>低詞頻</w:t>
            </w:r>
            <w:proofErr w:type="gramEnd"/>
            <w:r w:rsidRPr="002C62D0">
              <w:rPr>
                <w:rFonts w:hint="eastAsia"/>
              </w:rPr>
              <w:t>對投資人情緒及投資行為影響也較低」的可能，作為後續模型中「</w:t>
            </w:r>
            <w:proofErr w:type="gramStart"/>
            <w:r w:rsidRPr="002C62D0">
              <w:rPr>
                <w:rFonts w:hint="eastAsia"/>
              </w:rPr>
              <w:t>低詞頻</w:t>
            </w:r>
            <w:proofErr w:type="gramEnd"/>
            <w:r w:rsidRPr="002C62D0">
              <w:rPr>
                <w:rFonts w:hint="eastAsia"/>
              </w:rPr>
              <w:t>情緒詞」</w:t>
            </w:r>
            <w:r w:rsidRPr="002C62D0">
              <w:rPr>
                <w:rFonts w:hint="eastAsia"/>
              </w:rPr>
              <w:lastRenderedPageBreak/>
              <w:t>的權重調整基礎。</w:t>
            </w:r>
          </w:p>
        </w:tc>
      </w:tr>
      <w:tr w:rsidR="00426DB3" w14:paraId="79E26D7F" w14:textId="77777777" w:rsidTr="00AC5778">
        <w:tc>
          <w:tcPr>
            <w:tcW w:w="709" w:type="dxa"/>
            <w:vAlign w:val="center"/>
          </w:tcPr>
          <w:p w14:paraId="26A8EB91" w14:textId="7E69FCB9" w:rsidR="00426DB3" w:rsidRDefault="00426DB3" w:rsidP="00426DB3">
            <w:pPr>
              <w:pStyle w:val="15"/>
              <w:ind w:firstLineChars="0" w:firstLine="0"/>
              <w:jc w:val="center"/>
              <w:rPr>
                <w:b/>
                <w:bCs/>
              </w:rPr>
            </w:pPr>
            <w:r>
              <w:rPr>
                <w:rFonts w:hint="eastAsia"/>
                <w:b/>
                <w:bCs/>
              </w:rPr>
              <w:lastRenderedPageBreak/>
              <w:t>4</w:t>
            </w:r>
          </w:p>
        </w:tc>
        <w:tc>
          <w:tcPr>
            <w:tcW w:w="8080" w:type="dxa"/>
          </w:tcPr>
          <w:p w14:paraId="3961D984" w14:textId="10D2D1F3" w:rsidR="00426DB3" w:rsidRPr="005F3537" w:rsidRDefault="00426DB3" w:rsidP="00426DB3">
            <w:pPr>
              <w:pStyle w:val="15"/>
              <w:ind w:firstLineChars="0" w:firstLine="0"/>
              <w:rPr>
                <w:b/>
                <w:bCs/>
              </w:rPr>
            </w:pPr>
            <w:r>
              <w:rPr>
                <w:rFonts w:hint="eastAsia"/>
                <w:b/>
                <w:bCs/>
              </w:rPr>
              <w:t>台灣加權指數與台積電社群情緒</w:t>
            </w:r>
            <w:r w:rsidR="00D80F64">
              <w:rPr>
                <w:rFonts w:hint="eastAsia"/>
                <w:b/>
                <w:bCs/>
              </w:rPr>
              <w:t>及股價</w:t>
            </w:r>
            <w:r>
              <w:rPr>
                <w:rFonts w:hint="eastAsia"/>
                <w:b/>
                <w:bCs/>
              </w:rPr>
              <w:t>互相影響的程度。</w:t>
            </w:r>
          </w:p>
        </w:tc>
      </w:tr>
      <w:tr w:rsidR="00426DB3" w14:paraId="6095982D" w14:textId="77777777" w:rsidTr="00AC5778">
        <w:tc>
          <w:tcPr>
            <w:tcW w:w="709" w:type="dxa"/>
            <w:vAlign w:val="center"/>
          </w:tcPr>
          <w:p w14:paraId="69A5578A" w14:textId="431131EE" w:rsidR="00426DB3" w:rsidRDefault="00426DB3" w:rsidP="00426DB3">
            <w:pPr>
              <w:pStyle w:val="15"/>
              <w:ind w:firstLineChars="0" w:firstLine="0"/>
              <w:jc w:val="center"/>
              <w:rPr>
                <w:b/>
                <w:bCs/>
              </w:rPr>
            </w:pPr>
            <w:r>
              <w:rPr>
                <w:rFonts w:hint="eastAsia"/>
              </w:rPr>
              <w:t>內容</w:t>
            </w:r>
          </w:p>
        </w:tc>
        <w:tc>
          <w:tcPr>
            <w:tcW w:w="8080" w:type="dxa"/>
          </w:tcPr>
          <w:p w14:paraId="071C37CE" w14:textId="3D0EFF8F" w:rsidR="00426DB3" w:rsidRPr="005F3537" w:rsidRDefault="00426DB3" w:rsidP="00426DB3">
            <w:pPr>
              <w:pStyle w:val="15"/>
              <w:ind w:firstLineChars="0" w:firstLine="0"/>
              <w:rPr>
                <w:b/>
                <w:bCs/>
              </w:rPr>
            </w:pPr>
            <w:r>
              <w:rPr>
                <w:rFonts w:hint="eastAsia"/>
              </w:rPr>
              <w:t>分析是否會因素兩者之</w:t>
            </w:r>
            <w:proofErr w:type="gramStart"/>
            <w:r>
              <w:rPr>
                <w:rFonts w:hint="eastAsia"/>
              </w:rPr>
              <w:t>一</w:t>
            </w:r>
            <w:proofErr w:type="gramEnd"/>
            <w:r>
              <w:rPr>
                <w:rFonts w:hint="eastAsia"/>
              </w:rPr>
              <w:t>股票漲跌而對另一股票的投資行為有影響、是否會交錯分析兩股票中社群情緒的變化，作為投資者預期股票漲跌的參考，及投資者對於兩股票之間影響程度的討論。</w:t>
            </w:r>
          </w:p>
        </w:tc>
      </w:tr>
      <w:tr w:rsidR="00426DB3" w14:paraId="4A5187E1" w14:textId="77777777" w:rsidTr="00AC5778">
        <w:tc>
          <w:tcPr>
            <w:tcW w:w="709" w:type="dxa"/>
            <w:vAlign w:val="center"/>
          </w:tcPr>
          <w:p w14:paraId="7127B7D9" w14:textId="4C546AA3" w:rsidR="00426DB3" w:rsidRDefault="00426DB3" w:rsidP="00426DB3">
            <w:pPr>
              <w:pStyle w:val="15"/>
              <w:ind w:firstLineChars="0" w:firstLine="0"/>
              <w:jc w:val="center"/>
              <w:rPr>
                <w:b/>
                <w:bCs/>
              </w:rPr>
            </w:pPr>
            <w:r>
              <w:rPr>
                <w:rFonts w:hint="eastAsia"/>
                <w:b/>
                <w:bCs/>
              </w:rPr>
              <w:t>5</w:t>
            </w:r>
          </w:p>
        </w:tc>
        <w:tc>
          <w:tcPr>
            <w:tcW w:w="8080" w:type="dxa"/>
          </w:tcPr>
          <w:p w14:paraId="36750868" w14:textId="29A4B7F0" w:rsidR="00426DB3" w:rsidRDefault="00426DB3" w:rsidP="00426DB3">
            <w:pPr>
              <w:pStyle w:val="15"/>
              <w:ind w:firstLineChars="0" w:firstLine="0"/>
              <w:rPr>
                <w:b/>
                <w:bCs/>
              </w:rPr>
            </w:pPr>
            <w:r w:rsidRPr="005F3537">
              <w:rPr>
                <w:b/>
                <w:bCs/>
              </w:rPr>
              <w:t>投資者情緒變化的驅動因素</w:t>
            </w:r>
            <w:r>
              <w:rPr>
                <w:rFonts w:hint="eastAsia"/>
                <w:b/>
                <w:bCs/>
              </w:rPr>
              <w:t>。</w:t>
            </w:r>
          </w:p>
        </w:tc>
      </w:tr>
      <w:tr w:rsidR="00426DB3" w14:paraId="456C38F6" w14:textId="77777777" w:rsidTr="00AC5778">
        <w:tc>
          <w:tcPr>
            <w:tcW w:w="709" w:type="dxa"/>
            <w:vAlign w:val="center"/>
          </w:tcPr>
          <w:p w14:paraId="6D43862C" w14:textId="790EECBE" w:rsidR="00426DB3" w:rsidRPr="002C62D0" w:rsidRDefault="00426DB3" w:rsidP="00426DB3">
            <w:pPr>
              <w:pStyle w:val="15"/>
              <w:ind w:firstLineChars="0" w:firstLine="0"/>
              <w:jc w:val="center"/>
            </w:pPr>
            <w:r w:rsidRPr="002C62D0">
              <w:rPr>
                <w:rFonts w:hint="eastAsia"/>
              </w:rPr>
              <w:t>內容</w:t>
            </w:r>
          </w:p>
        </w:tc>
        <w:tc>
          <w:tcPr>
            <w:tcW w:w="8080" w:type="dxa"/>
          </w:tcPr>
          <w:p w14:paraId="34D69310" w14:textId="2F313EC4" w:rsidR="00426DB3" w:rsidRPr="002C62D0" w:rsidRDefault="00426DB3" w:rsidP="00426DB3">
            <w:pPr>
              <w:pStyle w:val="15"/>
              <w:ind w:firstLineChars="0" w:firstLine="0"/>
            </w:pPr>
            <w:r w:rsidRPr="002C62D0">
              <w:rPr>
                <w:rFonts w:hint="eastAsia"/>
              </w:rPr>
              <w:t>分析社群媒體上哪些類型的消息（如公司財報、新聞事件、行業趨勢）最能影響投資者的情緒。社群媒體內容對投資決策的影響，分析投資者對不同來源的訊息影響程度。</w:t>
            </w:r>
          </w:p>
        </w:tc>
      </w:tr>
      <w:tr w:rsidR="00426DB3" w14:paraId="64E48274" w14:textId="77777777" w:rsidTr="00AC5778">
        <w:tc>
          <w:tcPr>
            <w:tcW w:w="709" w:type="dxa"/>
            <w:vAlign w:val="center"/>
          </w:tcPr>
          <w:p w14:paraId="293DE51C" w14:textId="1436521E" w:rsidR="00426DB3" w:rsidRDefault="00426DB3" w:rsidP="00426DB3">
            <w:pPr>
              <w:pStyle w:val="15"/>
              <w:ind w:firstLineChars="0" w:firstLine="0"/>
              <w:jc w:val="center"/>
              <w:rPr>
                <w:b/>
                <w:bCs/>
              </w:rPr>
            </w:pPr>
            <w:r>
              <w:rPr>
                <w:rFonts w:hint="eastAsia"/>
                <w:b/>
                <w:bCs/>
              </w:rPr>
              <w:t>6</w:t>
            </w:r>
          </w:p>
        </w:tc>
        <w:tc>
          <w:tcPr>
            <w:tcW w:w="8080" w:type="dxa"/>
          </w:tcPr>
          <w:p w14:paraId="468B3106" w14:textId="0F41B11C" w:rsidR="00426DB3" w:rsidRPr="00AA5622" w:rsidRDefault="00426DB3" w:rsidP="00426DB3">
            <w:pPr>
              <w:pStyle w:val="15"/>
              <w:ind w:firstLineChars="0" w:firstLine="0"/>
              <w:rPr>
                <w:b/>
                <w:bCs/>
              </w:rPr>
            </w:pPr>
            <w:r w:rsidRPr="002C62D0">
              <w:rPr>
                <w:b/>
                <w:bCs/>
              </w:rPr>
              <w:t>社群媒體情緒與市場波動的關聯</w:t>
            </w:r>
            <w:r>
              <w:rPr>
                <w:rFonts w:hint="eastAsia"/>
                <w:b/>
                <w:bCs/>
              </w:rPr>
              <w:t>、反應時間長短。</w:t>
            </w:r>
          </w:p>
        </w:tc>
      </w:tr>
      <w:tr w:rsidR="00426DB3" w14:paraId="5A9554D4" w14:textId="77777777" w:rsidTr="00AC5778">
        <w:tc>
          <w:tcPr>
            <w:tcW w:w="709" w:type="dxa"/>
            <w:vAlign w:val="center"/>
          </w:tcPr>
          <w:p w14:paraId="02E6B81D" w14:textId="251FE4EB" w:rsidR="00426DB3" w:rsidRPr="00AA5622" w:rsidRDefault="00426DB3" w:rsidP="00426DB3">
            <w:pPr>
              <w:pStyle w:val="15"/>
              <w:ind w:firstLineChars="0" w:firstLine="0"/>
              <w:jc w:val="center"/>
            </w:pPr>
            <w:r w:rsidRPr="00AA5622">
              <w:rPr>
                <w:rFonts w:hint="eastAsia"/>
              </w:rPr>
              <w:t>內容</w:t>
            </w:r>
          </w:p>
        </w:tc>
        <w:tc>
          <w:tcPr>
            <w:tcW w:w="8080" w:type="dxa"/>
          </w:tcPr>
          <w:p w14:paraId="6831D3C0" w14:textId="663432B8" w:rsidR="00426DB3" w:rsidRPr="00AA5622" w:rsidRDefault="00426DB3" w:rsidP="00426DB3">
            <w:pPr>
              <w:pStyle w:val="15"/>
              <w:ind w:firstLineChars="0" w:firstLine="0"/>
            </w:pPr>
            <w:r w:rsidRPr="002C62D0">
              <w:rPr>
                <w:rFonts w:hint="eastAsia"/>
              </w:rPr>
              <w:t>探討社群媒體上的情緒如何反映市場波動，並分析情緒變化與市場走勢之間的具體關聯，是否會因為平台情緒低迷或看好而馬上反映在市場上？或是因為社群情緒極好或極差而對投資策略長短的改變</w:t>
            </w:r>
            <w:r>
              <w:rPr>
                <w:rFonts w:hint="eastAsia"/>
              </w:rPr>
              <w:t>，分析</w:t>
            </w:r>
            <w:r w:rsidRPr="002C62D0">
              <w:rPr>
                <w:rFonts w:hint="eastAsia"/>
              </w:rPr>
              <w:t>平台情緒對投資者的實際投資行為的影響程度與影響時間長短</w:t>
            </w:r>
            <w:r>
              <w:rPr>
                <w:rFonts w:hint="eastAsia"/>
              </w:rPr>
              <w:t>，</w:t>
            </w:r>
            <w:r w:rsidRPr="00402537">
              <w:rPr>
                <w:rFonts w:hint="eastAsia"/>
              </w:rPr>
              <w:t>了解投資者如何看待社群情緒的變化，並討論這些變化對市場的潛在影響</w:t>
            </w:r>
            <w:r w:rsidRPr="002C62D0">
              <w:rPr>
                <w:rFonts w:hint="eastAsia"/>
              </w:rPr>
              <w:t>。</w:t>
            </w:r>
          </w:p>
        </w:tc>
      </w:tr>
      <w:tr w:rsidR="00426DB3" w14:paraId="1F03FAE0" w14:textId="77777777" w:rsidTr="00AC5778">
        <w:tc>
          <w:tcPr>
            <w:tcW w:w="709" w:type="dxa"/>
            <w:vAlign w:val="center"/>
          </w:tcPr>
          <w:p w14:paraId="2D6F7E3A" w14:textId="1115EA25" w:rsidR="00426DB3" w:rsidRPr="00E41BF6" w:rsidRDefault="00426DB3" w:rsidP="00426DB3">
            <w:pPr>
              <w:pStyle w:val="15"/>
              <w:ind w:firstLineChars="0" w:firstLine="0"/>
              <w:jc w:val="center"/>
              <w:rPr>
                <w:b/>
                <w:bCs/>
              </w:rPr>
            </w:pPr>
            <w:r w:rsidRPr="00E41BF6">
              <w:rPr>
                <w:rFonts w:hint="eastAsia"/>
                <w:b/>
                <w:bCs/>
              </w:rPr>
              <w:t>7</w:t>
            </w:r>
          </w:p>
        </w:tc>
        <w:tc>
          <w:tcPr>
            <w:tcW w:w="8080" w:type="dxa"/>
          </w:tcPr>
          <w:p w14:paraId="294A35F0" w14:textId="7B8ABBD8" w:rsidR="00426DB3" w:rsidRPr="00E41BF6" w:rsidRDefault="00426DB3" w:rsidP="00426DB3">
            <w:pPr>
              <w:pStyle w:val="15"/>
              <w:ind w:firstLineChars="0" w:firstLine="0"/>
              <w:rPr>
                <w:b/>
                <w:bCs/>
              </w:rPr>
            </w:pPr>
            <w:r>
              <w:rPr>
                <w:rFonts w:hint="eastAsia"/>
                <w:b/>
                <w:bCs/>
              </w:rPr>
              <w:t>平台中不同發文者</w:t>
            </w:r>
            <w:proofErr w:type="gramStart"/>
            <w:r>
              <w:rPr>
                <w:rFonts w:hint="eastAsia"/>
                <w:b/>
                <w:bCs/>
              </w:rPr>
              <w:t>與貼文熱度</w:t>
            </w:r>
            <w:proofErr w:type="gramEnd"/>
            <w:r>
              <w:rPr>
                <w:rFonts w:hint="eastAsia"/>
                <w:b/>
                <w:bCs/>
              </w:rPr>
              <w:t>對投資者投資行為或情緒的影響。</w:t>
            </w:r>
          </w:p>
        </w:tc>
      </w:tr>
      <w:tr w:rsidR="00426DB3" w14:paraId="35B10765" w14:textId="77777777" w:rsidTr="00AC5778">
        <w:tc>
          <w:tcPr>
            <w:tcW w:w="709" w:type="dxa"/>
            <w:vAlign w:val="center"/>
          </w:tcPr>
          <w:p w14:paraId="53FF3F15" w14:textId="32392A88" w:rsidR="00426DB3" w:rsidRPr="00AA5622" w:rsidRDefault="00426DB3" w:rsidP="00426DB3">
            <w:pPr>
              <w:pStyle w:val="15"/>
              <w:ind w:firstLineChars="0" w:firstLine="0"/>
              <w:jc w:val="center"/>
            </w:pPr>
            <w:r>
              <w:rPr>
                <w:rFonts w:hint="eastAsia"/>
              </w:rPr>
              <w:t>內容</w:t>
            </w:r>
          </w:p>
        </w:tc>
        <w:tc>
          <w:tcPr>
            <w:tcW w:w="8080" w:type="dxa"/>
          </w:tcPr>
          <w:p w14:paraId="0223E266" w14:textId="1455491A" w:rsidR="00426DB3" w:rsidRPr="00AA5622" w:rsidRDefault="00426DB3" w:rsidP="00426DB3">
            <w:pPr>
              <w:pStyle w:val="15"/>
              <w:ind w:firstLineChars="0" w:firstLine="0"/>
            </w:pPr>
            <w:r w:rsidRPr="00AA5622">
              <w:rPr>
                <w:rFonts w:hint="eastAsia"/>
              </w:rPr>
              <w:t>討論不同發文者等級</w:t>
            </w:r>
            <w:proofErr w:type="gramStart"/>
            <w:r w:rsidRPr="00AA5622">
              <w:rPr>
                <w:rFonts w:hint="eastAsia"/>
              </w:rPr>
              <w:t>或貼文的</w:t>
            </w:r>
            <w:proofErr w:type="gramEnd"/>
            <w:r w:rsidRPr="00AA5622">
              <w:rPr>
                <w:rFonts w:hint="eastAsia"/>
              </w:rPr>
              <w:t>熱門程度、按</w:t>
            </w:r>
            <w:proofErr w:type="gramStart"/>
            <w:r w:rsidRPr="00AA5622">
              <w:rPr>
                <w:rFonts w:hint="eastAsia"/>
              </w:rPr>
              <w:t>讚</w:t>
            </w:r>
            <w:proofErr w:type="gramEnd"/>
            <w:r w:rsidRPr="00AA5622">
              <w:rPr>
                <w:rFonts w:hint="eastAsia"/>
              </w:rPr>
              <w:t>或留言情況是否會成為影響預期心理的主要因素？越多人關注越能代表大眾情緒？對後續模型調整發文者等級、留言、按</w:t>
            </w:r>
            <w:proofErr w:type="gramStart"/>
            <w:r w:rsidRPr="00AA5622">
              <w:rPr>
                <w:rFonts w:hint="eastAsia"/>
              </w:rPr>
              <w:t>讚</w:t>
            </w:r>
            <w:proofErr w:type="gramEnd"/>
            <w:r w:rsidRPr="00AA5622">
              <w:rPr>
                <w:rFonts w:hint="eastAsia"/>
              </w:rPr>
              <w:t>等文章熱門度加入模型權重參考因素。</w:t>
            </w:r>
          </w:p>
        </w:tc>
      </w:tr>
      <w:tr w:rsidR="00426DB3" w14:paraId="3AC4D473" w14:textId="77777777" w:rsidTr="00AC5778">
        <w:tc>
          <w:tcPr>
            <w:tcW w:w="709" w:type="dxa"/>
            <w:vAlign w:val="center"/>
          </w:tcPr>
          <w:p w14:paraId="12B37DF3" w14:textId="0AE5888B" w:rsidR="00426DB3" w:rsidRPr="007325A4" w:rsidRDefault="00426DB3" w:rsidP="00426DB3">
            <w:pPr>
              <w:pStyle w:val="15"/>
              <w:ind w:firstLineChars="0" w:firstLine="0"/>
              <w:jc w:val="center"/>
              <w:rPr>
                <w:b/>
                <w:bCs/>
              </w:rPr>
            </w:pPr>
            <w:r w:rsidRPr="007325A4">
              <w:rPr>
                <w:rFonts w:hint="eastAsia"/>
                <w:b/>
                <w:bCs/>
              </w:rPr>
              <w:t>8</w:t>
            </w:r>
          </w:p>
        </w:tc>
        <w:tc>
          <w:tcPr>
            <w:tcW w:w="8080" w:type="dxa"/>
          </w:tcPr>
          <w:p w14:paraId="0AF381BD" w14:textId="26E23932" w:rsidR="00426DB3" w:rsidRPr="007325A4" w:rsidRDefault="00426DB3" w:rsidP="00426DB3">
            <w:pPr>
              <w:pStyle w:val="15"/>
              <w:ind w:firstLineChars="0" w:firstLine="0"/>
              <w:rPr>
                <w:b/>
                <w:bCs/>
              </w:rPr>
            </w:pPr>
            <w:r w:rsidRPr="00E41BF6">
              <w:rPr>
                <w:rFonts w:hint="eastAsia"/>
                <w:b/>
                <w:bCs/>
              </w:rPr>
              <w:t>社群媒體與傳統媒體的影響力比較</w:t>
            </w:r>
            <w:r>
              <w:rPr>
                <w:rFonts w:hint="eastAsia"/>
                <w:b/>
                <w:bCs/>
              </w:rPr>
              <w:t>。</w:t>
            </w:r>
          </w:p>
        </w:tc>
      </w:tr>
      <w:tr w:rsidR="00426DB3" w14:paraId="32EEB6BF" w14:textId="77777777" w:rsidTr="00AC5778">
        <w:tc>
          <w:tcPr>
            <w:tcW w:w="709" w:type="dxa"/>
            <w:vAlign w:val="center"/>
          </w:tcPr>
          <w:p w14:paraId="20E49B8B" w14:textId="2C57E47D" w:rsidR="00426DB3" w:rsidRDefault="00426DB3" w:rsidP="00426DB3">
            <w:pPr>
              <w:pStyle w:val="15"/>
              <w:ind w:firstLineChars="0" w:firstLine="0"/>
              <w:jc w:val="center"/>
            </w:pPr>
            <w:r>
              <w:rPr>
                <w:rFonts w:hint="eastAsia"/>
              </w:rPr>
              <w:t>內容</w:t>
            </w:r>
          </w:p>
        </w:tc>
        <w:tc>
          <w:tcPr>
            <w:tcW w:w="8080" w:type="dxa"/>
          </w:tcPr>
          <w:p w14:paraId="7D2FEEF2" w14:textId="4FB90955" w:rsidR="00426DB3" w:rsidRDefault="00426DB3" w:rsidP="00426DB3">
            <w:pPr>
              <w:pStyle w:val="15"/>
              <w:ind w:firstLineChars="0" w:firstLine="0"/>
            </w:pPr>
            <w:r>
              <w:rPr>
                <w:rFonts w:hint="eastAsia"/>
              </w:rPr>
              <w:t>討論社群媒體與傳統媒體（如報紙、電視）在影響投資者情緒和決策方面的異同，討論投資人對傳統媒體的觀看偏好、觀看程度及影響程度，將其與社群媒體的內容作比較。</w:t>
            </w:r>
          </w:p>
        </w:tc>
      </w:tr>
      <w:tr w:rsidR="00AF3707" w14:paraId="23860001" w14:textId="77777777" w:rsidTr="00AC5778">
        <w:tc>
          <w:tcPr>
            <w:tcW w:w="709" w:type="dxa"/>
            <w:vAlign w:val="center"/>
          </w:tcPr>
          <w:p w14:paraId="1B94929E" w14:textId="60843DE5" w:rsidR="00AF3707" w:rsidRPr="0067684A" w:rsidRDefault="00AF3707" w:rsidP="00426DB3">
            <w:pPr>
              <w:pStyle w:val="15"/>
              <w:ind w:firstLineChars="0" w:firstLine="0"/>
              <w:jc w:val="center"/>
              <w:rPr>
                <w:b/>
                <w:bCs/>
              </w:rPr>
            </w:pPr>
            <w:r w:rsidRPr="0067684A">
              <w:rPr>
                <w:b/>
                <w:bCs/>
              </w:rPr>
              <w:t>9</w:t>
            </w:r>
          </w:p>
        </w:tc>
        <w:tc>
          <w:tcPr>
            <w:tcW w:w="8080" w:type="dxa"/>
          </w:tcPr>
          <w:p w14:paraId="2DC96DCC" w14:textId="4321EC24" w:rsidR="00AF3707" w:rsidRPr="0067684A" w:rsidRDefault="00AF3707" w:rsidP="00426DB3">
            <w:pPr>
              <w:pStyle w:val="15"/>
              <w:ind w:firstLineChars="0" w:firstLine="0"/>
              <w:rPr>
                <w:b/>
                <w:bCs/>
              </w:rPr>
            </w:pPr>
            <w:r w:rsidRPr="0067684A">
              <w:rPr>
                <w:rFonts w:hint="eastAsia"/>
                <w:b/>
                <w:bCs/>
              </w:rPr>
              <w:t>金融社群新用語與用詞、網路用語蒐集與更新</w:t>
            </w:r>
            <w:r w:rsidR="00C71049">
              <w:rPr>
                <w:rFonts w:hint="eastAsia"/>
                <w:b/>
                <w:bCs/>
              </w:rPr>
              <w:t>。</w:t>
            </w:r>
          </w:p>
        </w:tc>
      </w:tr>
      <w:tr w:rsidR="00AF3707" w14:paraId="5574B75C" w14:textId="77777777" w:rsidTr="00AC5778">
        <w:tc>
          <w:tcPr>
            <w:tcW w:w="709" w:type="dxa"/>
            <w:vAlign w:val="center"/>
          </w:tcPr>
          <w:p w14:paraId="6861F73F" w14:textId="03099090" w:rsidR="00AF3707" w:rsidRPr="0067684A" w:rsidRDefault="00AF3707" w:rsidP="00426DB3">
            <w:pPr>
              <w:pStyle w:val="15"/>
              <w:ind w:firstLineChars="0" w:firstLine="0"/>
              <w:jc w:val="center"/>
            </w:pPr>
            <w:r w:rsidRPr="0067684A">
              <w:rPr>
                <w:rFonts w:hint="eastAsia"/>
              </w:rPr>
              <w:t>內容</w:t>
            </w:r>
          </w:p>
        </w:tc>
        <w:tc>
          <w:tcPr>
            <w:tcW w:w="8080" w:type="dxa"/>
          </w:tcPr>
          <w:p w14:paraId="1157195D" w14:textId="57AFA28B" w:rsidR="00AF3707" w:rsidRPr="0067684A" w:rsidRDefault="00AF3707" w:rsidP="00426DB3">
            <w:pPr>
              <w:pStyle w:val="15"/>
              <w:ind w:firstLineChars="0" w:firstLine="0"/>
            </w:pPr>
            <w:r w:rsidRPr="0067684A">
              <w:rPr>
                <w:rFonts w:hint="eastAsia"/>
                <w:color w:val="FF0000"/>
              </w:rPr>
              <w:t>討論社群中最新的網路用語與情緒詞彙，來更完善</w:t>
            </w:r>
            <w:r w:rsidR="00C17136">
              <w:rPr>
                <w:rFonts w:hint="eastAsia"/>
                <w:color w:val="FF0000"/>
              </w:rPr>
              <w:t>情緒分析預測股價</w:t>
            </w:r>
            <w:r w:rsidRPr="0067684A">
              <w:rPr>
                <w:rFonts w:hint="eastAsia"/>
                <w:color w:val="FF0000"/>
              </w:rPr>
              <w:t>的模型資料庫</w:t>
            </w:r>
            <w:r>
              <w:rPr>
                <w:rFonts w:hint="eastAsia"/>
              </w:rPr>
              <w:t>，且對於最新的情緒詞也討論情緒權重、影響程度，或是針對發想類似的情緒詞彙互相比較，對後續模型建置提供良好的基礎。</w:t>
            </w:r>
          </w:p>
        </w:tc>
      </w:tr>
    </w:tbl>
    <w:p w14:paraId="7D57561A" w14:textId="77777777" w:rsidR="001B6C89" w:rsidRDefault="001B6C89" w:rsidP="00DA2F73">
      <w:pPr>
        <w:pStyle w:val="110"/>
      </w:pPr>
    </w:p>
    <w:p w14:paraId="09C846EA" w14:textId="189092AB" w:rsidR="00402537" w:rsidRDefault="00DA2F73" w:rsidP="00DA2F73">
      <w:pPr>
        <w:pStyle w:val="110"/>
      </w:pPr>
      <w:bookmarkStart w:id="47" w:name="_Toc168479393"/>
      <w:r>
        <w:rPr>
          <w:rFonts w:hint="eastAsia"/>
        </w:rPr>
        <w:lastRenderedPageBreak/>
        <w:t xml:space="preserve">3.7 </w:t>
      </w:r>
      <w:r>
        <w:rPr>
          <w:rFonts w:hint="eastAsia"/>
        </w:rPr>
        <w:t>焦點小組結果分析方法</w:t>
      </w:r>
      <w:bookmarkEnd w:id="47"/>
    </w:p>
    <w:p w14:paraId="34C67A14" w14:textId="0CEC02C4" w:rsidR="00854FF9" w:rsidRDefault="00DA2F73" w:rsidP="0067684A">
      <w:pPr>
        <w:pStyle w:val="110"/>
      </w:pPr>
      <w:bookmarkStart w:id="48" w:name="_Toc168479394"/>
      <w:r>
        <w:rPr>
          <w:rFonts w:hint="eastAsia"/>
        </w:rPr>
        <w:t xml:space="preserve">3.8 </w:t>
      </w:r>
      <w:r>
        <w:rPr>
          <w:rFonts w:hint="eastAsia"/>
        </w:rPr>
        <w:t>焦點小組結果應用於</w:t>
      </w:r>
      <w:r w:rsidR="00E1744F">
        <w:rPr>
          <w:rFonts w:hint="eastAsia"/>
        </w:rPr>
        <w:t>情緒分析</w:t>
      </w:r>
      <w:r>
        <w:rPr>
          <w:rFonts w:hint="eastAsia"/>
        </w:rPr>
        <w:t>模型</w:t>
      </w:r>
      <w:r w:rsidR="00E1744F">
        <w:rPr>
          <w:rFonts w:hint="eastAsia"/>
        </w:rPr>
        <w:t>之</w:t>
      </w:r>
      <w:r w:rsidR="00854FF9">
        <w:t>有效性驗證</w:t>
      </w:r>
      <w:bookmarkEnd w:id="48"/>
    </w:p>
    <w:p w14:paraId="3D462C3B" w14:textId="485A2871" w:rsidR="00854FF9" w:rsidRDefault="00E1744F" w:rsidP="00854FF9">
      <w:pPr>
        <w:pStyle w:val="15"/>
        <w:ind w:firstLine="480"/>
      </w:pPr>
      <w:r>
        <w:rPr>
          <w:rFonts w:hint="eastAsia"/>
        </w:rPr>
        <w:t>為了</w:t>
      </w:r>
      <w:r w:rsidR="00854FF9">
        <w:rPr>
          <w:rFonts w:hint="eastAsia"/>
        </w:rPr>
        <w:t>確認焦點小組</w:t>
      </w:r>
      <w:r>
        <w:rPr>
          <w:rFonts w:hint="eastAsia"/>
        </w:rPr>
        <w:t>結果</w:t>
      </w:r>
      <w:r w:rsidR="00854FF9">
        <w:rPr>
          <w:rFonts w:hint="eastAsia"/>
        </w:rPr>
        <w:t>對模型</w:t>
      </w:r>
      <w:r>
        <w:rPr>
          <w:rFonts w:hint="eastAsia"/>
        </w:rPr>
        <w:t>準確度提升的程度</w:t>
      </w:r>
      <w:r w:rsidR="00854FF9">
        <w:rPr>
          <w:rFonts w:hint="eastAsia"/>
        </w:rPr>
        <w:t>，</w:t>
      </w:r>
      <w:r>
        <w:rPr>
          <w:rFonts w:hint="eastAsia"/>
        </w:rPr>
        <w:t>將對模型</w:t>
      </w:r>
      <w:proofErr w:type="gramStart"/>
      <w:r>
        <w:rPr>
          <w:rFonts w:hint="eastAsia"/>
        </w:rPr>
        <w:t>一</w:t>
      </w:r>
      <w:proofErr w:type="gramEnd"/>
      <w:r>
        <w:rPr>
          <w:rFonts w:hint="eastAsia"/>
        </w:rPr>
        <w:t>和模型二進行準確度對比。</w:t>
      </w:r>
    </w:p>
    <w:p w14:paraId="481BB18B" w14:textId="77777777" w:rsidR="00854FF9" w:rsidRDefault="00854FF9" w:rsidP="00854FF9">
      <w:pPr>
        <w:pStyle w:val="15"/>
        <w:ind w:firstLine="480"/>
      </w:pPr>
    </w:p>
    <w:p w14:paraId="697700BA" w14:textId="16C5AF38" w:rsidR="00854FF9" w:rsidRDefault="00854FF9" w:rsidP="00854FF9">
      <w:pPr>
        <w:pStyle w:val="15"/>
        <w:ind w:firstLine="480"/>
      </w:pPr>
      <w:r>
        <w:t xml:space="preserve">1. </w:t>
      </w:r>
      <w:r w:rsidR="00626ED3">
        <w:rPr>
          <w:rFonts w:hint="eastAsia"/>
        </w:rPr>
        <w:t>原始模型</w:t>
      </w:r>
      <w:r>
        <w:t>資料對比</w:t>
      </w:r>
    </w:p>
    <w:p w14:paraId="1563DA9B" w14:textId="2B4F8A35" w:rsidR="00854FF9" w:rsidRDefault="00854FF9" w:rsidP="00854FF9">
      <w:pPr>
        <w:pStyle w:val="15"/>
        <w:ind w:firstLine="480"/>
      </w:pPr>
      <w:r>
        <w:rPr>
          <w:rFonts w:hint="eastAsia"/>
        </w:rPr>
        <w:t>在焦點小組開始前，先對</w:t>
      </w:r>
      <w:r w:rsidR="003B190B">
        <w:rPr>
          <w:rFonts w:hint="eastAsia"/>
        </w:rPr>
        <w:t>原始的</w:t>
      </w:r>
      <w:r>
        <w:rPr>
          <w:rFonts w:hint="eastAsia"/>
        </w:rPr>
        <w:t>情緒分析模型</w:t>
      </w:r>
      <w:proofErr w:type="gramStart"/>
      <w:r w:rsidR="003B190B">
        <w:rPr>
          <w:rFonts w:hint="eastAsia"/>
        </w:rPr>
        <w:t>一</w:t>
      </w:r>
      <w:proofErr w:type="gramEnd"/>
      <w:r w:rsidR="003B190B">
        <w:rPr>
          <w:rFonts w:hint="eastAsia"/>
        </w:rPr>
        <w:t>（後面也將以</w:t>
      </w:r>
      <w:r w:rsidR="00626ED3">
        <w:rPr>
          <w:rFonts w:hint="eastAsia"/>
        </w:rPr>
        <w:t>「</w:t>
      </w:r>
      <w:r w:rsidR="003B190B">
        <w:rPr>
          <w:rFonts w:hint="eastAsia"/>
        </w:rPr>
        <w:t>模型一</w:t>
      </w:r>
      <w:r w:rsidR="00626ED3">
        <w:rPr>
          <w:rFonts w:hint="eastAsia"/>
        </w:rPr>
        <w:t>」</w:t>
      </w:r>
      <w:r w:rsidR="003B190B">
        <w:rPr>
          <w:rFonts w:hint="eastAsia"/>
        </w:rPr>
        <w:t>代稱原始模型）</w:t>
      </w:r>
      <w:r>
        <w:rPr>
          <w:rFonts w:hint="eastAsia"/>
        </w:rPr>
        <w:t>進行</w:t>
      </w:r>
      <w:r w:rsidR="003B190B">
        <w:rPr>
          <w:rFonts w:hint="eastAsia"/>
        </w:rPr>
        <w:t>結果</w:t>
      </w:r>
      <w:r>
        <w:rPr>
          <w:rFonts w:hint="eastAsia"/>
        </w:rPr>
        <w:t>測試，記錄</w:t>
      </w:r>
      <w:r w:rsidR="003B190B">
        <w:rPr>
          <w:rFonts w:hint="eastAsia"/>
        </w:rPr>
        <w:t>模型一</w:t>
      </w:r>
      <w:r>
        <w:rPr>
          <w:rFonts w:hint="eastAsia"/>
        </w:rPr>
        <w:t>對歷史數據的預測準確度</w:t>
      </w:r>
      <w:r w:rsidR="00300AA1">
        <w:rPr>
          <w:rFonts w:hint="eastAsia"/>
        </w:rPr>
        <w:t>，此模型</w:t>
      </w:r>
      <w:proofErr w:type="gramStart"/>
      <w:r w:rsidR="00300AA1">
        <w:rPr>
          <w:rFonts w:hint="eastAsia"/>
        </w:rPr>
        <w:t>一</w:t>
      </w:r>
      <w:proofErr w:type="gramEnd"/>
      <w:r w:rsidR="00300AA1">
        <w:rPr>
          <w:rFonts w:hint="eastAsia"/>
        </w:rPr>
        <w:t>的預測結果在後續將</w:t>
      </w:r>
      <w:r>
        <w:rPr>
          <w:rFonts w:hint="eastAsia"/>
        </w:rPr>
        <w:t>用來比較</w:t>
      </w:r>
      <w:r w:rsidR="00300AA1">
        <w:rPr>
          <w:rFonts w:hint="eastAsia"/>
        </w:rPr>
        <w:t>參考焦點小組調整後的</w:t>
      </w:r>
      <w:r>
        <w:rPr>
          <w:rFonts w:hint="eastAsia"/>
        </w:rPr>
        <w:t>模型</w:t>
      </w:r>
      <w:r w:rsidR="00300AA1">
        <w:rPr>
          <w:rFonts w:hint="eastAsia"/>
        </w:rPr>
        <w:t>二預測準確度</w:t>
      </w:r>
      <w:r w:rsidR="006279CB">
        <w:rPr>
          <w:rFonts w:hint="eastAsia"/>
        </w:rPr>
        <w:t>提升</w:t>
      </w:r>
      <w:r>
        <w:rPr>
          <w:rFonts w:hint="eastAsia"/>
        </w:rPr>
        <w:t>情況。</w:t>
      </w:r>
    </w:p>
    <w:p w14:paraId="32C62987" w14:textId="77777777" w:rsidR="00854FF9" w:rsidRDefault="00854FF9" w:rsidP="00854FF9">
      <w:pPr>
        <w:pStyle w:val="15"/>
        <w:ind w:firstLine="480"/>
      </w:pPr>
    </w:p>
    <w:p w14:paraId="7733E2E0" w14:textId="2575F08B" w:rsidR="00854FF9" w:rsidRDefault="00854FF9" w:rsidP="00854FF9">
      <w:pPr>
        <w:pStyle w:val="15"/>
        <w:ind w:firstLine="480"/>
      </w:pPr>
      <w:r>
        <w:t xml:space="preserve"> 2. </w:t>
      </w:r>
      <w:r>
        <w:t>資料蒐集與整合</w:t>
      </w:r>
    </w:p>
    <w:p w14:paraId="1C93AC7B" w14:textId="6CBA0A79" w:rsidR="00854FF9" w:rsidRDefault="002709D3" w:rsidP="00854FF9">
      <w:pPr>
        <w:pStyle w:val="15"/>
        <w:ind w:firstLine="480"/>
      </w:pPr>
      <w:r>
        <w:rPr>
          <w:rFonts w:hint="eastAsia"/>
        </w:rPr>
        <w:t>透過焦點小組的討論結果</w:t>
      </w:r>
      <w:r w:rsidR="00854FF9">
        <w:rPr>
          <w:rFonts w:hint="eastAsia"/>
        </w:rPr>
        <w:t>，收集參與者提供</w:t>
      </w:r>
      <w:r w:rsidR="00CE094D">
        <w:rPr>
          <w:rFonts w:hint="eastAsia"/>
        </w:rPr>
        <w:t>最新的</w:t>
      </w:r>
      <w:r w:rsidR="00854FF9">
        <w:rPr>
          <w:rFonts w:hint="eastAsia"/>
        </w:rPr>
        <w:t>情緒詞彙和</w:t>
      </w:r>
      <w:r>
        <w:rPr>
          <w:rFonts w:hint="eastAsia"/>
        </w:rPr>
        <w:t>網路用語、情緒權重</w:t>
      </w:r>
      <w:r w:rsidR="003362AA">
        <w:rPr>
          <w:rFonts w:hint="eastAsia"/>
        </w:rPr>
        <w:t>調整</w:t>
      </w:r>
      <w:r>
        <w:rPr>
          <w:rFonts w:hint="eastAsia"/>
        </w:rPr>
        <w:t>和各項可調整參數</w:t>
      </w:r>
      <w:r w:rsidR="001A170C">
        <w:rPr>
          <w:rFonts w:hint="eastAsia"/>
        </w:rPr>
        <w:t>（發文者、按</w:t>
      </w:r>
      <w:proofErr w:type="gramStart"/>
      <w:r w:rsidR="001A170C">
        <w:rPr>
          <w:rFonts w:hint="eastAsia"/>
        </w:rPr>
        <w:t>讚</w:t>
      </w:r>
      <w:proofErr w:type="gramEnd"/>
      <w:r w:rsidR="001A170C">
        <w:rPr>
          <w:rFonts w:hint="eastAsia"/>
        </w:rPr>
        <w:t>數等）</w:t>
      </w:r>
      <w:r w:rsidR="00854FF9">
        <w:rPr>
          <w:rFonts w:hint="eastAsia"/>
        </w:rPr>
        <w:t>，並將這些</w:t>
      </w:r>
      <w:r>
        <w:rPr>
          <w:rFonts w:hint="eastAsia"/>
        </w:rPr>
        <w:t>參數</w:t>
      </w:r>
      <w:r w:rsidR="00854FF9">
        <w:rPr>
          <w:rFonts w:hint="eastAsia"/>
        </w:rPr>
        <w:t>整合</w:t>
      </w:r>
      <w:r w:rsidR="00277FFE">
        <w:rPr>
          <w:rFonts w:hint="eastAsia"/>
        </w:rPr>
        <w:t>更新</w:t>
      </w:r>
      <w:r w:rsidR="00854FF9">
        <w:rPr>
          <w:rFonts w:hint="eastAsia"/>
        </w:rPr>
        <w:t>到模型</w:t>
      </w:r>
      <w:r>
        <w:rPr>
          <w:rFonts w:hint="eastAsia"/>
        </w:rPr>
        <w:t>二</w:t>
      </w:r>
      <w:r w:rsidR="00854FF9">
        <w:rPr>
          <w:rFonts w:hint="eastAsia"/>
        </w:rPr>
        <w:t>中。具體</w:t>
      </w:r>
      <w:r w:rsidR="00277FFE">
        <w:rPr>
          <w:rFonts w:hint="eastAsia"/>
        </w:rPr>
        <w:t>調整</w:t>
      </w:r>
      <w:r w:rsidR="00A8260D">
        <w:rPr>
          <w:rFonts w:hint="eastAsia"/>
        </w:rPr>
        <w:t>參數</w:t>
      </w:r>
      <w:r w:rsidR="00854FF9">
        <w:rPr>
          <w:rFonts w:hint="eastAsia"/>
        </w:rPr>
        <w:t>包括：</w:t>
      </w:r>
    </w:p>
    <w:p w14:paraId="31EB2CDA" w14:textId="4D4CDA0A" w:rsidR="00A8260D" w:rsidRDefault="00A8260D" w:rsidP="0067684A">
      <w:pPr>
        <w:pStyle w:val="aff0"/>
      </w:pPr>
      <w:bookmarkStart w:id="49" w:name="_Toc168479407"/>
      <w:r>
        <w:rPr>
          <w:rFonts w:hint="eastAsia"/>
        </w:rPr>
        <w:t>表</w:t>
      </w:r>
      <w:r>
        <w:rPr>
          <w:rFonts w:hint="eastAsia"/>
        </w:rPr>
        <w:t>3.7</w:t>
      </w:r>
      <w:r w:rsidR="00323FD3">
        <w:rPr>
          <w:rFonts w:hint="eastAsia"/>
        </w:rPr>
        <w:t>.</w:t>
      </w:r>
      <w:r>
        <w:rPr>
          <w:rFonts w:hint="eastAsia"/>
        </w:rPr>
        <w:t xml:space="preserve"> </w:t>
      </w:r>
      <w:r>
        <w:rPr>
          <w:rFonts w:hint="eastAsia"/>
        </w:rPr>
        <w:t>參數調整項目</w:t>
      </w:r>
      <w:bookmarkEnd w:id="49"/>
    </w:p>
    <w:tbl>
      <w:tblPr>
        <w:tblStyle w:val="a6"/>
        <w:tblW w:w="0" w:type="auto"/>
        <w:tblLook w:val="04A0" w:firstRow="1" w:lastRow="0" w:firstColumn="1" w:lastColumn="0" w:noHBand="0" w:noVBand="1"/>
      </w:tblPr>
      <w:tblGrid>
        <w:gridCol w:w="1696"/>
        <w:gridCol w:w="7083"/>
      </w:tblGrid>
      <w:tr w:rsidR="00A8260D" w14:paraId="3030DC1A" w14:textId="77777777" w:rsidTr="0067684A">
        <w:tc>
          <w:tcPr>
            <w:tcW w:w="1696" w:type="dxa"/>
            <w:vAlign w:val="center"/>
          </w:tcPr>
          <w:p w14:paraId="5D0F5EBF" w14:textId="448D471B" w:rsidR="00A8260D" w:rsidRDefault="00A8260D" w:rsidP="0067684A">
            <w:pPr>
              <w:pStyle w:val="15"/>
              <w:ind w:firstLineChars="0" w:firstLine="0"/>
              <w:jc w:val="center"/>
            </w:pPr>
            <w:r>
              <w:rPr>
                <w:rFonts w:hint="eastAsia"/>
              </w:rPr>
              <w:t>參數</w:t>
            </w:r>
          </w:p>
        </w:tc>
        <w:tc>
          <w:tcPr>
            <w:tcW w:w="7083" w:type="dxa"/>
            <w:vAlign w:val="center"/>
          </w:tcPr>
          <w:p w14:paraId="31B2B75B" w14:textId="4CBE933D" w:rsidR="00A8260D" w:rsidRDefault="00A8260D" w:rsidP="0067684A">
            <w:pPr>
              <w:pStyle w:val="15"/>
              <w:ind w:firstLineChars="0" w:firstLine="0"/>
              <w:jc w:val="center"/>
            </w:pPr>
            <w:r>
              <w:rPr>
                <w:rFonts w:hint="eastAsia"/>
              </w:rPr>
              <w:t>內容</w:t>
            </w:r>
          </w:p>
        </w:tc>
      </w:tr>
      <w:tr w:rsidR="00A8260D" w14:paraId="5BC787DD" w14:textId="77777777" w:rsidTr="0067684A">
        <w:tc>
          <w:tcPr>
            <w:tcW w:w="1696" w:type="dxa"/>
            <w:vAlign w:val="center"/>
          </w:tcPr>
          <w:p w14:paraId="5D789434" w14:textId="3F86DDBF" w:rsidR="00A8260D" w:rsidRDefault="00A8260D" w:rsidP="0067684A">
            <w:pPr>
              <w:pStyle w:val="15"/>
              <w:ind w:firstLineChars="0" w:firstLine="0"/>
              <w:jc w:val="center"/>
            </w:pPr>
            <w:r>
              <w:rPr>
                <w:rFonts w:hint="eastAsia"/>
              </w:rPr>
              <w:t>情緒詞</w:t>
            </w:r>
          </w:p>
        </w:tc>
        <w:tc>
          <w:tcPr>
            <w:tcW w:w="7083" w:type="dxa"/>
          </w:tcPr>
          <w:p w14:paraId="75DA8905" w14:textId="1861AF35" w:rsidR="00A8260D" w:rsidRPr="00A8260D" w:rsidRDefault="00D17438" w:rsidP="00854FF9">
            <w:pPr>
              <w:pStyle w:val="15"/>
              <w:ind w:firstLineChars="0" w:firstLine="0"/>
            </w:pPr>
            <w:r w:rsidRPr="0067684A">
              <w:rPr>
                <w:rFonts w:hint="eastAsia"/>
                <w:color w:val="FF0000"/>
              </w:rPr>
              <w:t>將最新的情緒詞彙更新到模型資料庫，並</w:t>
            </w:r>
            <w:r w:rsidR="00A8260D">
              <w:t>根據焦點小組提供的</w:t>
            </w:r>
            <w:r w:rsidR="00A8260D">
              <w:rPr>
                <w:rFonts w:hint="eastAsia"/>
              </w:rPr>
              <w:t>正負向情緒詞影響程度</w:t>
            </w:r>
            <w:r w:rsidR="00A8260D">
              <w:t>，調整模型中各情緒詞彙的權重。</w:t>
            </w:r>
          </w:p>
        </w:tc>
      </w:tr>
      <w:tr w:rsidR="00A8260D" w14:paraId="4BB80E4B" w14:textId="77777777" w:rsidTr="0067684A">
        <w:tc>
          <w:tcPr>
            <w:tcW w:w="1696" w:type="dxa"/>
            <w:vAlign w:val="center"/>
          </w:tcPr>
          <w:p w14:paraId="10B41DA7" w14:textId="5CFB43BB" w:rsidR="00A8260D" w:rsidRDefault="00A8260D" w:rsidP="0067684A">
            <w:pPr>
              <w:pStyle w:val="15"/>
              <w:ind w:firstLineChars="0" w:firstLine="0"/>
              <w:jc w:val="center"/>
            </w:pPr>
            <w:r>
              <w:rPr>
                <w:rFonts w:hint="eastAsia"/>
              </w:rPr>
              <w:t>發文者等級</w:t>
            </w:r>
          </w:p>
        </w:tc>
        <w:tc>
          <w:tcPr>
            <w:tcW w:w="7083" w:type="dxa"/>
          </w:tcPr>
          <w:p w14:paraId="68E24683" w14:textId="758ABD6E" w:rsidR="00A8260D" w:rsidRPr="00A8260D" w:rsidRDefault="00A8260D" w:rsidP="00854FF9">
            <w:pPr>
              <w:pStyle w:val="15"/>
              <w:ind w:firstLineChars="0" w:firstLine="0"/>
            </w:pPr>
            <w:r>
              <w:rPr>
                <w:rFonts w:hint="eastAsia"/>
              </w:rPr>
              <w:t>根據前章節分析結果，發文者等級若越高則影響情緒程度越大，則調整發文者等級高的參數初始權重。</w:t>
            </w:r>
          </w:p>
        </w:tc>
      </w:tr>
      <w:tr w:rsidR="00A8260D" w14:paraId="6376DE95" w14:textId="77777777" w:rsidTr="0067684A">
        <w:tc>
          <w:tcPr>
            <w:tcW w:w="1696" w:type="dxa"/>
            <w:vAlign w:val="center"/>
          </w:tcPr>
          <w:p w14:paraId="6F093300" w14:textId="72C43268" w:rsidR="00A8260D" w:rsidRDefault="00A8260D" w:rsidP="0067684A">
            <w:pPr>
              <w:pStyle w:val="15"/>
              <w:ind w:firstLineChars="0" w:firstLine="0"/>
              <w:jc w:val="center"/>
            </w:pPr>
            <w:r>
              <w:rPr>
                <w:rFonts w:hint="eastAsia"/>
              </w:rPr>
              <w:t>文章按</w:t>
            </w:r>
            <w:proofErr w:type="gramStart"/>
            <w:r>
              <w:rPr>
                <w:rFonts w:hint="eastAsia"/>
              </w:rPr>
              <w:t>讚</w:t>
            </w:r>
            <w:proofErr w:type="gramEnd"/>
            <w:r>
              <w:rPr>
                <w:rFonts w:hint="eastAsia"/>
              </w:rPr>
              <w:t>數</w:t>
            </w:r>
          </w:p>
        </w:tc>
        <w:tc>
          <w:tcPr>
            <w:tcW w:w="7083" w:type="dxa"/>
            <w:vMerge w:val="restart"/>
          </w:tcPr>
          <w:p w14:paraId="4EF68C72" w14:textId="2D25D8FF" w:rsidR="00A8260D" w:rsidRDefault="00A8260D" w:rsidP="00854FF9">
            <w:pPr>
              <w:pStyle w:val="15"/>
              <w:ind w:firstLineChars="0" w:firstLine="0"/>
            </w:pPr>
            <w:r>
              <w:rPr>
                <w:rFonts w:hint="eastAsia"/>
              </w:rPr>
              <w:t>根據前章節分析結果，文章按</w:t>
            </w:r>
            <w:proofErr w:type="gramStart"/>
            <w:r>
              <w:rPr>
                <w:rFonts w:hint="eastAsia"/>
              </w:rPr>
              <w:t>讚</w:t>
            </w:r>
            <w:proofErr w:type="gramEnd"/>
            <w:r>
              <w:rPr>
                <w:rFonts w:hint="eastAsia"/>
              </w:rPr>
              <w:t>數、留言數量越高則影響情緒程度越大，則調整按</w:t>
            </w:r>
            <w:proofErr w:type="gramStart"/>
            <w:r>
              <w:rPr>
                <w:rFonts w:hint="eastAsia"/>
              </w:rPr>
              <w:t>讚</w:t>
            </w:r>
            <w:proofErr w:type="gramEnd"/>
            <w:r>
              <w:rPr>
                <w:rFonts w:hint="eastAsia"/>
              </w:rPr>
              <w:t>數、留言數量參數之初始權重。</w:t>
            </w:r>
          </w:p>
        </w:tc>
      </w:tr>
      <w:tr w:rsidR="00A8260D" w14:paraId="2C8DABBD" w14:textId="77777777" w:rsidTr="0067684A">
        <w:tc>
          <w:tcPr>
            <w:tcW w:w="1696" w:type="dxa"/>
            <w:vAlign w:val="center"/>
          </w:tcPr>
          <w:p w14:paraId="611EC73D" w14:textId="6DC55D1B" w:rsidR="00A8260D" w:rsidRPr="00A8260D" w:rsidRDefault="00A8260D" w:rsidP="0067684A">
            <w:pPr>
              <w:pStyle w:val="15"/>
              <w:ind w:firstLineChars="0" w:firstLine="0"/>
              <w:jc w:val="center"/>
            </w:pPr>
            <w:r>
              <w:rPr>
                <w:rFonts w:hint="eastAsia"/>
              </w:rPr>
              <w:t>留言數量</w:t>
            </w:r>
          </w:p>
        </w:tc>
        <w:tc>
          <w:tcPr>
            <w:tcW w:w="7083" w:type="dxa"/>
            <w:vMerge/>
          </w:tcPr>
          <w:p w14:paraId="74CE61DF" w14:textId="77777777" w:rsidR="00A8260D" w:rsidRDefault="00A8260D" w:rsidP="00854FF9">
            <w:pPr>
              <w:pStyle w:val="15"/>
              <w:ind w:firstLineChars="0" w:firstLine="0"/>
            </w:pPr>
          </w:p>
        </w:tc>
      </w:tr>
      <w:tr w:rsidR="00A8260D" w14:paraId="64EAACCF" w14:textId="77777777" w:rsidTr="0067684A">
        <w:tc>
          <w:tcPr>
            <w:tcW w:w="1696" w:type="dxa"/>
            <w:vAlign w:val="center"/>
          </w:tcPr>
          <w:p w14:paraId="03392D7B" w14:textId="25737CD8" w:rsidR="00A8260D" w:rsidRDefault="00A8260D" w:rsidP="0067684A">
            <w:pPr>
              <w:pStyle w:val="15"/>
              <w:ind w:firstLineChars="0" w:firstLine="0"/>
              <w:jc w:val="center"/>
            </w:pPr>
            <w:r>
              <w:rPr>
                <w:rFonts w:hint="eastAsia"/>
              </w:rPr>
              <w:t>文章內容</w:t>
            </w:r>
          </w:p>
        </w:tc>
        <w:tc>
          <w:tcPr>
            <w:tcW w:w="7083" w:type="dxa"/>
          </w:tcPr>
          <w:p w14:paraId="439276F7" w14:textId="6FE3CD4E" w:rsidR="00A8260D" w:rsidRDefault="00A8260D" w:rsidP="00854FF9">
            <w:pPr>
              <w:pStyle w:val="15"/>
              <w:ind w:firstLineChars="0" w:firstLine="0"/>
            </w:pPr>
            <w:r>
              <w:rPr>
                <w:rFonts w:hint="eastAsia"/>
              </w:rPr>
              <w:t>根據前章節分析結果，辨別</w:t>
            </w:r>
            <w:r w:rsidRPr="002C62D0">
              <w:rPr>
                <w:rFonts w:hint="eastAsia"/>
              </w:rPr>
              <w:t>社群媒體上哪些類型的消息（如公司財報、新聞事件、行業趨勢）最能影響投資者的情緒</w:t>
            </w:r>
            <w:r>
              <w:rPr>
                <w:rFonts w:hint="eastAsia"/>
              </w:rPr>
              <w:t>，對此參數的初始權重</w:t>
            </w:r>
            <w:r w:rsidR="007E29DE">
              <w:rPr>
                <w:rFonts w:hint="eastAsia"/>
              </w:rPr>
              <w:t>進行調整。</w:t>
            </w:r>
          </w:p>
        </w:tc>
      </w:tr>
    </w:tbl>
    <w:p w14:paraId="33F161D1" w14:textId="77777777" w:rsidR="00854FF9" w:rsidRDefault="00854FF9" w:rsidP="0067684A">
      <w:pPr>
        <w:pStyle w:val="15"/>
        <w:ind w:firstLineChars="0" w:firstLine="0"/>
      </w:pPr>
    </w:p>
    <w:p w14:paraId="4E425728" w14:textId="47F1224A" w:rsidR="00854FF9" w:rsidRDefault="00854FF9" w:rsidP="00854FF9">
      <w:pPr>
        <w:pStyle w:val="15"/>
        <w:ind w:firstLine="480"/>
      </w:pPr>
      <w:r>
        <w:lastRenderedPageBreak/>
        <w:t xml:space="preserve"> 3. </w:t>
      </w:r>
      <w:r>
        <w:t>模型再訓練與驗證</w:t>
      </w:r>
    </w:p>
    <w:p w14:paraId="62167744" w14:textId="19FC9660" w:rsidR="00854FF9" w:rsidRDefault="00854FF9" w:rsidP="00854FF9">
      <w:pPr>
        <w:pStyle w:val="15"/>
        <w:ind w:firstLine="480"/>
      </w:pPr>
      <w:r>
        <w:rPr>
          <w:rFonts w:hint="eastAsia"/>
        </w:rPr>
        <w:t>使用新模型</w:t>
      </w:r>
      <w:r w:rsidR="005E5C5C">
        <w:rPr>
          <w:rFonts w:hint="eastAsia"/>
        </w:rPr>
        <w:t>（模型二）</w:t>
      </w:r>
      <w:r>
        <w:rPr>
          <w:rFonts w:hint="eastAsia"/>
        </w:rPr>
        <w:t>對歷史數據進行重新預測，並</w:t>
      </w:r>
      <w:r w:rsidR="00E74818">
        <w:rPr>
          <w:rFonts w:hint="eastAsia"/>
        </w:rPr>
        <w:t>模型</w:t>
      </w:r>
      <w:proofErr w:type="gramStart"/>
      <w:r w:rsidR="00E74818">
        <w:rPr>
          <w:rFonts w:hint="eastAsia"/>
        </w:rPr>
        <w:t>一</w:t>
      </w:r>
      <w:proofErr w:type="gramEnd"/>
      <w:r>
        <w:rPr>
          <w:rFonts w:hint="eastAsia"/>
        </w:rPr>
        <w:t>結果進行對比</w:t>
      </w:r>
      <w:r w:rsidR="005008F4">
        <w:rPr>
          <w:rFonts w:hint="eastAsia"/>
        </w:rPr>
        <w:t>，並且持續的利用更多資料</w:t>
      </w:r>
      <w:r w:rsidR="006F213F">
        <w:rPr>
          <w:rFonts w:hint="eastAsia"/>
        </w:rPr>
        <w:t>集</w:t>
      </w:r>
      <w:r w:rsidR="005008F4">
        <w:rPr>
          <w:rFonts w:hint="eastAsia"/>
        </w:rPr>
        <w:t>對模型進行優化、調整，讓預測準確度提</w:t>
      </w:r>
      <w:r w:rsidR="00C71049">
        <w:rPr>
          <w:rFonts w:hint="eastAsia"/>
        </w:rPr>
        <w:t>升</w:t>
      </w:r>
      <w:r w:rsidR="005008F4">
        <w:rPr>
          <w:rFonts w:hint="eastAsia"/>
        </w:rPr>
        <w:t>。</w:t>
      </w:r>
    </w:p>
    <w:p w14:paraId="12EA4E76" w14:textId="1B46BAAC" w:rsidR="00854FF9" w:rsidRDefault="00854FF9" w:rsidP="0067684A">
      <w:pPr>
        <w:pStyle w:val="15"/>
        <w:ind w:firstLineChars="0" w:firstLine="0"/>
      </w:pPr>
      <w:r>
        <w:t>準確度比較：比較更新後模型和初始模型在情緒分類和股市預測準確度上的差異。</w:t>
      </w:r>
    </w:p>
    <w:p w14:paraId="44F4E6EE" w14:textId="01C18009" w:rsidR="00854FF9" w:rsidRDefault="00854FF9" w:rsidP="0067684A">
      <w:pPr>
        <w:pStyle w:val="15"/>
        <w:ind w:firstLineChars="0" w:firstLine="0"/>
      </w:pPr>
      <w:r>
        <w:t>雙盲測試：將兩組不同的模型分別應用於相同的數據集，評估其預測效果。</w:t>
      </w:r>
    </w:p>
    <w:p w14:paraId="024C093D" w14:textId="6F4ED772" w:rsidR="00854FF9" w:rsidRDefault="00854FF9" w:rsidP="0067684A">
      <w:pPr>
        <w:pStyle w:val="15"/>
        <w:ind w:firstLineChars="0" w:firstLine="0"/>
      </w:pPr>
      <w:r>
        <w:t>效果評估：使用統計方法檢驗模型預測準確度的差異是否顯著。</w:t>
      </w:r>
    </w:p>
    <w:p w14:paraId="3A0B154B" w14:textId="77777777" w:rsidR="00854FF9" w:rsidRDefault="00854FF9" w:rsidP="00854FF9">
      <w:pPr>
        <w:pStyle w:val="15"/>
        <w:ind w:firstLine="480"/>
      </w:pPr>
    </w:p>
    <w:p w14:paraId="2A4854EB" w14:textId="77777777" w:rsidR="00E4585E" w:rsidRDefault="00E4585E" w:rsidP="00854FF9">
      <w:pPr>
        <w:pStyle w:val="15"/>
        <w:ind w:firstLine="480"/>
      </w:pPr>
    </w:p>
    <w:p w14:paraId="3C71C27C" w14:textId="13E7AC04" w:rsidR="00DA16A0" w:rsidRDefault="00F609C0" w:rsidP="00F609C0">
      <w:pPr>
        <w:pStyle w:val="afb"/>
      </w:pPr>
      <w:bookmarkStart w:id="50" w:name="_Toc168479395"/>
      <w:r>
        <w:rPr>
          <w:rFonts w:hint="eastAsia"/>
        </w:rPr>
        <w:t>第四章</w:t>
      </w:r>
      <w:r>
        <w:rPr>
          <w:rFonts w:hint="eastAsia"/>
        </w:rPr>
        <w:t xml:space="preserve"> </w:t>
      </w:r>
      <w:r>
        <w:rPr>
          <w:rFonts w:hint="eastAsia"/>
        </w:rPr>
        <w:t>預期結果</w:t>
      </w:r>
      <w:bookmarkEnd w:id="50"/>
    </w:p>
    <w:p w14:paraId="7622F2D5" w14:textId="506CD44D" w:rsidR="00A36888" w:rsidRPr="00A36888" w:rsidRDefault="00A36888" w:rsidP="0067684A">
      <w:pPr>
        <w:pStyle w:val="15"/>
        <w:ind w:firstLine="480"/>
      </w:pPr>
      <w:r>
        <w:rPr>
          <w:rFonts w:hint="eastAsia"/>
        </w:rPr>
        <w:t>預計利用研究方法</w:t>
      </w:r>
      <w:proofErr w:type="gramStart"/>
      <w:r>
        <w:rPr>
          <w:rFonts w:hint="eastAsia"/>
        </w:rPr>
        <w:t>一</w:t>
      </w:r>
      <w:proofErr w:type="gramEnd"/>
      <w:r>
        <w:rPr>
          <w:rFonts w:hint="eastAsia"/>
        </w:rPr>
        <w:t>的焦點小組方法和其他研究方法同時進行蒐集文本的動作，並透過</w:t>
      </w:r>
      <w:r>
        <w:t>調整金融社群情緒詞典與情緒詞權重</w:t>
      </w:r>
      <w:r>
        <w:rPr>
          <w:rFonts w:hint="eastAsia"/>
        </w:rPr>
        <w:t>，結合質化與量化的研究法，了解各項影響因素的相關性來更好的調整各項參數的權重，幫助提高情緒分析的準確性。</w:t>
      </w:r>
      <w:r>
        <w:tab/>
      </w:r>
      <w:r w:rsidR="00196444">
        <w:rPr>
          <w:rFonts w:hint="eastAsia"/>
        </w:rPr>
        <w:t>透過</w:t>
      </w:r>
      <w:r>
        <w:rPr>
          <w:rFonts w:hint="eastAsia"/>
        </w:rPr>
        <w:t>建立</w:t>
      </w:r>
      <w:proofErr w:type="gramStart"/>
      <w:r>
        <w:rPr>
          <w:rFonts w:hint="eastAsia"/>
        </w:rPr>
        <w:t>一</w:t>
      </w:r>
      <w:proofErr w:type="gramEnd"/>
      <w:r>
        <w:rPr>
          <w:rFonts w:hint="eastAsia"/>
        </w:rPr>
        <w:t>高效</w:t>
      </w:r>
      <w:r w:rsidR="00745E5B">
        <w:rPr>
          <w:rFonts w:hint="eastAsia"/>
        </w:rPr>
        <w:t>、精</w:t>
      </w:r>
      <w:proofErr w:type="gramStart"/>
      <w:r w:rsidR="00745E5B">
        <w:rPr>
          <w:rFonts w:hint="eastAsia"/>
        </w:rPr>
        <w:t>準</w:t>
      </w:r>
      <w:proofErr w:type="gramEnd"/>
      <w:r w:rsidR="00745E5B">
        <w:rPr>
          <w:rFonts w:hint="eastAsia"/>
        </w:rPr>
        <w:t>分析社群情緒的</w:t>
      </w:r>
      <w:proofErr w:type="gramStart"/>
      <w:r>
        <w:rPr>
          <w:rFonts w:hint="eastAsia"/>
        </w:rPr>
        <w:t>的</w:t>
      </w:r>
      <w:proofErr w:type="gramEnd"/>
      <w:r>
        <w:rPr>
          <w:rFonts w:hint="eastAsia"/>
        </w:rPr>
        <w:t>情緒分析模型</w:t>
      </w:r>
      <w:r w:rsidR="00745E5B">
        <w:rPr>
          <w:rFonts w:hint="eastAsia"/>
        </w:rPr>
        <w:t>，找出</w:t>
      </w:r>
      <w:r>
        <w:t>社群情緒與股市活動之關聯</w:t>
      </w:r>
      <w:r w:rsidR="00745E5B">
        <w:rPr>
          <w:rFonts w:hint="eastAsia"/>
        </w:rPr>
        <w:t>，</w:t>
      </w:r>
      <w:r>
        <w:rPr>
          <w:rFonts w:hint="eastAsia"/>
        </w:rPr>
        <w:t>探討社群情緒變化與股市之間的關聯性，分析情緒波動是否能預測股市的短期或長期走勢、交易量的波動變化等股市交易活動。</w:t>
      </w:r>
    </w:p>
    <w:p w14:paraId="63419AFD" w14:textId="77777777" w:rsidR="001B6C89" w:rsidRDefault="001B6C89">
      <w:pPr>
        <w:rPr>
          <w:rFonts w:ascii="Times New Roman" w:hAnsi="Times New Roman" w:cs="Times New Roman"/>
          <w:b/>
          <w:sz w:val="36"/>
          <w:szCs w:val="36"/>
          <w:lang w:eastAsia="zh-TW"/>
        </w:rPr>
      </w:pPr>
      <w:r>
        <w:rPr>
          <w:lang w:eastAsia="zh-TW"/>
        </w:rPr>
        <w:br w:type="page"/>
      </w:r>
    </w:p>
    <w:p w14:paraId="52137FE7" w14:textId="6BCAEF0C" w:rsidR="00136032" w:rsidRPr="00417564" w:rsidRDefault="00136032" w:rsidP="001F1AA8">
      <w:pPr>
        <w:pStyle w:val="afb"/>
        <w:ind w:right="2"/>
      </w:pPr>
      <w:bookmarkStart w:id="51" w:name="_Toc168479396"/>
      <w:r w:rsidRPr="00417564">
        <w:lastRenderedPageBreak/>
        <w:t>參考文獻</w:t>
      </w:r>
      <w:bookmarkEnd w:id="9"/>
      <w:bookmarkEnd w:id="51"/>
    </w:p>
    <w:p w14:paraId="08FA64F6" w14:textId="7D6A8F99" w:rsidR="007A64B1" w:rsidRDefault="005C53AD" w:rsidP="0067684A">
      <w:pPr>
        <w:pStyle w:val="References"/>
        <w:tabs>
          <w:tab w:val="clear" w:pos="1170"/>
        </w:tabs>
        <w:spacing w:line="360" w:lineRule="auto"/>
        <w:ind w:left="360" w:hangingChars="150"/>
        <w:jc w:val="left"/>
        <w:rPr>
          <w:sz w:val="24"/>
          <w:szCs w:val="24"/>
        </w:rPr>
      </w:pPr>
      <w:bookmarkStart w:id="52" w:name="_Ref167738960"/>
      <w:r w:rsidRPr="005C53AD">
        <w:rPr>
          <w:sz w:val="24"/>
          <w:szCs w:val="24"/>
        </w:rPr>
        <w:t xml:space="preserve">Evans, </w:t>
      </w:r>
      <w:r w:rsidRPr="005C53AD">
        <w:rPr>
          <w:rFonts w:hint="eastAsia"/>
          <w:sz w:val="24"/>
          <w:szCs w:val="24"/>
        </w:rPr>
        <w:t>J</w:t>
      </w:r>
      <w:r w:rsidRPr="005C53AD">
        <w:rPr>
          <w:sz w:val="24"/>
          <w:szCs w:val="24"/>
        </w:rPr>
        <w:t xml:space="preserve">ulie Ryan. </w:t>
      </w:r>
      <w:r w:rsidR="00E41BF6">
        <w:rPr>
          <w:sz w:val="24"/>
          <w:szCs w:val="24"/>
        </w:rPr>
        <w:t>（</w:t>
      </w:r>
      <w:r w:rsidRPr="005C53AD">
        <w:rPr>
          <w:sz w:val="24"/>
          <w:szCs w:val="24"/>
        </w:rPr>
        <w:t>2021</w:t>
      </w:r>
      <w:r w:rsidR="00E41BF6">
        <w:rPr>
          <w:sz w:val="24"/>
          <w:szCs w:val="24"/>
        </w:rPr>
        <w:t>）</w:t>
      </w:r>
      <w:r w:rsidRPr="005C53AD">
        <w:rPr>
          <w:sz w:val="24"/>
          <w:szCs w:val="24"/>
        </w:rPr>
        <w:t>. </w:t>
      </w:r>
      <w:r w:rsidRPr="005C53AD">
        <w:rPr>
          <w:i/>
          <w:iCs/>
          <w:sz w:val="24"/>
          <w:szCs w:val="24"/>
        </w:rPr>
        <w:t>Nearly 60% of Young Investors Are Collaborating Thanks to Technology, Often Turning to Social Media for Advice</w:t>
      </w:r>
      <w:r w:rsidRPr="005C53AD">
        <w:rPr>
          <w:sz w:val="24"/>
          <w:szCs w:val="24"/>
        </w:rPr>
        <w:t xml:space="preserve">. </w:t>
      </w:r>
      <w:proofErr w:type="spellStart"/>
      <w:r w:rsidRPr="005C53AD">
        <w:rPr>
          <w:sz w:val="24"/>
          <w:szCs w:val="24"/>
        </w:rPr>
        <w:t>Magnifymoney</w:t>
      </w:r>
      <w:proofErr w:type="spellEnd"/>
      <w:r w:rsidRPr="005C53AD">
        <w:rPr>
          <w:sz w:val="24"/>
          <w:szCs w:val="24"/>
        </w:rPr>
        <w:t xml:space="preserve">. </w:t>
      </w:r>
      <w:hyperlink r:id="rId25" w:history="1">
        <w:r w:rsidRPr="00B46924">
          <w:rPr>
            <w:rStyle w:val="af"/>
            <w:sz w:val="24"/>
            <w:szCs w:val="24"/>
          </w:rPr>
          <w:t>https://www.magnifymoney.com/news/young-investors/</w:t>
        </w:r>
      </w:hyperlink>
      <w:r w:rsidRPr="005C53AD">
        <w:rPr>
          <w:sz w:val="24"/>
          <w:szCs w:val="24"/>
        </w:rPr>
        <w:t>.</w:t>
      </w:r>
      <w:bookmarkEnd w:id="52"/>
    </w:p>
    <w:p w14:paraId="3BF3BE1A" w14:textId="65CC80B7" w:rsidR="007A64B1" w:rsidRPr="00A825F5" w:rsidRDefault="00D97F08" w:rsidP="00DE2F16">
      <w:pPr>
        <w:pStyle w:val="References"/>
        <w:spacing w:line="360" w:lineRule="auto"/>
        <w:ind w:left="360" w:hangingChars="150"/>
        <w:jc w:val="left"/>
        <w:rPr>
          <w:sz w:val="24"/>
          <w:szCs w:val="24"/>
        </w:rPr>
      </w:pPr>
      <w:bookmarkStart w:id="53" w:name="_Ref167739128"/>
      <w:r w:rsidRPr="00A825F5">
        <w:rPr>
          <w:sz w:val="24"/>
          <w:szCs w:val="24"/>
        </w:rPr>
        <w:t>Liu, Chao-Chun</w:t>
      </w:r>
      <w:r w:rsidR="00653CBE">
        <w:rPr>
          <w:rFonts w:hint="eastAsia"/>
          <w:sz w:val="24"/>
          <w:szCs w:val="24"/>
          <w:lang w:eastAsia="zh-TW"/>
        </w:rPr>
        <w:t>.</w:t>
      </w:r>
      <w:r w:rsidRPr="00A825F5">
        <w:rPr>
          <w:sz w:val="24"/>
          <w:szCs w:val="24"/>
        </w:rPr>
        <w:t xml:space="preserve"> </w:t>
      </w:r>
      <w:r w:rsidR="00E41BF6">
        <w:rPr>
          <w:sz w:val="24"/>
          <w:szCs w:val="24"/>
          <w:lang w:eastAsia="zh-TW"/>
        </w:rPr>
        <w:t>（</w:t>
      </w:r>
      <w:r w:rsidRPr="00A825F5">
        <w:rPr>
          <w:sz w:val="24"/>
          <w:szCs w:val="24"/>
          <w:lang w:eastAsia="zh-TW"/>
        </w:rPr>
        <w:t>2008</w:t>
      </w:r>
      <w:r w:rsidR="00E41BF6">
        <w:rPr>
          <w:sz w:val="24"/>
          <w:szCs w:val="24"/>
          <w:lang w:eastAsia="zh-TW"/>
        </w:rPr>
        <w:t>）</w:t>
      </w:r>
      <w:r w:rsidRPr="00A825F5">
        <w:rPr>
          <w:sz w:val="24"/>
          <w:szCs w:val="24"/>
          <w:lang w:eastAsia="zh-TW"/>
        </w:rPr>
        <w:t>.</w:t>
      </w:r>
      <w:r w:rsidRPr="00A825F5">
        <w:rPr>
          <w:sz w:val="24"/>
          <w:szCs w:val="24"/>
          <w:shd w:val="clear" w:color="auto" w:fill="FFFFFF"/>
        </w:rPr>
        <w:t xml:space="preserve"> An Empirical study of the Relationship Among Philadelphia Semiconductor Index in American, Taiwan Stock Index and TSMC Stock Price</w:t>
      </w:r>
      <w:r w:rsidR="00D85504" w:rsidRPr="00A825F5">
        <w:rPr>
          <w:rFonts w:ascii="標楷體" w:eastAsia="標楷體" w:hAnsi="標楷體" w:cs="標楷體"/>
          <w:sz w:val="24"/>
          <w:szCs w:val="24"/>
        </w:rPr>
        <w:t xml:space="preserve"> </w:t>
      </w:r>
      <w:r w:rsidR="00E41BF6">
        <w:rPr>
          <w:sz w:val="24"/>
          <w:szCs w:val="24"/>
          <w:shd w:val="clear" w:color="auto" w:fill="FFFFFF"/>
        </w:rPr>
        <w:t>（</w:t>
      </w:r>
      <w:r w:rsidR="00D85504" w:rsidRPr="00A825F5">
        <w:rPr>
          <w:sz w:val="24"/>
          <w:szCs w:val="24"/>
          <w:shd w:val="clear" w:color="auto" w:fill="FFFFFF"/>
        </w:rPr>
        <w:t>Unpublished master’s thesis</w:t>
      </w:r>
      <w:r w:rsidR="00E41BF6">
        <w:rPr>
          <w:sz w:val="24"/>
          <w:szCs w:val="24"/>
          <w:shd w:val="clear" w:color="auto" w:fill="FFFFFF"/>
        </w:rPr>
        <w:t>）</w:t>
      </w:r>
      <w:r w:rsidR="00D85504" w:rsidRPr="00A825F5">
        <w:rPr>
          <w:sz w:val="24"/>
          <w:szCs w:val="24"/>
          <w:shd w:val="clear" w:color="auto" w:fill="FFFFFF"/>
        </w:rPr>
        <w:t>.</w:t>
      </w:r>
      <w:r w:rsidR="00587059" w:rsidRPr="00A825F5">
        <w:rPr>
          <w:sz w:val="24"/>
          <w:szCs w:val="24"/>
        </w:rPr>
        <w:t xml:space="preserve"> </w:t>
      </w:r>
      <w:r w:rsidR="00587059" w:rsidRPr="00A825F5">
        <w:rPr>
          <w:sz w:val="24"/>
          <w:szCs w:val="24"/>
          <w:shd w:val="clear" w:color="auto" w:fill="FFFFFF"/>
        </w:rPr>
        <w:t>National Taipei University</w:t>
      </w:r>
      <w:r w:rsidR="007A64B1" w:rsidRPr="00A825F5">
        <w:rPr>
          <w:sz w:val="24"/>
          <w:szCs w:val="24"/>
        </w:rPr>
        <w:t xml:space="preserve"> </w:t>
      </w:r>
      <w:r w:rsidR="007A64B1" w:rsidRPr="00A825F5">
        <w:rPr>
          <w:color w:val="555555"/>
          <w:sz w:val="24"/>
          <w:szCs w:val="24"/>
          <w:shd w:val="clear" w:color="auto" w:fill="FFFFFF"/>
        </w:rPr>
        <w:t xml:space="preserve">, </w:t>
      </w:r>
      <w:r w:rsidR="007A64B1" w:rsidRPr="00AD1962">
        <w:rPr>
          <w:sz w:val="24"/>
          <w:szCs w:val="24"/>
          <w:shd w:val="clear" w:color="auto" w:fill="FFFFFF"/>
        </w:rPr>
        <w:t>Taiwan, ROC.</w:t>
      </w:r>
      <w:bookmarkEnd w:id="53"/>
    </w:p>
    <w:p w14:paraId="292C55DD" w14:textId="5D5CF132" w:rsidR="00D97F08" w:rsidRDefault="00D63DDD" w:rsidP="0067684A">
      <w:pPr>
        <w:pStyle w:val="References"/>
        <w:wordWrap w:val="0"/>
        <w:spacing w:line="360" w:lineRule="auto"/>
        <w:ind w:left="360" w:hangingChars="150"/>
        <w:jc w:val="left"/>
        <w:rPr>
          <w:sz w:val="24"/>
          <w:szCs w:val="24"/>
        </w:rPr>
      </w:pPr>
      <w:bookmarkStart w:id="54" w:name="_Ref167739122"/>
      <w:r w:rsidRPr="00D63DDD">
        <w:rPr>
          <w:sz w:val="24"/>
          <w:szCs w:val="24"/>
        </w:rPr>
        <w:t xml:space="preserve">Liao, C. H., Kao, T. L., &amp; Yuan, S. M. </w:t>
      </w:r>
      <w:r w:rsidR="00E41BF6">
        <w:rPr>
          <w:sz w:val="24"/>
          <w:szCs w:val="24"/>
        </w:rPr>
        <w:t>（</w:t>
      </w:r>
      <w:r w:rsidRPr="00D63DDD">
        <w:rPr>
          <w:sz w:val="24"/>
          <w:szCs w:val="24"/>
        </w:rPr>
        <w:t>2020</w:t>
      </w:r>
      <w:r w:rsidR="00E41BF6">
        <w:rPr>
          <w:sz w:val="24"/>
          <w:szCs w:val="24"/>
        </w:rPr>
        <w:t>）</w:t>
      </w:r>
      <w:r w:rsidRPr="00D63DDD">
        <w:rPr>
          <w:sz w:val="24"/>
          <w:szCs w:val="24"/>
        </w:rPr>
        <w:t xml:space="preserve">. Forecasting Taiwan Capitalization Weighted Stock Index by Using Convolutional Neural Network. IEEE Xplore Logo. </w:t>
      </w:r>
      <w:hyperlink r:id="rId26" w:history="1">
        <w:r w:rsidR="00AF0DFF" w:rsidRPr="00484DFC">
          <w:rPr>
            <w:rStyle w:val="af"/>
            <w:sz w:val="24"/>
            <w:szCs w:val="24"/>
          </w:rPr>
          <w:t>https://ieeexplore-ieee-org.ntust.idm.oclc.org/document/9301956</w:t>
        </w:r>
      </w:hyperlink>
      <w:bookmarkEnd w:id="54"/>
    </w:p>
    <w:p w14:paraId="52692F4E" w14:textId="493974FB" w:rsidR="00AF0DFF" w:rsidRPr="0067684A" w:rsidRDefault="006529A2" w:rsidP="00DE2F16">
      <w:pPr>
        <w:pStyle w:val="References"/>
        <w:wordWrap w:val="0"/>
        <w:spacing w:line="360" w:lineRule="auto"/>
        <w:ind w:left="360" w:hangingChars="150"/>
        <w:jc w:val="left"/>
        <w:rPr>
          <w:sz w:val="24"/>
          <w:szCs w:val="24"/>
        </w:rPr>
      </w:pPr>
      <w:bookmarkStart w:id="55" w:name="_Ref167739152"/>
      <w:r w:rsidRPr="006529A2">
        <w:rPr>
          <w:sz w:val="24"/>
          <w:szCs w:val="24"/>
        </w:rPr>
        <w:t>C</w:t>
      </w:r>
      <w:r>
        <w:rPr>
          <w:rFonts w:hint="eastAsia"/>
          <w:sz w:val="24"/>
          <w:szCs w:val="24"/>
          <w:lang w:eastAsia="zh-TW"/>
        </w:rPr>
        <w:t>hen</w:t>
      </w:r>
      <w:r w:rsidRPr="006529A2">
        <w:rPr>
          <w:sz w:val="24"/>
          <w:szCs w:val="24"/>
        </w:rPr>
        <w:t>,</w:t>
      </w:r>
      <w:r w:rsidR="005D6C89">
        <w:rPr>
          <w:rFonts w:hint="eastAsia"/>
          <w:sz w:val="24"/>
          <w:szCs w:val="24"/>
          <w:lang w:eastAsia="zh-TW"/>
        </w:rPr>
        <w:t xml:space="preserve"> </w:t>
      </w:r>
      <w:r w:rsidRPr="006529A2">
        <w:rPr>
          <w:sz w:val="24"/>
          <w:szCs w:val="24"/>
        </w:rPr>
        <w:t>K</w:t>
      </w:r>
      <w:r>
        <w:rPr>
          <w:rFonts w:hint="eastAsia"/>
          <w:sz w:val="24"/>
          <w:szCs w:val="24"/>
          <w:lang w:eastAsia="zh-TW"/>
        </w:rPr>
        <w:t>uan</w:t>
      </w:r>
      <w:r w:rsidRPr="006529A2">
        <w:rPr>
          <w:sz w:val="24"/>
          <w:szCs w:val="24"/>
        </w:rPr>
        <w:t>-Y</w:t>
      </w:r>
      <w:r>
        <w:rPr>
          <w:rFonts w:hint="eastAsia"/>
          <w:sz w:val="24"/>
          <w:szCs w:val="24"/>
          <w:lang w:eastAsia="zh-TW"/>
        </w:rPr>
        <w:t xml:space="preserve">u. </w:t>
      </w:r>
      <w:r w:rsidR="00E41BF6">
        <w:rPr>
          <w:rFonts w:hint="eastAsia"/>
          <w:sz w:val="24"/>
          <w:szCs w:val="24"/>
          <w:lang w:eastAsia="zh-TW"/>
        </w:rPr>
        <w:t>（</w:t>
      </w:r>
      <w:r>
        <w:rPr>
          <w:rFonts w:hint="eastAsia"/>
          <w:sz w:val="24"/>
          <w:szCs w:val="24"/>
          <w:lang w:eastAsia="zh-TW"/>
        </w:rPr>
        <w:t>2020</w:t>
      </w:r>
      <w:r w:rsidR="00E41BF6">
        <w:rPr>
          <w:rFonts w:hint="eastAsia"/>
          <w:sz w:val="24"/>
          <w:szCs w:val="24"/>
          <w:lang w:eastAsia="zh-TW"/>
        </w:rPr>
        <w:t>）</w:t>
      </w:r>
      <w:r>
        <w:rPr>
          <w:rFonts w:hint="eastAsia"/>
          <w:sz w:val="24"/>
          <w:szCs w:val="24"/>
          <w:lang w:eastAsia="zh-TW"/>
        </w:rPr>
        <w:t>.</w:t>
      </w:r>
      <w:r w:rsidRPr="006529A2">
        <w:t xml:space="preserve"> </w:t>
      </w:r>
      <w:r w:rsidRPr="006529A2">
        <w:rPr>
          <w:sz w:val="24"/>
          <w:szCs w:val="24"/>
          <w:lang w:eastAsia="zh-TW"/>
        </w:rPr>
        <w:t>Predicting Stock Price Trends using Social Reviews: Evidence from the S&amp;P 500 Firms</w:t>
      </w:r>
      <w:r>
        <w:rPr>
          <w:rFonts w:hint="eastAsia"/>
          <w:sz w:val="24"/>
          <w:szCs w:val="24"/>
          <w:lang w:eastAsia="zh-TW"/>
        </w:rPr>
        <w:t xml:space="preserve">, </w:t>
      </w:r>
      <w:r w:rsidR="00E41BF6">
        <w:rPr>
          <w:sz w:val="24"/>
          <w:szCs w:val="24"/>
          <w:shd w:val="clear" w:color="auto" w:fill="FFFFFF"/>
        </w:rPr>
        <w:t>（</w:t>
      </w:r>
      <w:r w:rsidRPr="00A825F5">
        <w:rPr>
          <w:sz w:val="24"/>
          <w:szCs w:val="24"/>
          <w:shd w:val="clear" w:color="auto" w:fill="FFFFFF"/>
        </w:rPr>
        <w:t>Unpublished master’s thesis</w:t>
      </w:r>
      <w:r w:rsidR="00E41BF6">
        <w:rPr>
          <w:sz w:val="24"/>
          <w:szCs w:val="24"/>
          <w:shd w:val="clear" w:color="auto" w:fill="FFFFFF"/>
        </w:rPr>
        <w:t>）</w:t>
      </w:r>
      <w:r w:rsidRPr="00A825F5">
        <w:rPr>
          <w:sz w:val="24"/>
          <w:szCs w:val="24"/>
          <w:shd w:val="clear" w:color="auto" w:fill="FFFFFF"/>
        </w:rPr>
        <w:t>.</w:t>
      </w:r>
      <w:r w:rsidR="00E40813">
        <w:rPr>
          <w:rFonts w:hint="eastAsia"/>
          <w:sz w:val="24"/>
          <w:szCs w:val="24"/>
          <w:shd w:val="clear" w:color="auto" w:fill="FFFFFF"/>
          <w:lang w:eastAsia="zh-TW"/>
        </w:rPr>
        <w:t xml:space="preserve"> Nationa</w:t>
      </w:r>
      <w:r w:rsidR="00D9154E">
        <w:rPr>
          <w:rFonts w:hint="eastAsia"/>
          <w:sz w:val="24"/>
          <w:szCs w:val="24"/>
          <w:shd w:val="clear" w:color="auto" w:fill="FFFFFF"/>
          <w:lang w:eastAsia="zh-TW"/>
        </w:rPr>
        <w:t>l</w:t>
      </w:r>
      <w:r w:rsidR="00E40813">
        <w:rPr>
          <w:rFonts w:hint="eastAsia"/>
          <w:sz w:val="24"/>
          <w:szCs w:val="24"/>
          <w:shd w:val="clear" w:color="auto" w:fill="FFFFFF"/>
          <w:lang w:eastAsia="zh-TW"/>
        </w:rPr>
        <w:t xml:space="preserve"> Chung Cheng University, </w:t>
      </w:r>
      <w:r w:rsidR="00E40813" w:rsidRPr="00AD1962">
        <w:rPr>
          <w:sz w:val="24"/>
          <w:szCs w:val="24"/>
          <w:shd w:val="clear" w:color="auto" w:fill="FFFFFF"/>
        </w:rPr>
        <w:t>Taiwan, ROC.</w:t>
      </w:r>
      <w:bookmarkEnd w:id="55"/>
    </w:p>
    <w:p w14:paraId="51B28418" w14:textId="7E7E320B" w:rsidR="0060166B" w:rsidRPr="0067684A" w:rsidRDefault="0060166B" w:rsidP="0060166B">
      <w:pPr>
        <w:pStyle w:val="References"/>
        <w:wordWrap w:val="0"/>
        <w:spacing w:line="360" w:lineRule="auto"/>
        <w:ind w:left="360" w:hangingChars="150"/>
        <w:jc w:val="left"/>
        <w:rPr>
          <w:sz w:val="24"/>
          <w:szCs w:val="24"/>
        </w:rPr>
      </w:pPr>
      <w:bookmarkStart w:id="56" w:name="_Ref167816718"/>
      <w:r w:rsidRPr="0067684A">
        <w:rPr>
          <w:sz w:val="24"/>
          <w:szCs w:val="24"/>
        </w:rPr>
        <w:t xml:space="preserve">Ferrara , E., &amp; Yang , Z. </w:t>
      </w:r>
      <w:r w:rsidR="007F513A">
        <w:rPr>
          <w:sz w:val="24"/>
          <w:szCs w:val="24"/>
        </w:rPr>
        <w:t>（</w:t>
      </w:r>
      <w:r w:rsidRPr="0067684A">
        <w:rPr>
          <w:sz w:val="24"/>
          <w:szCs w:val="24"/>
          <w:lang w:eastAsia="zh-TW"/>
        </w:rPr>
        <w:t>2015</w:t>
      </w:r>
      <w:r w:rsidR="007F513A">
        <w:rPr>
          <w:sz w:val="24"/>
          <w:szCs w:val="24"/>
        </w:rPr>
        <w:t>）</w:t>
      </w:r>
      <w:r w:rsidRPr="0067684A">
        <w:rPr>
          <w:sz w:val="24"/>
          <w:szCs w:val="24"/>
        </w:rPr>
        <w:t xml:space="preserve">. Measuring Emotional Contagion </w:t>
      </w:r>
      <w:proofErr w:type="gramStart"/>
      <w:r w:rsidRPr="0067684A">
        <w:rPr>
          <w:sz w:val="24"/>
          <w:szCs w:val="24"/>
        </w:rPr>
        <w:t>In</w:t>
      </w:r>
      <w:proofErr w:type="gramEnd"/>
      <w:r w:rsidRPr="0067684A">
        <w:rPr>
          <w:sz w:val="24"/>
          <w:szCs w:val="24"/>
        </w:rPr>
        <w:t xml:space="preserve"> </w:t>
      </w:r>
      <w:proofErr w:type="spellStart"/>
      <w:r w:rsidRPr="0067684A">
        <w:rPr>
          <w:sz w:val="24"/>
          <w:szCs w:val="24"/>
        </w:rPr>
        <w:t>Soicial</w:t>
      </w:r>
      <w:proofErr w:type="spellEnd"/>
      <w:r w:rsidRPr="0067684A">
        <w:rPr>
          <w:sz w:val="24"/>
          <w:szCs w:val="24"/>
        </w:rPr>
        <w:t xml:space="preserve"> Media.</w:t>
      </w:r>
      <w:bookmarkStart w:id="57" w:name="_Ref167816473"/>
      <w:r w:rsidRPr="0067684A">
        <w:rPr>
          <w:i/>
          <w:iCs/>
          <w:sz w:val="24"/>
          <w:szCs w:val="24"/>
        </w:rPr>
        <w:t xml:space="preserve"> </w:t>
      </w:r>
      <w:proofErr w:type="spellStart"/>
      <w:r w:rsidRPr="0067684A">
        <w:rPr>
          <w:i/>
          <w:iCs/>
          <w:sz w:val="24"/>
          <w:szCs w:val="24"/>
        </w:rPr>
        <w:t>Plos</w:t>
      </w:r>
      <w:proofErr w:type="spellEnd"/>
      <w:r w:rsidRPr="0067684A">
        <w:rPr>
          <w:i/>
          <w:iCs/>
          <w:sz w:val="24"/>
          <w:szCs w:val="24"/>
        </w:rPr>
        <w:t xml:space="preserve"> One.</w:t>
      </w:r>
      <w:bookmarkEnd w:id="56"/>
      <w:bookmarkEnd w:id="57"/>
    </w:p>
    <w:p w14:paraId="48826F5D" w14:textId="037FEC29" w:rsidR="0060166B" w:rsidRPr="0067684A" w:rsidRDefault="0060166B" w:rsidP="0060166B">
      <w:pPr>
        <w:pStyle w:val="References"/>
        <w:wordWrap w:val="0"/>
        <w:spacing w:line="360" w:lineRule="auto"/>
        <w:ind w:left="360" w:hangingChars="150"/>
        <w:jc w:val="left"/>
        <w:rPr>
          <w:sz w:val="24"/>
          <w:szCs w:val="24"/>
        </w:rPr>
      </w:pPr>
      <w:bookmarkStart w:id="58" w:name="_Ref167816483"/>
      <w:proofErr w:type="spellStart"/>
      <w:r w:rsidRPr="0067684A">
        <w:rPr>
          <w:sz w:val="24"/>
          <w:szCs w:val="24"/>
        </w:rPr>
        <w:t>Ruzzene</w:t>
      </w:r>
      <w:proofErr w:type="spellEnd"/>
      <w:r w:rsidRPr="0067684A">
        <w:rPr>
          <w:sz w:val="24"/>
          <w:szCs w:val="24"/>
        </w:rPr>
        <w:t xml:space="preserve">, A. </w:t>
      </w:r>
      <w:r w:rsidR="007F513A">
        <w:rPr>
          <w:sz w:val="24"/>
          <w:szCs w:val="24"/>
        </w:rPr>
        <w:t>（</w:t>
      </w:r>
      <w:r w:rsidRPr="0067684A">
        <w:rPr>
          <w:sz w:val="24"/>
          <w:szCs w:val="24"/>
        </w:rPr>
        <w:t>2022</w:t>
      </w:r>
      <w:r w:rsidR="007F513A">
        <w:rPr>
          <w:sz w:val="24"/>
          <w:szCs w:val="24"/>
        </w:rPr>
        <w:t>）</w:t>
      </w:r>
      <w:r w:rsidRPr="0067684A">
        <w:rPr>
          <w:sz w:val="24"/>
          <w:szCs w:val="24"/>
        </w:rPr>
        <w:t xml:space="preserve">. Exploring the role of moral emotions in online hate speech. </w:t>
      </w:r>
      <w:r w:rsidRPr="0067684A">
        <w:rPr>
          <w:i/>
          <w:iCs/>
          <w:sz w:val="24"/>
          <w:szCs w:val="24"/>
        </w:rPr>
        <w:t>Social Science Computer Review</w:t>
      </w:r>
      <w:r w:rsidRPr="0067684A">
        <w:rPr>
          <w:sz w:val="24"/>
          <w:szCs w:val="24"/>
        </w:rPr>
        <w:t>, 40</w:t>
      </w:r>
      <w:r w:rsidR="007F513A">
        <w:rPr>
          <w:sz w:val="24"/>
          <w:szCs w:val="24"/>
        </w:rPr>
        <w:t>（</w:t>
      </w:r>
      <w:r w:rsidRPr="0067684A">
        <w:rPr>
          <w:sz w:val="24"/>
          <w:szCs w:val="24"/>
        </w:rPr>
        <w:t>2</w:t>
      </w:r>
      <w:r w:rsidR="007F513A">
        <w:rPr>
          <w:sz w:val="24"/>
          <w:szCs w:val="24"/>
        </w:rPr>
        <w:t>）</w:t>
      </w:r>
      <w:r w:rsidRPr="0067684A">
        <w:rPr>
          <w:sz w:val="24"/>
          <w:szCs w:val="24"/>
        </w:rPr>
        <w:t>, 377-396.</w:t>
      </w:r>
      <w:bookmarkEnd w:id="58"/>
    </w:p>
    <w:p w14:paraId="118FA06A" w14:textId="013437C0" w:rsidR="0060166B" w:rsidRPr="0067684A" w:rsidRDefault="0060166B" w:rsidP="00DE2F16">
      <w:pPr>
        <w:pStyle w:val="References"/>
        <w:wordWrap w:val="0"/>
        <w:spacing w:line="360" w:lineRule="auto"/>
        <w:ind w:left="360" w:hangingChars="150"/>
        <w:jc w:val="left"/>
        <w:rPr>
          <w:sz w:val="24"/>
          <w:szCs w:val="24"/>
        </w:rPr>
      </w:pPr>
      <w:bookmarkStart w:id="59" w:name="_Ref167816823"/>
      <w:r w:rsidRPr="0067684A">
        <w:rPr>
          <w:sz w:val="24"/>
          <w:szCs w:val="24"/>
        </w:rPr>
        <w:t xml:space="preserve">Wang, H., Wang, L., Su, F., Yi, X., &amp; Tsou, B. K. </w:t>
      </w:r>
      <w:r w:rsidR="007F513A">
        <w:rPr>
          <w:sz w:val="24"/>
          <w:szCs w:val="24"/>
        </w:rPr>
        <w:t>（</w:t>
      </w:r>
      <w:r w:rsidRPr="0067684A">
        <w:rPr>
          <w:sz w:val="24"/>
          <w:szCs w:val="24"/>
        </w:rPr>
        <w:t>2021</w:t>
      </w:r>
      <w:r w:rsidR="007F513A">
        <w:rPr>
          <w:sz w:val="24"/>
          <w:szCs w:val="24"/>
        </w:rPr>
        <w:t>）</w:t>
      </w:r>
      <w:r w:rsidRPr="0067684A">
        <w:rPr>
          <w:sz w:val="24"/>
          <w:szCs w:val="24"/>
        </w:rPr>
        <w:t xml:space="preserve">. How do emotion expressions transform interpersonal resonance? Exploring the emotional influence process in online social interaction using facial expression analysis. </w:t>
      </w:r>
      <w:r w:rsidRPr="0067684A">
        <w:rPr>
          <w:i/>
          <w:iCs/>
          <w:sz w:val="24"/>
          <w:szCs w:val="24"/>
        </w:rPr>
        <w:t>International Journal of Information Management</w:t>
      </w:r>
      <w:r w:rsidRPr="0067684A">
        <w:rPr>
          <w:sz w:val="24"/>
          <w:szCs w:val="24"/>
        </w:rPr>
        <w:t>, 57, 102293</w:t>
      </w:r>
      <w:bookmarkEnd w:id="59"/>
    </w:p>
    <w:p w14:paraId="535D4853" w14:textId="300EA431" w:rsidR="0060166B" w:rsidRPr="0067684A" w:rsidRDefault="0060166B" w:rsidP="0060166B">
      <w:pPr>
        <w:pStyle w:val="aff9"/>
        <w:ind w:hanging="360"/>
      </w:pPr>
      <w:bookmarkStart w:id="60" w:name="_Ref167817017"/>
      <w:r w:rsidRPr="0067684A">
        <w:t xml:space="preserve">Stieglitz, S., &amp; Dang-Xuan, L. </w:t>
      </w:r>
      <w:r w:rsidR="007F513A">
        <w:t>（</w:t>
      </w:r>
      <w:r w:rsidRPr="0067684A">
        <w:t>2013</w:t>
      </w:r>
      <w:r w:rsidR="007F513A">
        <w:t>）</w:t>
      </w:r>
      <w:r w:rsidRPr="0067684A">
        <w:t>. Emotions and information diffusion in social media—sentiment of microblogs and sharing behavior.</w:t>
      </w:r>
      <w:r w:rsidRPr="0067684A">
        <w:rPr>
          <w:i/>
          <w:iCs/>
        </w:rPr>
        <w:t xml:space="preserve"> Journal of management information systems</w:t>
      </w:r>
      <w:r w:rsidRPr="0067684A">
        <w:t>, 29</w:t>
      </w:r>
      <w:r w:rsidR="007F513A">
        <w:t>（</w:t>
      </w:r>
      <w:r w:rsidRPr="0067684A">
        <w:t>4</w:t>
      </w:r>
      <w:r w:rsidR="007F513A">
        <w:t>）</w:t>
      </w:r>
      <w:r w:rsidRPr="0067684A">
        <w:t>, 217-248.</w:t>
      </w:r>
      <w:bookmarkEnd w:id="60"/>
    </w:p>
    <w:p w14:paraId="4E7EBC43" w14:textId="5F58DCDB" w:rsidR="0060166B" w:rsidRDefault="0060166B" w:rsidP="00EC6CFF">
      <w:pPr>
        <w:pStyle w:val="aff9"/>
        <w:ind w:hanging="360"/>
        <w:jc w:val="left"/>
      </w:pPr>
      <w:bookmarkStart w:id="61" w:name="_Ref167816501"/>
      <w:r w:rsidRPr="0067684A">
        <w:lastRenderedPageBreak/>
        <w:t xml:space="preserve">Baker, S. R., Bloom, N., Davis, S. J., &amp; Sammon, M. </w:t>
      </w:r>
      <w:r w:rsidR="007F513A">
        <w:t>（</w:t>
      </w:r>
      <w:r w:rsidRPr="0067684A">
        <w:t>2020</w:t>
      </w:r>
      <w:r w:rsidR="007F513A">
        <w:t>）</w:t>
      </w:r>
      <w:r w:rsidRPr="0067684A">
        <w:t xml:space="preserve">. What triggers stock market </w:t>
      </w:r>
      <w:proofErr w:type="gramStart"/>
      <w:r w:rsidRPr="0067684A">
        <w:t>jumps?.</w:t>
      </w:r>
      <w:proofErr w:type="gramEnd"/>
      <w:r w:rsidRPr="0067684A">
        <w:t xml:space="preserve"> Available at SSRN 3680913.</w:t>
      </w:r>
      <w:bookmarkStart w:id="62" w:name="_Ref167739213"/>
      <w:bookmarkEnd w:id="61"/>
    </w:p>
    <w:p w14:paraId="6CEC6968" w14:textId="69D22BB0" w:rsidR="0060166B" w:rsidRPr="0060166B" w:rsidRDefault="00431E36" w:rsidP="0067684A">
      <w:pPr>
        <w:pStyle w:val="aff9"/>
        <w:ind w:hanging="360"/>
      </w:pPr>
      <w:r w:rsidRPr="0060166B">
        <w:t>C</w:t>
      </w:r>
      <w:r w:rsidRPr="0067684A">
        <w:t>hen</w:t>
      </w:r>
      <w:r w:rsidRPr="0060166B">
        <w:t>, C</w:t>
      </w:r>
      <w:r w:rsidRPr="0067684A">
        <w:t>hian</w:t>
      </w:r>
      <w:r w:rsidRPr="0060166B">
        <w:t>-Y</w:t>
      </w:r>
      <w:r w:rsidRPr="0067684A">
        <w:t>u</w:t>
      </w:r>
      <w:r w:rsidR="00424230" w:rsidRPr="0067684A">
        <w:t xml:space="preserve">. </w:t>
      </w:r>
      <w:r w:rsidR="00E41BF6" w:rsidRPr="0067684A">
        <w:rPr>
          <w:rFonts w:hint="eastAsia"/>
        </w:rPr>
        <w:t>（</w:t>
      </w:r>
      <w:r w:rsidRPr="0067684A">
        <w:t>202</w:t>
      </w:r>
      <w:r w:rsidR="00424230" w:rsidRPr="0067684A">
        <w:t>2</w:t>
      </w:r>
      <w:r w:rsidR="00E41BF6" w:rsidRPr="0067684A">
        <w:rPr>
          <w:rFonts w:hint="eastAsia"/>
        </w:rPr>
        <w:t>）</w:t>
      </w:r>
      <w:r w:rsidR="00424230" w:rsidRPr="0067684A">
        <w:t xml:space="preserve">. A Study of Sentiment Analysis on Financial Material Information, </w:t>
      </w:r>
      <w:r w:rsidR="00E41BF6" w:rsidRPr="0067684A">
        <w:rPr>
          <w:rFonts w:hint="eastAsia"/>
        </w:rPr>
        <w:t>（</w:t>
      </w:r>
      <w:r w:rsidR="00424230" w:rsidRPr="0067684A">
        <w:t>Unpublished master’s thesis</w:t>
      </w:r>
      <w:r w:rsidR="00E41BF6" w:rsidRPr="0067684A">
        <w:rPr>
          <w:rFonts w:hint="eastAsia"/>
        </w:rPr>
        <w:t>）</w:t>
      </w:r>
      <w:r w:rsidR="00424230" w:rsidRPr="0067684A">
        <w:t xml:space="preserve">. </w:t>
      </w:r>
      <w:r w:rsidR="000A5DB9" w:rsidRPr="0067684A">
        <w:t>Feng Chia University</w:t>
      </w:r>
      <w:r w:rsidR="00424230" w:rsidRPr="0067684A">
        <w:t xml:space="preserve"> , Taiwan, ROC.</w:t>
      </w:r>
      <w:bookmarkEnd w:id="62"/>
    </w:p>
    <w:p w14:paraId="76FC09DA" w14:textId="77777777" w:rsidR="0060166B" w:rsidRPr="0060166B" w:rsidRDefault="004A3B77" w:rsidP="0067684A">
      <w:pPr>
        <w:pStyle w:val="aff9"/>
        <w:ind w:hanging="360"/>
      </w:pPr>
      <w:bookmarkStart w:id="63" w:name="_Ref167739204"/>
      <w:r w:rsidRPr="0060166B">
        <w:t>Juan,</w:t>
      </w:r>
      <w:r w:rsidR="005D6C89" w:rsidRPr="0067684A">
        <w:t xml:space="preserve"> </w:t>
      </w:r>
      <w:r w:rsidRPr="0060166B">
        <w:t>Zong-Yong</w:t>
      </w:r>
      <w:r w:rsidRPr="0067684A">
        <w:t xml:space="preserve">. </w:t>
      </w:r>
      <w:r w:rsidR="00E41BF6" w:rsidRPr="0067684A">
        <w:rPr>
          <w:rFonts w:hint="eastAsia"/>
        </w:rPr>
        <w:t>（</w:t>
      </w:r>
      <w:r w:rsidRPr="0067684A">
        <w:t>2022</w:t>
      </w:r>
      <w:r w:rsidR="00E41BF6" w:rsidRPr="0067684A">
        <w:rPr>
          <w:rFonts w:hint="eastAsia"/>
        </w:rPr>
        <w:t>）</w:t>
      </w:r>
      <w:r w:rsidRPr="0067684A">
        <w:t xml:space="preserve">. </w:t>
      </w:r>
      <w:r w:rsidRPr="0060166B">
        <w:t xml:space="preserve">Use BERT to Mine Medium and Large-Cap Stock News Data to Explore </w:t>
      </w:r>
      <w:proofErr w:type="gramStart"/>
      <w:r w:rsidRPr="0060166B">
        <w:t>The</w:t>
      </w:r>
      <w:proofErr w:type="gramEnd"/>
      <w:r w:rsidRPr="0060166B">
        <w:t xml:space="preserve"> Rise and Fall of Its Stock Price - Taking TSMC as An Example</w:t>
      </w:r>
      <w:r w:rsidRPr="0067684A">
        <w:t xml:space="preserve">, </w:t>
      </w:r>
      <w:r w:rsidR="00E41BF6" w:rsidRPr="0067684A">
        <w:rPr>
          <w:rFonts w:hint="eastAsia"/>
        </w:rPr>
        <w:t>（</w:t>
      </w:r>
      <w:r w:rsidRPr="0067684A">
        <w:t>Unpublished master’s thesis</w:t>
      </w:r>
      <w:r w:rsidR="00E41BF6" w:rsidRPr="0067684A">
        <w:rPr>
          <w:rFonts w:hint="eastAsia"/>
        </w:rPr>
        <w:t>）</w:t>
      </w:r>
      <w:r w:rsidRPr="0067684A">
        <w:t>. National Yunlin University of Science and Technology , Taiwan, ROC.</w:t>
      </w:r>
      <w:bookmarkStart w:id="64" w:name="_Ref167816500"/>
      <w:bookmarkEnd w:id="63"/>
    </w:p>
    <w:bookmarkEnd w:id="64"/>
    <w:p w14:paraId="1917FA82" w14:textId="24E90CB0" w:rsidR="00656D1F" w:rsidRDefault="00EC0C1B" w:rsidP="00656D1F">
      <w:pPr>
        <w:pStyle w:val="aff9"/>
        <w:ind w:hanging="360"/>
      </w:pPr>
      <w:r w:rsidRPr="00EC0C1B">
        <w:t xml:space="preserve">Bryan, S. H. </w:t>
      </w:r>
      <w:r w:rsidR="007F513A">
        <w:t>（</w:t>
      </w:r>
      <w:r w:rsidRPr="00EC0C1B">
        <w:t>1997</w:t>
      </w:r>
      <w:r w:rsidR="007F513A">
        <w:t>）</w:t>
      </w:r>
      <w:r w:rsidRPr="00EC0C1B">
        <w:t xml:space="preserve">. Incremental information content of required disclosures contained in management discussion and analysis. </w:t>
      </w:r>
      <w:r w:rsidRPr="0067684A">
        <w:rPr>
          <w:i/>
          <w:iCs/>
        </w:rPr>
        <w:t>Accounting Review</w:t>
      </w:r>
    </w:p>
    <w:p w14:paraId="34CD66B2" w14:textId="51160EBC" w:rsidR="00656D1F" w:rsidRPr="0067684A" w:rsidRDefault="00656D1F" w:rsidP="0067684A">
      <w:pPr>
        <w:pStyle w:val="aff9"/>
        <w:ind w:hanging="360"/>
      </w:pPr>
      <w:r w:rsidRPr="0067684A">
        <w:t>Nandini Jayaram</w:t>
      </w:r>
      <w:r w:rsidRPr="0067684A">
        <w:rPr>
          <w:rFonts w:hint="eastAsia"/>
        </w:rPr>
        <w:t>（</w:t>
      </w:r>
      <w:r w:rsidRPr="0067684A">
        <w:t>202</w:t>
      </w:r>
      <w:r w:rsidR="00EE35BB">
        <w:rPr>
          <w:rFonts w:hint="eastAsia"/>
          <w:lang w:eastAsia="zh-TW"/>
        </w:rPr>
        <w:t>1</w:t>
      </w:r>
      <w:r w:rsidRPr="0067684A">
        <w:rPr>
          <w:rFonts w:hint="eastAsia"/>
        </w:rPr>
        <w:t>）</w:t>
      </w:r>
      <w:hyperlink r:id="rId27" w:history="1">
        <w:r w:rsidRPr="0067684A">
          <w:t>The Rising Power of the Individual Investor: How Social Media Sentiments and User Activity Impact Stock Price Volatility and Trading Volume</w:t>
        </w:r>
      </w:hyperlink>
    </w:p>
    <w:p w14:paraId="23C908E6" w14:textId="7DEEEDED" w:rsidR="00DE2F16" w:rsidRPr="00656D1F" w:rsidRDefault="00DC7CBF" w:rsidP="0067684A">
      <w:pPr>
        <w:pStyle w:val="aff9"/>
        <w:ind w:hanging="360"/>
        <w:rPr>
          <w:lang w:eastAsia="zh-TW"/>
        </w:rPr>
      </w:pPr>
      <w:r>
        <w:rPr>
          <w:lang w:eastAsia="zh-TW"/>
        </w:rPr>
        <w:t xml:space="preserve">Fan, </w:t>
      </w:r>
      <w:proofErr w:type="spellStart"/>
      <w:r>
        <w:rPr>
          <w:lang w:eastAsia="zh-TW"/>
        </w:rPr>
        <w:t>Yunqia</w:t>
      </w:r>
      <w:proofErr w:type="spellEnd"/>
      <w:r>
        <w:rPr>
          <w:rFonts w:hint="eastAsia"/>
          <w:lang w:eastAsia="zh-TW"/>
        </w:rPr>
        <w:t xml:space="preserve">, </w:t>
      </w:r>
      <w:r>
        <w:rPr>
          <w:lang w:eastAsia="zh-TW"/>
        </w:rPr>
        <w:t xml:space="preserve">Zhou, </w:t>
      </w:r>
      <w:proofErr w:type="spellStart"/>
      <w:r>
        <w:rPr>
          <w:lang w:eastAsia="zh-TW"/>
        </w:rPr>
        <w:t>Fangzhaoa</w:t>
      </w:r>
      <w:proofErr w:type="spellEnd"/>
      <w:r>
        <w:rPr>
          <w:rFonts w:hint="eastAsia"/>
          <w:lang w:eastAsia="zh-TW"/>
        </w:rPr>
        <w:t xml:space="preserve">, </w:t>
      </w:r>
      <w:r>
        <w:rPr>
          <w:lang w:eastAsia="zh-TW"/>
        </w:rPr>
        <w:t>An, Yunbib</w:t>
      </w:r>
      <w:r>
        <w:rPr>
          <w:rFonts w:hint="eastAsia"/>
          <w:lang w:eastAsia="zh-TW"/>
        </w:rPr>
        <w:t xml:space="preserve">, </w:t>
      </w:r>
      <w:r>
        <w:rPr>
          <w:lang w:eastAsia="zh-TW"/>
        </w:rPr>
        <w:t>An Y.</w:t>
      </w:r>
      <w:r>
        <w:rPr>
          <w:rFonts w:hint="eastAsia"/>
          <w:lang w:eastAsia="zh-TW"/>
        </w:rPr>
        <w:t xml:space="preserve"> &amp; </w:t>
      </w:r>
      <w:r>
        <w:rPr>
          <w:lang w:eastAsia="zh-TW"/>
        </w:rPr>
        <w:t xml:space="preserve">Yang, </w:t>
      </w:r>
      <w:proofErr w:type="spellStart"/>
      <w:r>
        <w:rPr>
          <w:lang w:eastAsia="zh-TW"/>
        </w:rPr>
        <w:t>Junc</w:t>
      </w:r>
      <w:proofErr w:type="spellEnd"/>
      <w:r>
        <w:rPr>
          <w:rFonts w:hint="eastAsia"/>
          <w:lang w:eastAsia="zh-TW"/>
        </w:rPr>
        <w:t xml:space="preserve"> </w:t>
      </w:r>
      <w:r>
        <w:rPr>
          <w:rFonts w:hint="eastAsia"/>
          <w:lang w:eastAsia="zh-TW"/>
        </w:rPr>
        <w:t>（</w:t>
      </w:r>
      <w:r>
        <w:rPr>
          <w:rFonts w:hint="eastAsia"/>
          <w:lang w:eastAsia="zh-TW"/>
        </w:rPr>
        <w:t>2021</w:t>
      </w:r>
      <w:r>
        <w:rPr>
          <w:rFonts w:hint="eastAsia"/>
          <w:lang w:eastAsia="zh-TW"/>
        </w:rPr>
        <w:t>）</w:t>
      </w:r>
      <w:r w:rsidRPr="00DC7CBF">
        <w:rPr>
          <w:lang w:eastAsia="zh-TW"/>
        </w:rPr>
        <w:t>Investor Sentiment and Stock Price Crash Risk: Evidence from China</w:t>
      </w:r>
      <w:r>
        <w:rPr>
          <w:rFonts w:hint="eastAsia"/>
          <w:lang w:eastAsia="zh-TW"/>
        </w:rPr>
        <w:t xml:space="preserve">, </w:t>
      </w:r>
      <w:r w:rsidRPr="0067684A">
        <w:rPr>
          <w:i/>
          <w:iCs/>
          <w:lang w:eastAsia="zh-TW"/>
        </w:rPr>
        <w:t>Global Economic Review</w:t>
      </w:r>
    </w:p>
    <w:p w14:paraId="2BB75A2C" w14:textId="77777777" w:rsidR="00DE2F16" w:rsidRDefault="00DE2F16" w:rsidP="005D6C89">
      <w:pPr>
        <w:rPr>
          <w:rFonts w:ascii="Times New Roman" w:eastAsiaTheme="minorEastAsia" w:hAnsi="Times New Roman" w:cs="Times New Roman"/>
          <w:sz w:val="24"/>
          <w:szCs w:val="24"/>
          <w:lang w:eastAsia="zh-TW"/>
        </w:rPr>
      </w:pPr>
    </w:p>
    <w:p w14:paraId="1EC920AD" w14:textId="77777777" w:rsidR="00DE2F16" w:rsidRDefault="00DE2F16" w:rsidP="005D6C89">
      <w:pPr>
        <w:rPr>
          <w:rFonts w:ascii="Times New Roman" w:eastAsiaTheme="minorEastAsia" w:hAnsi="Times New Roman" w:cs="Times New Roman"/>
          <w:sz w:val="24"/>
          <w:szCs w:val="24"/>
          <w:lang w:eastAsia="zh-TW"/>
        </w:rPr>
      </w:pPr>
    </w:p>
    <w:p w14:paraId="511EA3F9" w14:textId="568DE962" w:rsidR="00A63604" w:rsidRPr="005F367D" w:rsidRDefault="00A63604" w:rsidP="0067684A">
      <w:pPr>
        <w:jc w:val="both"/>
        <w:rPr>
          <w:rFonts w:ascii="Times New Roman" w:hAnsi="Times New Roman" w:cs="Times New Roman"/>
          <w:noProof/>
          <w:sz w:val="24"/>
          <w:szCs w:val="24"/>
          <w:lang w:eastAsia="zh-TW"/>
        </w:rPr>
      </w:pPr>
    </w:p>
    <w:p w14:paraId="1F85663E" w14:textId="77777777" w:rsidR="00136032" w:rsidRPr="00417564" w:rsidRDefault="00136032" w:rsidP="00663D81">
      <w:pPr>
        <w:ind w:left="720" w:hanging="720"/>
        <w:jc w:val="both"/>
        <w:rPr>
          <w:rFonts w:ascii="Times New Roman" w:hAnsi="Times New Roman" w:cs="Times New Roman"/>
          <w:noProof/>
          <w:sz w:val="24"/>
          <w:szCs w:val="24"/>
          <w:lang w:eastAsia="zh-TW"/>
        </w:rPr>
      </w:pPr>
    </w:p>
    <w:sectPr w:rsidR="00136032" w:rsidRPr="00417564" w:rsidSect="003C3E20">
      <w:footerReference w:type="default" r:id="rId28"/>
      <w:footerReference w:type="first" r:id="rId29"/>
      <w:pgSz w:w="11910" w:h="16840"/>
      <w:pgMar w:top="1418" w:right="1420" w:bottom="1418" w:left="1701" w:header="851" w:footer="567" w:gutter="0"/>
      <w:pgNumType w:start="1"/>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721D0" w14:textId="77777777" w:rsidR="004331FE" w:rsidRDefault="004331FE">
      <w:r>
        <w:separator/>
      </w:r>
    </w:p>
  </w:endnote>
  <w:endnote w:type="continuationSeparator" w:id="0">
    <w:p w14:paraId="5FA6A701" w14:textId="77777777" w:rsidR="004331FE" w:rsidRDefault="0043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ungsuh">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1438935"/>
      <w:docPartObj>
        <w:docPartGallery w:val="Page Numbers (Bottom of Page)"/>
        <w:docPartUnique/>
      </w:docPartObj>
    </w:sdtPr>
    <w:sdtContent>
      <w:p w14:paraId="32AA9634"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55510C8D" w14:textId="77777777" w:rsidR="00321079" w:rsidRDefault="00321079">
    <w:pPr>
      <w:pStyle w:val="a3"/>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0703105"/>
      <w:docPartObj>
        <w:docPartGallery w:val="Page Numbers (Bottom of Page)"/>
        <w:docPartUnique/>
      </w:docPartObj>
    </w:sdtPr>
    <w:sdtContent>
      <w:p w14:paraId="48477110" w14:textId="77777777" w:rsidR="00321079" w:rsidRDefault="00321079">
        <w:pPr>
          <w:pStyle w:val="a9"/>
          <w:jc w:val="center"/>
        </w:pPr>
        <w:r>
          <w:fldChar w:fldCharType="begin"/>
        </w:r>
        <w:r>
          <w:instrText>PAGE   \* MERGEFORMAT</w:instrText>
        </w:r>
        <w:r>
          <w:fldChar w:fldCharType="separate"/>
        </w:r>
        <w:r>
          <w:rPr>
            <w:lang w:val="zh-TW" w:eastAsia="zh-TW"/>
          </w:rPr>
          <w:t>2</w:t>
        </w:r>
        <w:r>
          <w:fldChar w:fldCharType="end"/>
        </w:r>
      </w:p>
    </w:sdtContent>
  </w:sdt>
  <w:p w14:paraId="77C9453B" w14:textId="77777777" w:rsidR="00321079" w:rsidRDefault="00321079">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1FACE" w14:textId="77777777" w:rsidR="004331FE" w:rsidRDefault="004331FE">
      <w:r>
        <w:separator/>
      </w:r>
    </w:p>
  </w:footnote>
  <w:footnote w:type="continuationSeparator" w:id="0">
    <w:p w14:paraId="2C06EDEA" w14:textId="77777777" w:rsidR="004331FE" w:rsidRDefault="00433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A2088"/>
    <w:multiLevelType w:val="multilevel"/>
    <w:tmpl w:val="5FACD30E"/>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65450E"/>
    <w:multiLevelType w:val="hybridMultilevel"/>
    <w:tmpl w:val="4810FCD0"/>
    <w:lvl w:ilvl="0" w:tplc="5ECE6C52">
      <w:start w:val="1"/>
      <w:numFmt w:val="decimal"/>
      <w:lvlText w:val="%1."/>
      <w:lvlJc w:val="left"/>
      <w:pPr>
        <w:ind w:left="360" w:hanging="360"/>
      </w:pPr>
      <w:rPr>
        <w:rFonts w:ascii="Times New Roman" w:hAnsi="Times New Roman" w:cs="Times New Roman" w:hint="default"/>
        <w:b/>
        <w:sz w:val="28"/>
        <w:szCs w:val="28"/>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772C12"/>
    <w:multiLevelType w:val="hybridMultilevel"/>
    <w:tmpl w:val="E304975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5669B5"/>
    <w:multiLevelType w:val="hybridMultilevel"/>
    <w:tmpl w:val="E0C0A6F4"/>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FB2C81"/>
    <w:multiLevelType w:val="hybridMultilevel"/>
    <w:tmpl w:val="243A398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51A2D71"/>
    <w:multiLevelType w:val="multilevel"/>
    <w:tmpl w:val="28549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46F42"/>
    <w:multiLevelType w:val="multilevel"/>
    <w:tmpl w:val="0DEEB330"/>
    <w:lvl w:ilvl="0">
      <w:start w:val="3"/>
      <w:numFmt w:val="decimal"/>
      <w:lvlText w:val="%1"/>
      <w:lvlJc w:val="left"/>
      <w:pPr>
        <w:ind w:left="425" w:hanging="425"/>
      </w:pPr>
      <w:rPr>
        <w:rFonts w:eastAsia="新細明體" w:hint="eastAsia"/>
      </w:rPr>
    </w:lvl>
    <w:lvl w:ilvl="1">
      <w:start w:val="1"/>
      <w:numFmt w:val="none"/>
      <w:lvlText w:val=" "/>
      <w:lvlJc w:val="left"/>
      <w:pPr>
        <w:ind w:left="992" w:hanging="567"/>
      </w:pPr>
      <w:rPr>
        <w:rFonts w:hint="eastAsia"/>
      </w:rPr>
    </w:lvl>
    <w:lvl w:ilvl="2">
      <w:start w:val="1"/>
      <w:numFmt w:val="decimal"/>
      <w:lvlText w:val="%1.%22.1"/>
      <w:lvlJc w:val="left"/>
      <w:pPr>
        <w:ind w:left="1418" w:hanging="567"/>
      </w:pPr>
      <w:rPr>
        <w:rFonts w:hint="eastAsia"/>
      </w:rPr>
    </w:lvl>
    <w:lvl w:ilvl="3">
      <w:start w:val="1"/>
      <w:numFmt w:val="decimal"/>
      <w:lvlText w:val="%1.%22.%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AF42A43"/>
    <w:multiLevelType w:val="hybridMultilevel"/>
    <w:tmpl w:val="7840BD68"/>
    <w:lvl w:ilvl="0" w:tplc="E676EED4">
      <w:start w:val="1"/>
      <w:numFmt w:val="decimal"/>
      <w:lvlText w:val="4.%1"/>
      <w:lvlJc w:val="left"/>
      <w:pPr>
        <w:ind w:left="1452" w:hanging="480"/>
      </w:pPr>
      <w:rPr>
        <w:rFonts w:ascii="Times New Roman" w:hAnsi="Times New Roman" w:cs="Times New Roman" w:hint="default"/>
      </w:rPr>
    </w:lvl>
    <w:lvl w:ilvl="1" w:tplc="04090019" w:tentative="1">
      <w:start w:val="1"/>
      <w:numFmt w:val="ideographTraditional"/>
      <w:lvlText w:val="%2、"/>
      <w:lvlJc w:val="left"/>
      <w:pPr>
        <w:ind w:left="1932" w:hanging="480"/>
      </w:pPr>
    </w:lvl>
    <w:lvl w:ilvl="2" w:tplc="0409001B" w:tentative="1">
      <w:start w:val="1"/>
      <w:numFmt w:val="lowerRoman"/>
      <w:lvlText w:val="%3."/>
      <w:lvlJc w:val="right"/>
      <w:pPr>
        <w:ind w:left="2412" w:hanging="480"/>
      </w:pPr>
    </w:lvl>
    <w:lvl w:ilvl="3" w:tplc="0409000F" w:tentative="1">
      <w:start w:val="1"/>
      <w:numFmt w:val="decimal"/>
      <w:lvlText w:val="%4."/>
      <w:lvlJc w:val="left"/>
      <w:pPr>
        <w:ind w:left="2892" w:hanging="480"/>
      </w:pPr>
    </w:lvl>
    <w:lvl w:ilvl="4" w:tplc="04090019" w:tentative="1">
      <w:start w:val="1"/>
      <w:numFmt w:val="ideographTraditional"/>
      <w:lvlText w:val="%5、"/>
      <w:lvlJc w:val="left"/>
      <w:pPr>
        <w:ind w:left="3372" w:hanging="480"/>
      </w:pPr>
    </w:lvl>
    <w:lvl w:ilvl="5" w:tplc="0409001B" w:tentative="1">
      <w:start w:val="1"/>
      <w:numFmt w:val="lowerRoman"/>
      <w:lvlText w:val="%6."/>
      <w:lvlJc w:val="right"/>
      <w:pPr>
        <w:ind w:left="3852" w:hanging="480"/>
      </w:pPr>
    </w:lvl>
    <w:lvl w:ilvl="6" w:tplc="0409000F" w:tentative="1">
      <w:start w:val="1"/>
      <w:numFmt w:val="decimal"/>
      <w:lvlText w:val="%7."/>
      <w:lvlJc w:val="left"/>
      <w:pPr>
        <w:ind w:left="4332" w:hanging="480"/>
      </w:pPr>
    </w:lvl>
    <w:lvl w:ilvl="7" w:tplc="04090019" w:tentative="1">
      <w:start w:val="1"/>
      <w:numFmt w:val="ideographTraditional"/>
      <w:lvlText w:val="%8、"/>
      <w:lvlJc w:val="left"/>
      <w:pPr>
        <w:ind w:left="4812" w:hanging="480"/>
      </w:pPr>
    </w:lvl>
    <w:lvl w:ilvl="8" w:tplc="0409001B" w:tentative="1">
      <w:start w:val="1"/>
      <w:numFmt w:val="lowerRoman"/>
      <w:lvlText w:val="%9."/>
      <w:lvlJc w:val="right"/>
      <w:pPr>
        <w:ind w:left="5292" w:hanging="480"/>
      </w:pPr>
    </w:lvl>
  </w:abstractNum>
  <w:abstractNum w:abstractNumId="8" w15:restartNumberingAfterBreak="0">
    <w:nsid w:val="1B5A6F0E"/>
    <w:multiLevelType w:val="multilevel"/>
    <w:tmpl w:val="0409001D"/>
    <w:styleLink w:val="2"/>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F9E32CA"/>
    <w:multiLevelType w:val="multilevel"/>
    <w:tmpl w:val="7400A4D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FA36B4F"/>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20EE029D"/>
    <w:multiLevelType w:val="multilevel"/>
    <w:tmpl w:val="475283A0"/>
    <w:lvl w:ilvl="0">
      <w:start w:val="1"/>
      <w:numFmt w:val="none"/>
      <w:lvlText w:val="3.1"/>
      <w:lvlJc w:val="left"/>
      <w:pPr>
        <w:ind w:left="360" w:hanging="360"/>
      </w:pPr>
      <w:rPr>
        <w:rFonts w:ascii="Times New Roman" w:hAnsi="Times New Roman" w:cs="Times New Roman" w:hint="default"/>
        <w:sz w:val="24"/>
        <w:szCs w:val="24"/>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2" w15:restartNumberingAfterBreak="0">
    <w:nsid w:val="222E7C0B"/>
    <w:multiLevelType w:val="hybridMultilevel"/>
    <w:tmpl w:val="857423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5282CEF"/>
    <w:multiLevelType w:val="multilevel"/>
    <w:tmpl w:val="1136B34A"/>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68C7B7F"/>
    <w:multiLevelType w:val="multilevel"/>
    <w:tmpl w:val="005AC4C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A877D64"/>
    <w:multiLevelType w:val="singleLevel"/>
    <w:tmpl w:val="F0C69B34"/>
    <w:lvl w:ilvl="0">
      <w:start w:val="1"/>
      <w:numFmt w:val="decimal"/>
      <w:pStyle w:val="References"/>
      <w:lvlText w:val="[%1]"/>
      <w:lvlJc w:val="left"/>
      <w:pPr>
        <w:tabs>
          <w:tab w:val="num" w:pos="1170"/>
        </w:tabs>
        <w:ind w:left="1170" w:hanging="360"/>
      </w:pPr>
      <w:rPr>
        <w:i w:val="0"/>
      </w:rPr>
    </w:lvl>
  </w:abstractNum>
  <w:abstractNum w:abstractNumId="16" w15:restartNumberingAfterBreak="0">
    <w:nsid w:val="3BF9066E"/>
    <w:multiLevelType w:val="multilevel"/>
    <w:tmpl w:val="0409001D"/>
    <w:numStyleLink w:val="2"/>
  </w:abstractNum>
  <w:abstractNum w:abstractNumId="17" w15:restartNumberingAfterBreak="0">
    <w:nsid w:val="3CAA000B"/>
    <w:multiLevelType w:val="multilevel"/>
    <w:tmpl w:val="515A5268"/>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ascii="Times New Roman" w:hAnsi="Times New Roman" w:cs="Times New Roman" w:hint="default"/>
        <w:sz w:val="24"/>
      </w:rPr>
    </w:lvl>
    <w:lvl w:ilvl="2">
      <w:start w:val="1"/>
      <w:numFmt w:val="decimal"/>
      <w:isLgl/>
      <w:lvlText w:val="%1.%2.%3"/>
      <w:lvlJc w:val="left"/>
      <w:pPr>
        <w:ind w:left="2160" w:hanging="720"/>
      </w:pPr>
      <w:rPr>
        <w:rFonts w:ascii="Times New Roman" w:hAnsi="Times New Roman" w:cs="Times New Roman" w:hint="default"/>
        <w:sz w:val="24"/>
      </w:rPr>
    </w:lvl>
    <w:lvl w:ilvl="3">
      <w:start w:val="1"/>
      <w:numFmt w:val="decimal"/>
      <w:isLgl/>
      <w:lvlText w:val="%1.%2.%3.%4"/>
      <w:lvlJc w:val="left"/>
      <w:pPr>
        <w:ind w:left="3240" w:hanging="1080"/>
      </w:pPr>
      <w:rPr>
        <w:rFonts w:ascii="Times New Roman" w:hAnsi="Times New Roman" w:cs="Times New Roman" w:hint="default"/>
        <w:sz w:val="24"/>
      </w:rPr>
    </w:lvl>
    <w:lvl w:ilvl="4">
      <w:start w:val="1"/>
      <w:numFmt w:val="decimal"/>
      <w:isLgl/>
      <w:lvlText w:val="%1.%2.%3.%4.%5"/>
      <w:lvlJc w:val="left"/>
      <w:pPr>
        <w:ind w:left="4320" w:hanging="1440"/>
      </w:pPr>
      <w:rPr>
        <w:rFonts w:ascii="Times New Roman" w:hAnsi="Times New Roman" w:cs="Times New Roman" w:hint="default"/>
        <w:sz w:val="24"/>
      </w:rPr>
    </w:lvl>
    <w:lvl w:ilvl="5">
      <w:start w:val="1"/>
      <w:numFmt w:val="decimal"/>
      <w:isLgl/>
      <w:lvlText w:val="%1.%2.%3.%4.%5.%6"/>
      <w:lvlJc w:val="left"/>
      <w:pPr>
        <w:ind w:left="5400" w:hanging="1800"/>
      </w:pPr>
      <w:rPr>
        <w:rFonts w:ascii="Times New Roman" w:hAnsi="Times New Roman" w:cs="Times New Roman" w:hint="default"/>
        <w:sz w:val="24"/>
      </w:rPr>
    </w:lvl>
    <w:lvl w:ilvl="6">
      <w:start w:val="1"/>
      <w:numFmt w:val="decimal"/>
      <w:isLgl/>
      <w:lvlText w:val="%1.%2.%3.%4.%5.%6.%7"/>
      <w:lvlJc w:val="left"/>
      <w:pPr>
        <w:ind w:left="6480" w:hanging="2160"/>
      </w:pPr>
      <w:rPr>
        <w:rFonts w:ascii="Times New Roman" w:hAnsi="Times New Roman" w:cs="Times New Roman" w:hint="default"/>
        <w:sz w:val="24"/>
      </w:rPr>
    </w:lvl>
    <w:lvl w:ilvl="7">
      <w:start w:val="1"/>
      <w:numFmt w:val="decimal"/>
      <w:isLgl/>
      <w:lvlText w:val="%1.%2.%3.%4.%5.%6.%7.%8"/>
      <w:lvlJc w:val="left"/>
      <w:pPr>
        <w:ind w:left="7200" w:hanging="2160"/>
      </w:pPr>
      <w:rPr>
        <w:rFonts w:ascii="Times New Roman" w:hAnsi="Times New Roman" w:cs="Times New Roman" w:hint="default"/>
        <w:sz w:val="24"/>
      </w:rPr>
    </w:lvl>
    <w:lvl w:ilvl="8">
      <w:start w:val="1"/>
      <w:numFmt w:val="decimal"/>
      <w:isLgl/>
      <w:lvlText w:val="%1.%2.%3.%4.%5.%6.%7.%8.%9"/>
      <w:lvlJc w:val="left"/>
      <w:pPr>
        <w:ind w:left="8280" w:hanging="2520"/>
      </w:pPr>
      <w:rPr>
        <w:rFonts w:ascii="Times New Roman" w:hAnsi="Times New Roman" w:cs="Times New Roman" w:hint="default"/>
        <w:sz w:val="24"/>
      </w:rPr>
    </w:lvl>
  </w:abstractNum>
  <w:abstractNum w:abstractNumId="18" w15:restartNumberingAfterBreak="0">
    <w:nsid w:val="4B262E54"/>
    <w:multiLevelType w:val="hybridMultilevel"/>
    <w:tmpl w:val="A6B894C6"/>
    <w:lvl w:ilvl="0" w:tplc="5EF2F156">
      <w:start w:val="1"/>
      <w:numFmt w:val="decimal"/>
      <w:pStyle w:val="31"/>
      <w:lvlText w:val="3.%1"/>
      <w:lvlJc w:val="left"/>
      <w:pPr>
        <w:ind w:left="480" w:hanging="480"/>
      </w:pPr>
      <w:rPr>
        <w:rFonts w:ascii="Times New Roman" w:hAnsi="Times New Roman" w:cs="Times New Roman" w:hint="eastAsia"/>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ED6C95"/>
    <w:multiLevelType w:val="hybridMultilevel"/>
    <w:tmpl w:val="08F64AB2"/>
    <w:lvl w:ilvl="0" w:tplc="519E7546">
      <w:start w:val="1"/>
      <w:numFmt w:val="decimal"/>
      <w:lvlText w:val="[3.3.%1]"/>
      <w:lvlJc w:val="left"/>
      <w:pPr>
        <w:ind w:left="962" w:hanging="480"/>
      </w:pPr>
      <w:rPr>
        <w:rFonts w:hint="eastAsia"/>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0" w15:restartNumberingAfterBreak="0">
    <w:nsid w:val="4F81536D"/>
    <w:multiLevelType w:val="multilevel"/>
    <w:tmpl w:val="9002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F860A0"/>
    <w:multiLevelType w:val="multilevel"/>
    <w:tmpl w:val="03066D0E"/>
    <w:lvl w:ilvl="0">
      <w:start w:val="3"/>
      <w:numFmt w:val="none"/>
      <w:lvlText w:val="3.3.2"/>
      <w:lvlJc w:val="left"/>
      <w:pPr>
        <w:ind w:left="425" w:hanging="425"/>
      </w:pPr>
      <w:rPr>
        <w:rFonts w:eastAsia="新細明體" w:hint="eastAsia"/>
      </w:rPr>
    </w:lvl>
    <w:lvl w:ilvl="1">
      <w:start w:val="1"/>
      <w:numFmt w:val="none"/>
      <w:lvlText w:val="3.3.1"/>
      <w:lvlJc w:val="left"/>
      <w:pPr>
        <w:ind w:left="992" w:hanging="567"/>
      </w:pPr>
      <w:rPr>
        <w:rFonts w:hint="eastAsia"/>
      </w:rPr>
    </w:lvl>
    <w:lvl w:ilvl="2">
      <w:start w:val="3"/>
      <w:numFmt w:val="decimal"/>
      <w:lvlText w:val="3.%23.3"/>
      <w:lvlJc w:val="left"/>
      <w:pPr>
        <w:ind w:left="1418" w:hanging="567"/>
      </w:pPr>
      <w:rPr>
        <w:rFonts w:ascii="Times New Roman" w:hAnsi="Times New Roman" w:cs="Times New Roman" w:hint="default"/>
        <w:sz w:val="24"/>
        <w:szCs w:val="24"/>
      </w:rPr>
    </w:lvl>
    <w:lvl w:ilvl="3">
      <w:start w:val="1"/>
      <w:numFmt w:val="decimal"/>
      <w:lvlText w:val="3.%23.%4"/>
      <w:lvlJc w:val="left"/>
      <w:pPr>
        <w:ind w:left="1984" w:hanging="708"/>
      </w:pPr>
      <w:rPr>
        <w:rFonts w:ascii="Times New Roman" w:hAnsi="Times New Roman" w:cs="Times New Roman" w:hint="default"/>
        <w:sz w:val="24"/>
        <w:szCs w:val="24"/>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5B3A788C"/>
    <w:multiLevelType w:val="hybridMultilevel"/>
    <w:tmpl w:val="EA7C3528"/>
    <w:lvl w:ilvl="0" w:tplc="B898431C">
      <w:start w:val="1"/>
      <w:numFmt w:val="decimal"/>
      <w:lvlText w:val="%1."/>
      <w:lvlJc w:val="left"/>
      <w:pPr>
        <w:ind w:left="720" w:hanging="360"/>
      </w:pPr>
    </w:lvl>
    <w:lvl w:ilvl="1" w:tplc="F0269C52">
      <w:start w:val="1"/>
      <w:numFmt w:val="decimal"/>
      <w:lvlText w:val="%2."/>
      <w:lvlJc w:val="left"/>
      <w:pPr>
        <w:ind w:left="720" w:hanging="360"/>
      </w:pPr>
    </w:lvl>
    <w:lvl w:ilvl="2" w:tplc="A35CA25C">
      <w:start w:val="1"/>
      <w:numFmt w:val="decimal"/>
      <w:lvlText w:val="%3."/>
      <w:lvlJc w:val="left"/>
      <w:pPr>
        <w:ind w:left="720" w:hanging="360"/>
      </w:pPr>
    </w:lvl>
    <w:lvl w:ilvl="3" w:tplc="145683D0">
      <w:start w:val="1"/>
      <w:numFmt w:val="decimal"/>
      <w:lvlText w:val="%4."/>
      <w:lvlJc w:val="left"/>
      <w:pPr>
        <w:ind w:left="720" w:hanging="360"/>
      </w:pPr>
    </w:lvl>
    <w:lvl w:ilvl="4" w:tplc="2EBAEFC6">
      <w:start w:val="1"/>
      <w:numFmt w:val="decimal"/>
      <w:lvlText w:val="%5."/>
      <w:lvlJc w:val="left"/>
      <w:pPr>
        <w:ind w:left="720" w:hanging="360"/>
      </w:pPr>
    </w:lvl>
    <w:lvl w:ilvl="5" w:tplc="47CA9BCC">
      <w:start w:val="1"/>
      <w:numFmt w:val="decimal"/>
      <w:lvlText w:val="%6."/>
      <w:lvlJc w:val="left"/>
      <w:pPr>
        <w:ind w:left="720" w:hanging="360"/>
      </w:pPr>
    </w:lvl>
    <w:lvl w:ilvl="6" w:tplc="46EC4876">
      <w:start w:val="1"/>
      <w:numFmt w:val="decimal"/>
      <w:lvlText w:val="%7."/>
      <w:lvlJc w:val="left"/>
      <w:pPr>
        <w:ind w:left="720" w:hanging="360"/>
      </w:pPr>
    </w:lvl>
    <w:lvl w:ilvl="7" w:tplc="6C88F736">
      <w:start w:val="1"/>
      <w:numFmt w:val="decimal"/>
      <w:lvlText w:val="%8."/>
      <w:lvlJc w:val="left"/>
      <w:pPr>
        <w:ind w:left="720" w:hanging="360"/>
      </w:pPr>
    </w:lvl>
    <w:lvl w:ilvl="8" w:tplc="5A085366">
      <w:start w:val="1"/>
      <w:numFmt w:val="decimal"/>
      <w:lvlText w:val="%9."/>
      <w:lvlJc w:val="left"/>
      <w:pPr>
        <w:ind w:left="720" w:hanging="360"/>
      </w:pPr>
    </w:lvl>
  </w:abstractNum>
  <w:abstractNum w:abstractNumId="23" w15:restartNumberingAfterBreak="0">
    <w:nsid w:val="5D455FBC"/>
    <w:multiLevelType w:val="multilevel"/>
    <w:tmpl w:val="CFE2A170"/>
    <w:lvl w:ilvl="0">
      <w:start w:val="3"/>
      <w:numFmt w:val="decimal"/>
      <w:lvlText w:val="%1"/>
      <w:lvlJc w:val="left"/>
      <w:pPr>
        <w:ind w:left="576" w:hanging="576"/>
      </w:pPr>
      <w:rPr>
        <w:rFonts w:hint="default"/>
      </w:rPr>
    </w:lvl>
    <w:lvl w:ilvl="1">
      <w:start w:val="6"/>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EB92A78"/>
    <w:multiLevelType w:val="hybridMultilevel"/>
    <w:tmpl w:val="1208327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0740121"/>
    <w:multiLevelType w:val="multilevel"/>
    <w:tmpl w:val="0DE42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6E1425"/>
    <w:multiLevelType w:val="multilevel"/>
    <w:tmpl w:val="26B68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00681D"/>
    <w:multiLevelType w:val="hybridMultilevel"/>
    <w:tmpl w:val="6A3A95D0"/>
    <w:lvl w:ilvl="0" w:tplc="0409000F">
      <w:start w:val="1"/>
      <w:numFmt w:val="decimal"/>
      <w:lvlText w:val="%1."/>
      <w:lvlJc w:val="left"/>
      <w:pPr>
        <w:ind w:left="480" w:hanging="480"/>
      </w:pPr>
    </w:lvl>
    <w:lvl w:ilvl="1" w:tplc="0409001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74EF4A7D"/>
    <w:multiLevelType w:val="multilevel"/>
    <w:tmpl w:val="2BA83348"/>
    <w:lvl w:ilvl="0">
      <w:start w:val="3"/>
      <w:numFmt w:val="decimal"/>
      <w:lvlText w:val="%1"/>
      <w:lvlJc w:val="left"/>
      <w:pPr>
        <w:ind w:left="425" w:hanging="425"/>
      </w:pPr>
      <w:rPr>
        <w:rFonts w:eastAsia="新細明體"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imes New Roman" w:hAnsi="Times New Roman" w:cs="Times New Roman" w:hint="default"/>
        <w:sz w:val="24"/>
        <w:szCs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2044553792">
    <w:abstractNumId w:val="17"/>
  </w:num>
  <w:num w:numId="2" w16cid:durableId="1211264350">
    <w:abstractNumId w:val="1"/>
  </w:num>
  <w:num w:numId="3" w16cid:durableId="1401058792">
    <w:abstractNumId w:val="11"/>
  </w:num>
  <w:num w:numId="4" w16cid:durableId="1038120820">
    <w:abstractNumId w:val="9"/>
  </w:num>
  <w:num w:numId="5" w16cid:durableId="997920377">
    <w:abstractNumId w:val="14"/>
  </w:num>
  <w:num w:numId="6" w16cid:durableId="952322950">
    <w:abstractNumId w:val="10"/>
  </w:num>
  <w:num w:numId="7" w16cid:durableId="924536875">
    <w:abstractNumId w:val="8"/>
  </w:num>
  <w:num w:numId="8" w16cid:durableId="1293319889">
    <w:abstractNumId w:val="28"/>
  </w:num>
  <w:num w:numId="9" w16cid:durableId="1883591578">
    <w:abstractNumId w:val="16"/>
    <w:lvlOverride w:ilvl="2">
      <w:lvl w:ilvl="2">
        <w:start w:val="1"/>
        <w:numFmt w:val="decimal"/>
        <w:lvlText w:val="%1.%2.%3"/>
        <w:lvlJc w:val="left"/>
        <w:pPr>
          <w:ind w:left="1418" w:hanging="567"/>
        </w:pPr>
        <w:rPr>
          <w:rFonts w:ascii="Times New Roman" w:hAnsi="Times New Roman" w:cs="Times New Roman" w:hint="default"/>
          <w:sz w:val="24"/>
          <w:szCs w:val="24"/>
        </w:rPr>
      </w:lvl>
    </w:lvlOverride>
  </w:num>
  <w:num w:numId="10" w16cid:durableId="352346010">
    <w:abstractNumId w:val="6"/>
  </w:num>
  <w:num w:numId="11" w16cid:durableId="1255281047">
    <w:abstractNumId w:val="21"/>
  </w:num>
  <w:num w:numId="12" w16cid:durableId="35854924">
    <w:abstractNumId w:val="7"/>
  </w:num>
  <w:num w:numId="13" w16cid:durableId="189999696">
    <w:abstractNumId w:val="15"/>
  </w:num>
  <w:num w:numId="14" w16cid:durableId="544945907">
    <w:abstractNumId w:val="15"/>
    <w:lvlOverride w:ilvl="0">
      <w:startOverride w:val="1"/>
    </w:lvlOverride>
  </w:num>
  <w:num w:numId="15" w16cid:durableId="202865598">
    <w:abstractNumId w:val="15"/>
    <w:lvlOverride w:ilvl="0">
      <w:startOverride w:val="1"/>
    </w:lvlOverride>
  </w:num>
  <w:num w:numId="16" w16cid:durableId="482549944">
    <w:abstractNumId w:val="15"/>
    <w:lvlOverride w:ilvl="0">
      <w:startOverride w:val="1"/>
    </w:lvlOverride>
  </w:num>
  <w:num w:numId="17" w16cid:durableId="1111780621">
    <w:abstractNumId w:val="15"/>
    <w:lvlOverride w:ilvl="0">
      <w:startOverride w:val="1"/>
    </w:lvlOverride>
  </w:num>
  <w:num w:numId="18" w16cid:durableId="2059358818">
    <w:abstractNumId w:val="15"/>
    <w:lvlOverride w:ilvl="0">
      <w:startOverride w:val="1"/>
    </w:lvlOverride>
  </w:num>
  <w:num w:numId="19" w16cid:durableId="430709836">
    <w:abstractNumId w:val="15"/>
    <w:lvlOverride w:ilvl="0">
      <w:startOverride w:val="1"/>
    </w:lvlOverride>
  </w:num>
  <w:num w:numId="20" w16cid:durableId="368533755">
    <w:abstractNumId w:val="15"/>
    <w:lvlOverride w:ilvl="0">
      <w:startOverride w:val="1"/>
    </w:lvlOverride>
  </w:num>
  <w:num w:numId="21" w16cid:durableId="337853082">
    <w:abstractNumId w:val="15"/>
    <w:lvlOverride w:ilvl="0">
      <w:startOverride w:val="1"/>
    </w:lvlOverride>
  </w:num>
  <w:num w:numId="22" w16cid:durableId="2138256869">
    <w:abstractNumId w:val="24"/>
  </w:num>
  <w:num w:numId="23" w16cid:durableId="690882343">
    <w:abstractNumId w:val="4"/>
  </w:num>
  <w:num w:numId="24" w16cid:durableId="1745952225">
    <w:abstractNumId w:val="3"/>
  </w:num>
  <w:num w:numId="25" w16cid:durableId="801506530">
    <w:abstractNumId w:val="25"/>
  </w:num>
  <w:num w:numId="26" w16cid:durableId="1838762397">
    <w:abstractNumId w:val="26"/>
  </w:num>
  <w:num w:numId="27" w16cid:durableId="1754231805">
    <w:abstractNumId w:val="22"/>
  </w:num>
  <w:num w:numId="28" w16cid:durableId="778840156">
    <w:abstractNumId w:val="18"/>
  </w:num>
  <w:num w:numId="29" w16cid:durableId="542861436">
    <w:abstractNumId w:val="19"/>
  </w:num>
  <w:num w:numId="30" w16cid:durableId="1924098962">
    <w:abstractNumId w:val="2"/>
  </w:num>
  <w:num w:numId="31" w16cid:durableId="793719864">
    <w:abstractNumId w:val="27"/>
  </w:num>
  <w:num w:numId="32" w16cid:durableId="523323664">
    <w:abstractNumId w:val="12"/>
  </w:num>
  <w:num w:numId="33" w16cid:durableId="1229656071">
    <w:abstractNumId w:val="20"/>
  </w:num>
  <w:num w:numId="34" w16cid:durableId="1157112998">
    <w:abstractNumId w:val="5"/>
  </w:num>
  <w:num w:numId="35" w16cid:durableId="906956194">
    <w:abstractNumId w:val="0"/>
  </w:num>
  <w:num w:numId="36" w16cid:durableId="1644919871">
    <w:abstractNumId w:val="23"/>
  </w:num>
  <w:num w:numId="37" w16cid:durableId="1251813639">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88"/>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2B"/>
    <w:rsid w:val="000015E0"/>
    <w:rsid w:val="00002C04"/>
    <w:rsid w:val="000039CF"/>
    <w:rsid w:val="00006C8A"/>
    <w:rsid w:val="0000760F"/>
    <w:rsid w:val="00007AC5"/>
    <w:rsid w:val="000104D2"/>
    <w:rsid w:val="0001378F"/>
    <w:rsid w:val="00013C1F"/>
    <w:rsid w:val="00014063"/>
    <w:rsid w:val="00014EBE"/>
    <w:rsid w:val="00017406"/>
    <w:rsid w:val="00021FD2"/>
    <w:rsid w:val="0002209F"/>
    <w:rsid w:val="00022A26"/>
    <w:rsid w:val="000247EF"/>
    <w:rsid w:val="00044308"/>
    <w:rsid w:val="00045268"/>
    <w:rsid w:val="000470DA"/>
    <w:rsid w:val="00047874"/>
    <w:rsid w:val="00047BAF"/>
    <w:rsid w:val="000523B1"/>
    <w:rsid w:val="0005593B"/>
    <w:rsid w:val="000559F0"/>
    <w:rsid w:val="00061159"/>
    <w:rsid w:val="000633E3"/>
    <w:rsid w:val="00070E04"/>
    <w:rsid w:val="00071988"/>
    <w:rsid w:val="00072364"/>
    <w:rsid w:val="000726A3"/>
    <w:rsid w:val="00073442"/>
    <w:rsid w:val="000735FD"/>
    <w:rsid w:val="00074C92"/>
    <w:rsid w:val="00075558"/>
    <w:rsid w:val="00080731"/>
    <w:rsid w:val="00083E47"/>
    <w:rsid w:val="0008415A"/>
    <w:rsid w:val="000872F7"/>
    <w:rsid w:val="00090B97"/>
    <w:rsid w:val="00093572"/>
    <w:rsid w:val="00093A79"/>
    <w:rsid w:val="000A1BD0"/>
    <w:rsid w:val="000A5DB9"/>
    <w:rsid w:val="000B1C61"/>
    <w:rsid w:val="000B26D6"/>
    <w:rsid w:val="000B2919"/>
    <w:rsid w:val="000B29E8"/>
    <w:rsid w:val="000B3996"/>
    <w:rsid w:val="000B4264"/>
    <w:rsid w:val="000B46DD"/>
    <w:rsid w:val="000C4DD0"/>
    <w:rsid w:val="000C61CC"/>
    <w:rsid w:val="000C623F"/>
    <w:rsid w:val="000C7B6F"/>
    <w:rsid w:val="000D2308"/>
    <w:rsid w:val="000D2BAA"/>
    <w:rsid w:val="000D534C"/>
    <w:rsid w:val="000D571F"/>
    <w:rsid w:val="000D6CDD"/>
    <w:rsid w:val="000D7098"/>
    <w:rsid w:val="000D753B"/>
    <w:rsid w:val="000E1959"/>
    <w:rsid w:val="000E19AC"/>
    <w:rsid w:val="000E1E03"/>
    <w:rsid w:val="000E49B3"/>
    <w:rsid w:val="000F0485"/>
    <w:rsid w:val="000F2868"/>
    <w:rsid w:val="00106C47"/>
    <w:rsid w:val="00111D1E"/>
    <w:rsid w:val="00112810"/>
    <w:rsid w:val="00114195"/>
    <w:rsid w:val="00115268"/>
    <w:rsid w:val="001207EC"/>
    <w:rsid w:val="00122AFD"/>
    <w:rsid w:val="00130830"/>
    <w:rsid w:val="00130F35"/>
    <w:rsid w:val="00133B4C"/>
    <w:rsid w:val="0013571B"/>
    <w:rsid w:val="00136032"/>
    <w:rsid w:val="00141A32"/>
    <w:rsid w:val="00141D6B"/>
    <w:rsid w:val="00143771"/>
    <w:rsid w:val="001456D7"/>
    <w:rsid w:val="00146E60"/>
    <w:rsid w:val="0015005D"/>
    <w:rsid w:val="00154A17"/>
    <w:rsid w:val="001554A1"/>
    <w:rsid w:val="00155A1C"/>
    <w:rsid w:val="001567BC"/>
    <w:rsid w:val="00156B7C"/>
    <w:rsid w:val="00156E9A"/>
    <w:rsid w:val="001606DD"/>
    <w:rsid w:val="00163C7B"/>
    <w:rsid w:val="0018572A"/>
    <w:rsid w:val="00191DC2"/>
    <w:rsid w:val="00196444"/>
    <w:rsid w:val="00197263"/>
    <w:rsid w:val="001A1075"/>
    <w:rsid w:val="001A170C"/>
    <w:rsid w:val="001A3671"/>
    <w:rsid w:val="001A6931"/>
    <w:rsid w:val="001B0371"/>
    <w:rsid w:val="001B2956"/>
    <w:rsid w:val="001B6C89"/>
    <w:rsid w:val="001C033E"/>
    <w:rsid w:val="001C1551"/>
    <w:rsid w:val="001C36DB"/>
    <w:rsid w:val="001C595A"/>
    <w:rsid w:val="001D0ACA"/>
    <w:rsid w:val="001D33FD"/>
    <w:rsid w:val="001E303E"/>
    <w:rsid w:val="001E5553"/>
    <w:rsid w:val="001E61CE"/>
    <w:rsid w:val="001E6574"/>
    <w:rsid w:val="001E70BB"/>
    <w:rsid w:val="001F19C7"/>
    <w:rsid w:val="001F1AA8"/>
    <w:rsid w:val="001F46CC"/>
    <w:rsid w:val="001F59FC"/>
    <w:rsid w:val="002044BD"/>
    <w:rsid w:val="00207E0B"/>
    <w:rsid w:val="00210455"/>
    <w:rsid w:val="0021507D"/>
    <w:rsid w:val="002150DD"/>
    <w:rsid w:val="00217077"/>
    <w:rsid w:val="002240A0"/>
    <w:rsid w:val="00224D72"/>
    <w:rsid w:val="00224F6A"/>
    <w:rsid w:val="002258AE"/>
    <w:rsid w:val="0022772F"/>
    <w:rsid w:val="00230786"/>
    <w:rsid w:val="00230A04"/>
    <w:rsid w:val="00233948"/>
    <w:rsid w:val="00235281"/>
    <w:rsid w:val="00236968"/>
    <w:rsid w:val="00242F73"/>
    <w:rsid w:val="0024338A"/>
    <w:rsid w:val="00244A2B"/>
    <w:rsid w:val="00244B16"/>
    <w:rsid w:val="0024777B"/>
    <w:rsid w:val="002539D8"/>
    <w:rsid w:val="00265530"/>
    <w:rsid w:val="002702AA"/>
    <w:rsid w:val="002709D3"/>
    <w:rsid w:val="0027458B"/>
    <w:rsid w:val="00274987"/>
    <w:rsid w:val="00274BC6"/>
    <w:rsid w:val="00277FFE"/>
    <w:rsid w:val="0028183D"/>
    <w:rsid w:val="0028228F"/>
    <w:rsid w:val="002878AD"/>
    <w:rsid w:val="002928BE"/>
    <w:rsid w:val="002935B1"/>
    <w:rsid w:val="002A1292"/>
    <w:rsid w:val="002A5FE3"/>
    <w:rsid w:val="002A60C6"/>
    <w:rsid w:val="002A7BDD"/>
    <w:rsid w:val="002B151A"/>
    <w:rsid w:val="002B2559"/>
    <w:rsid w:val="002B438D"/>
    <w:rsid w:val="002B629B"/>
    <w:rsid w:val="002B6974"/>
    <w:rsid w:val="002B6C1B"/>
    <w:rsid w:val="002C2A52"/>
    <w:rsid w:val="002C38F5"/>
    <w:rsid w:val="002C62D0"/>
    <w:rsid w:val="002C74CB"/>
    <w:rsid w:val="002D19B7"/>
    <w:rsid w:val="002D3029"/>
    <w:rsid w:val="002D36C9"/>
    <w:rsid w:val="002D3700"/>
    <w:rsid w:val="002D6645"/>
    <w:rsid w:val="002E62A2"/>
    <w:rsid w:val="002F0394"/>
    <w:rsid w:val="002F5CA3"/>
    <w:rsid w:val="00300AA1"/>
    <w:rsid w:val="00301BFB"/>
    <w:rsid w:val="00302137"/>
    <w:rsid w:val="0030311C"/>
    <w:rsid w:val="00304A23"/>
    <w:rsid w:val="003165B7"/>
    <w:rsid w:val="00321079"/>
    <w:rsid w:val="00323D68"/>
    <w:rsid w:val="00323FD3"/>
    <w:rsid w:val="003252CF"/>
    <w:rsid w:val="00325988"/>
    <w:rsid w:val="00327022"/>
    <w:rsid w:val="00330F7B"/>
    <w:rsid w:val="003311E7"/>
    <w:rsid w:val="003317DB"/>
    <w:rsid w:val="00333C25"/>
    <w:rsid w:val="00333EE7"/>
    <w:rsid w:val="003362AA"/>
    <w:rsid w:val="00337BBE"/>
    <w:rsid w:val="003407EB"/>
    <w:rsid w:val="00340B25"/>
    <w:rsid w:val="0034181C"/>
    <w:rsid w:val="003418E5"/>
    <w:rsid w:val="00345021"/>
    <w:rsid w:val="00354137"/>
    <w:rsid w:val="00355FC3"/>
    <w:rsid w:val="00364071"/>
    <w:rsid w:val="00366F73"/>
    <w:rsid w:val="00367115"/>
    <w:rsid w:val="003673C2"/>
    <w:rsid w:val="0036757A"/>
    <w:rsid w:val="003710B7"/>
    <w:rsid w:val="0037579F"/>
    <w:rsid w:val="003762A7"/>
    <w:rsid w:val="00377040"/>
    <w:rsid w:val="003831FA"/>
    <w:rsid w:val="00393800"/>
    <w:rsid w:val="00394DFC"/>
    <w:rsid w:val="0039548D"/>
    <w:rsid w:val="003A3F46"/>
    <w:rsid w:val="003B1411"/>
    <w:rsid w:val="003B190B"/>
    <w:rsid w:val="003B2C79"/>
    <w:rsid w:val="003C00C4"/>
    <w:rsid w:val="003C3E20"/>
    <w:rsid w:val="003C57A3"/>
    <w:rsid w:val="003C624B"/>
    <w:rsid w:val="003C6580"/>
    <w:rsid w:val="003D7529"/>
    <w:rsid w:val="003E2187"/>
    <w:rsid w:val="003E3727"/>
    <w:rsid w:val="003F4C68"/>
    <w:rsid w:val="003F7226"/>
    <w:rsid w:val="0040064B"/>
    <w:rsid w:val="00402537"/>
    <w:rsid w:val="00402B13"/>
    <w:rsid w:val="00405455"/>
    <w:rsid w:val="0041582A"/>
    <w:rsid w:val="00415C1A"/>
    <w:rsid w:val="00416FF3"/>
    <w:rsid w:val="00417564"/>
    <w:rsid w:val="004235DC"/>
    <w:rsid w:val="00423BD7"/>
    <w:rsid w:val="00424230"/>
    <w:rsid w:val="00426DB3"/>
    <w:rsid w:val="004305CC"/>
    <w:rsid w:val="00431E36"/>
    <w:rsid w:val="004331FE"/>
    <w:rsid w:val="00437402"/>
    <w:rsid w:val="00442162"/>
    <w:rsid w:val="004468B6"/>
    <w:rsid w:val="00446958"/>
    <w:rsid w:val="004505D1"/>
    <w:rsid w:val="00461BE7"/>
    <w:rsid w:val="00475784"/>
    <w:rsid w:val="0047755D"/>
    <w:rsid w:val="0048213A"/>
    <w:rsid w:val="00484A77"/>
    <w:rsid w:val="0048577F"/>
    <w:rsid w:val="00486EF8"/>
    <w:rsid w:val="00487AA8"/>
    <w:rsid w:val="004954E6"/>
    <w:rsid w:val="00495964"/>
    <w:rsid w:val="004A3B77"/>
    <w:rsid w:val="004A3D74"/>
    <w:rsid w:val="004A4B18"/>
    <w:rsid w:val="004B6597"/>
    <w:rsid w:val="004B694E"/>
    <w:rsid w:val="004B7B6E"/>
    <w:rsid w:val="004C2393"/>
    <w:rsid w:val="004C379A"/>
    <w:rsid w:val="004C6336"/>
    <w:rsid w:val="004D086D"/>
    <w:rsid w:val="004D25C3"/>
    <w:rsid w:val="004D2840"/>
    <w:rsid w:val="004D2B4E"/>
    <w:rsid w:val="004E153D"/>
    <w:rsid w:val="004E165A"/>
    <w:rsid w:val="004E24FB"/>
    <w:rsid w:val="004E252A"/>
    <w:rsid w:val="004E5686"/>
    <w:rsid w:val="004E77EC"/>
    <w:rsid w:val="004F521F"/>
    <w:rsid w:val="004F5BB0"/>
    <w:rsid w:val="005008F4"/>
    <w:rsid w:val="00501C20"/>
    <w:rsid w:val="005065F7"/>
    <w:rsid w:val="00507C40"/>
    <w:rsid w:val="005112CD"/>
    <w:rsid w:val="005120CB"/>
    <w:rsid w:val="00517892"/>
    <w:rsid w:val="00517BB6"/>
    <w:rsid w:val="00522067"/>
    <w:rsid w:val="00524C27"/>
    <w:rsid w:val="005254C7"/>
    <w:rsid w:val="0052618D"/>
    <w:rsid w:val="00531313"/>
    <w:rsid w:val="00540A9D"/>
    <w:rsid w:val="0054139C"/>
    <w:rsid w:val="00543AAF"/>
    <w:rsid w:val="005443E7"/>
    <w:rsid w:val="005450A7"/>
    <w:rsid w:val="005479B6"/>
    <w:rsid w:val="005535DB"/>
    <w:rsid w:val="00553EAD"/>
    <w:rsid w:val="005554E3"/>
    <w:rsid w:val="00556385"/>
    <w:rsid w:val="00560A50"/>
    <w:rsid w:val="005642ED"/>
    <w:rsid w:val="00566293"/>
    <w:rsid w:val="00567390"/>
    <w:rsid w:val="005702BD"/>
    <w:rsid w:val="00570C03"/>
    <w:rsid w:val="00575B28"/>
    <w:rsid w:val="00577ADD"/>
    <w:rsid w:val="005819B2"/>
    <w:rsid w:val="00581D43"/>
    <w:rsid w:val="00587059"/>
    <w:rsid w:val="00591CE7"/>
    <w:rsid w:val="00594A94"/>
    <w:rsid w:val="00596283"/>
    <w:rsid w:val="0059684F"/>
    <w:rsid w:val="00596E00"/>
    <w:rsid w:val="00597CB5"/>
    <w:rsid w:val="005A077C"/>
    <w:rsid w:val="005A2882"/>
    <w:rsid w:val="005A3599"/>
    <w:rsid w:val="005A44E2"/>
    <w:rsid w:val="005A788B"/>
    <w:rsid w:val="005B1994"/>
    <w:rsid w:val="005B23D1"/>
    <w:rsid w:val="005C0912"/>
    <w:rsid w:val="005C10B7"/>
    <w:rsid w:val="005C1937"/>
    <w:rsid w:val="005C266C"/>
    <w:rsid w:val="005C53AD"/>
    <w:rsid w:val="005C55CA"/>
    <w:rsid w:val="005C74B4"/>
    <w:rsid w:val="005D064E"/>
    <w:rsid w:val="005D1FDB"/>
    <w:rsid w:val="005D595C"/>
    <w:rsid w:val="005D5B28"/>
    <w:rsid w:val="005D6C89"/>
    <w:rsid w:val="005D6FF9"/>
    <w:rsid w:val="005E23A3"/>
    <w:rsid w:val="005E5C5C"/>
    <w:rsid w:val="005E6486"/>
    <w:rsid w:val="005F1759"/>
    <w:rsid w:val="005F3537"/>
    <w:rsid w:val="005F367D"/>
    <w:rsid w:val="005F5413"/>
    <w:rsid w:val="005F7870"/>
    <w:rsid w:val="005F7ECA"/>
    <w:rsid w:val="0060166B"/>
    <w:rsid w:val="0061161D"/>
    <w:rsid w:val="006119E9"/>
    <w:rsid w:val="00612214"/>
    <w:rsid w:val="00621C18"/>
    <w:rsid w:val="006241E6"/>
    <w:rsid w:val="006254F1"/>
    <w:rsid w:val="00626ED3"/>
    <w:rsid w:val="006279CB"/>
    <w:rsid w:val="006314F9"/>
    <w:rsid w:val="006326E2"/>
    <w:rsid w:val="00632C5A"/>
    <w:rsid w:val="00635D55"/>
    <w:rsid w:val="006433A0"/>
    <w:rsid w:val="00645E32"/>
    <w:rsid w:val="00650C62"/>
    <w:rsid w:val="006512BE"/>
    <w:rsid w:val="00651F6B"/>
    <w:rsid w:val="006529A2"/>
    <w:rsid w:val="006539CD"/>
    <w:rsid w:val="00653CBE"/>
    <w:rsid w:val="006563CC"/>
    <w:rsid w:val="00656D1F"/>
    <w:rsid w:val="006613B0"/>
    <w:rsid w:val="00663D81"/>
    <w:rsid w:val="0066538F"/>
    <w:rsid w:val="00666457"/>
    <w:rsid w:val="006672D4"/>
    <w:rsid w:val="00671D62"/>
    <w:rsid w:val="00676524"/>
    <w:rsid w:val="0067684A"/>
    <w:rsid w:val="006832AD"/>
    <w:rsid w:val="006877AB"/>
    <w:rsid w:val="00691D27"/>
    <w:rsid w:val="0069447E"/>
    <w:rsid w:val="00695AC9"/>
    <w:rsid w:val="006A3581"/>
    <w:rsid w:val="006A4CF8"/>
    <w:rsid w:val="006A65C9"/>
    <w:rsid w:val="006B086B"/>
    <w:rsid w:val="006B153B"/>
    <w:rsid w:val="006C1DF3"/>
    <w:rsid w:val="006C5E8D"/>
    <w:rsid w:val="006C6BB1"/>
    <w:rsid w:val="006C6DD7"/>
    <w:rsid w:val="006D1A58"/>
    <w:rsid w:val="006E41C0"/>
    <w:rsid w:val="006F0599"/>
    <w:rsid w:val="006F213F"/>
    <w:rsid w:val="006F32DA"/>
    <w:rsid w:val="006F386A"/>
    <w:rsid w:val="006F6C47"/>
    <w:rsid w:val="00700531"/>
    <w:rsid w:val="007049EA"/>
    <w:rsid w:val="00705CAF"/>
    <w:rsid w:val="0071235B"/>
    <w:rsid w:val="00714B90"/>
    <w:rsid w:val="00715302"/>
    <w:rsid w:val="007179B1"/>
    <w:rsid w:val="007203C7"/>
    <w:rsid w:val="00720ABA"/>
    <w:rsid w:val="00721ACC"/>
    <w:rsid w:val="007226B1"/>
    <w:rsid w:val="0072509D"/>
    <w:rsid w:val="00726252"/>
    <w:rsid w:val="00730322"/>
    <w:rsid w:val="007321FB"/>
    <w:rsid w:val="007325A4"/>
    <w:rsid w:val="007331EA"/>
    <w:rsid w:val="00737551"/>
    <w:rsid w:val="00742AEF"/>
    <w:rsid w:val="007454F4"/>
    <w:rsid w:val="00745E5B"/>
    <w:rsid w:val="00751C1B"/>
    <w:rsid w:val="00755572"/>
    <w:rsid w:val="007566F9"/>
    <w:rsid w:val="007573C7"/>
    <w:rsid w:val="007577A6"/>
    <w:rsid w:val="00760BBF"/>
    <w:rsid w:val="00770BCE"/>
    <w:rsid w:val="007713D0"/>
    <w:rsid w:val="00771AE4"/>
    <w:rsid w:val="0077320C"/>
    <w:rsid w:val="00776170"/>
    <w:rsid w:val="00777E1F"/>
    <w:rsid w:val="00777F75"/>
    <w:rsid w:val="007835A5"/>
    <w:rsid w:val="007851B3"/>
    <w:rsid w:val="007871C9"/>
    <w:rsid w:val="00794B9F"/>
    <w:rsid w:val="00794F78"/>
    <w:rsid w:val="00795398"/>
    <w:rsid w:val="00797441"/>
    <w:rsid w:val="007A1836"/>
    <w:rsid w:val="007A2C0F"/>
    <w:rsid w:val="007A3244"/>
    <w:rsid w:val="007A4C66"/>
    <w:rsid w:val="007A64B1"/>
    <w:rsid w:val="007B0A0F"/>
    <w:rsid w:val="007B64D1"/>
    <w:rsid w:val="007C3FDB"/>
    <w:rsid w:val="007D0C7B"/>
    <w:rsid w:val="007D4339"/>
    <w:rsid w:val="007E24ED"/>
    <w:rsid w:val="007E29DE"/>
    <w:rsid w:val="007F00EC"/>
    <w:rsid w:val="007F0BF4"/>
    <w:rsid w:val="007F0CDF"/>
    <w:rsid w:val="007F513A"/>
    <w:rsid w:val="007F63E1"/>
    <w:rsid w:val="008051D8"/>
    <w:rsid w:val="00806033"/>
    <w:rsid w:val="008115D6"/>
    <w:rsid w:val="008117DD"/>
    <w:rsid w:val="00812BAB"/>
    <w:rsid w:val="008133B8"/>
    <w:rsid w:val="00817002"/>
    <w:rsid w:val="008178E8"/>
    <w:rsid w:val="00827629"/>
    <w:rsid w:val="008315A0"/>
    <w:rsid w:val="00831A51"/>
    <w:rsid w:val="00832461"/>
    <w:rsid w:val="008340D4"/>
    <w:rsid w:val="008345B3"/>
    <w:rsid w:val="008366D5"/>
    <w:rsid w:val="0084292C"/>
    <w:rsid w:val="00844664"/>
    <w:rsid w:val="00845B64"/>
    <w:rsid w:val="008468AA"/>
    <w:rsid w:val="00846F17"/>
    <w:rsid w:val="00850149"/>
    <w:rsid w:val="00851B36"/>
    <w:rsid w:val="008527E3"/>
    <w:rsid w:val="00854FF9"/>
    <w:rsid w:val="00855843"/>
    <w:rsid w:val="00861F13"/>
    <w:rsid w:val="00862948"/>
    <w:rsid w:val="00864D1D"/>
    <w:rsid w:val="00866D9C"/>
    <w:rsid w:val="0087097F"/>
    <w:rsid w:val="0087111C"/>
    <w:rsid w:val="00873811"/>
    <w:rsid w:val="008775D3"/>
    <w:rsid w:val="00880248"/>
    <w:rsid w:val="00881936"/>
    <w:rsid w:val="008914EB"/>
    <w:rsid w:val="00892A34"/>
    <w:rsid w:val="00895CDB"/>
    <w:rsid w:val="00897275"/>
    <w:rsid w:val="008977B8"/>
    <w:rsid w:val="00897F33"/>
    <w:rsid w:val="008A4317"/>
    <w:rsid w:val="008A5441"/>
    <w:rsid w:val="008A62AB"/>
    <w:rsid w:val="008B1197"/>
    <w:rsid w:val="008B3EDA"/>
    <w:rsid w:val="008B6D17"/>
    <w:rsid w:val="008C339D"/>
    <w:rsid w:val="008C4054"/>
    <w:rsid w:val="008D1D54"/>
    <w:rsid w:val="008D1E1B"/>
    <w:rsid w:val="008D7E1A"/>
    <w:rsid w:val="008E124C"/>
    <w:rsid w:val="008E2D7A"/>
    <w:rsid w:val="008E2DC0"/>
    <w:rsid w:val="008E6745"/>
    <w:rsid w:val="008E79F5"/>
    <w:rsid w:val="008F4B49"/>
    <w:rsid w:val="008F5E98"/>
    <w:rsid w:val="008F6079"/>
    <w:rsid w:val="008F683F"/>
    <w:rsid w:val="009015C9"/>
    <w:rsid w:val="00906032"/>
    <w:rsid w:val="00911F4B"/>
    <w:rsid w:val="0092234E"/>
    <w:rsid w:val="00922353"/>
    <w:rsid w:val="00926CAF"/>
    <w:rsid w:val="009276DF"/>
    <w:rsid w:val="00930976"/>
    <w:rsid w:val="00930F9B"/>
    <w:rsid w:val="00931239"/>
    <w:rsid w:val="00933F4E"/>
    <w:rsid w:val="009358AC"/>
    <w:rsid w:val="009368CB"/>
    <w:rsid w:val="00940A25"/>
    <w:rsid w:val="009505F8"/>
    <w:rsid w:val="009530BF"/>
    <w:rsid w:val="00956AE8"/>
    <w:rsid w:val="0096290F"/>
    <w:rsid w:val="0096540B"/>
    <w:rsid w:val="00965C18"/>
    <w:rsid w:val="0096713D"/>
    <w:rsid w:val="00967CEA"/>
    <w:rsid w:val="00981E58"/>
    <w:rsid w:val="0098298E"/>
    <w:rsid w:val="00984AAE"/>
    <w:rsid w:val="00984E7C"/>
    <w:rsid w:val="009863A5"/>
    <w:rsid w:val="00990374"/>
    <w:rsid w:val="00993EC7"/>
    <w:rsid w:val="0099420A"/>
    <w:rsid w:val="009950DD"/>
    <w:rsid w:val="009A037A"/>
    <w:rsid w:val="009A1114"/>
    <w:rsid w:val="009A1E11"/>
    <w:rsid w:val="009A3AC4"/>
    <w:rsid w:val="009A651E"/>
    <w:rsid w:val="009A7724"/>
    <w:rsid w:val="009A7A46"/>
    <w:rsid w:val="009B1160"/>
    <w:rsid w:val="009B44D0"/>
    <w:rsid w:val="009B6149"/>
    <w:rsid w:val="009B6D87"/>
    <w:rsid w:val="009B6E14"/>
    <w:rsid w:val="009C001F"/>
    <w:rsid w:val="009C303B"/>
    <w:rsid w:val="009D2C46"/>
    <w:rsid w:val="009D44E1"/>
    <w:rsid w:val="009D54E6"/>
    <w:rsid w:val="009D5526"/>
    <w:rsid w:val="009E28D3"/>
    <w:rsid w:val="009E3350"/>
    <w:rsid w:val="009E5A68"/>
    <w:rsid w:val="009F198B"/>
    <w:rsid w:val="00A00C28"/>
    <w:rsid w:val="00A01278"/>
    <w:rsid w:val="00A01560"/>
    <w:rsid w:val="00A03AA5"/>
    <w:rsid w:val="00A10D37"/>
    <w:rsid w:val="00A1279B"/>
    <w:rsid w:val="00A157DE"/>
    <w:rsid w:val="00A169FA"/>
    <w:rsid w:val="00A20779"/>
    <w:rsid w:val="00A25026"/>
    <w:rsid w:val="00A3210C"/>
    <w:rsid w:val="00A355F4"/>
    <w:rsid w:val="00A35C6B"/>
    <w:rsid w:val="00A36545"/>
    <w:rsid w:val="00A36888"/>
    <w:rsid w:val="00A41C73"/>
    <w:rsid w:val="00A45CA7"/>
    <w:rsid w:val="00A50AAD"/>
    <w:rsid w:val="00A55311"/>
    <w:rsid w:val="00A5651C"/>
    <w:rsid w:val="00A60D1C"/>
    <w:rsid w:val="00A63604"/>
    <w:rsid w:val="00A7179C"/>
    <w:rsid w:val="00A81D91"/>
    <w:rsid w:val="00A824FD"/>
    <w:rsid w:val="00A825F5"/>
    <w:rsid w:val="00A8260D"/>
    <w:rsid w:val="00A906E9"/>
    <w:rsid w:val="00A91A00"/>
    <w:rsid w:val="00A96CE0"/>
    <w:rsid w:val="00A97E65"/>
    <w:rsid w:val="00AA0DD5"/>
    <w:rsid w:val="00AA1F39"/>
    <w:rsid w:val="00AA4171"/>
    <w:rsid w:val="00AA5622"/>
    <w:rsid w:val="00AA5A73"/>
    <w:rsid w:val="00AA67D5"/>
    <w:rsid w:val="00AB617B"/>
    <w:rsid w:val="00AC1290"/>
    <w:rsid w:val="00AC1816"/>
    <w:rsid w:val="00AC56E6"/>
    <w:rsid w:val="00AC5778"/>
    <w:rsid w:val="00AC7277"/>
    <w:rsid w:val="00AD14A8"/>
    <w:rsid w:val="00AD1962"/>
    <w:rsid w:val="00AD1DC0"/>
    <w:rsid w:val="00AD4227"/>
    <w:rsid w:val="00AD7D0E"/>
    <w:rsid w:val="00AE0A09"/>
    <w:rsid w:val="00AE0F7C"/>
    <w:rsid w:val="00AE1FBB"/>
    <w:rsid w:val="00AE3803"/>
    <w:rsid w:val="00AE7421"/>
    <w:rsid w:val="00AE7D86"/>
    <w:rsid w:val="00AF0DFF"/>
    <w:rsid w:val="00AF3707"/>
    <w:rsid w:val="00AF3905"/>
    <w:rsid w:val="00AF72FD"/>
    <w:rsid w:val="00B00F48"/>
    <w:rsid w:val="00B01D3E"/>
    <w:rsid w:val="00B030B2"/>
    <w:rsid w:val="00B03655"/>
    <w:rsid w:val="00B03CD3"/>
    <w:rsid w:val="00B10CA1"/>
    <w:rsid w:val="00B1266E"/>
    <w:rsid w:val="00B12F00"/>
    <w:rsid w:val="00B15365"/>
    <w:rsid w:val="00B157D6"/>
    <w:rsid w:val="00B25E16"/>
    <w:rsid w:val="00B26A7F"/>
    <w:rsid w:val="00B319F9"/>
    <w:rsid w:val="00B332EE"/>
    <w:rsid w:val="00B3343C"/>
    <w:rsid w:val="00B35216"/>
    <w:rsid w:val="00B3724F"/>
    <w:rsid w:val="00B37F0B"/>
    <w:rsid w:val="00B437A4"/>
    <w:rsid w:val="00B442F3"/>
    <w:rsid w:val="00B45CD9"/>
    <w:rsid w:val="00B472F9"/>
    <w:rsid w:val="00B50B77"/>
    <w:rsid w:val="00B50E02"/>
    <w:rsid w:val="00B51675"/>
    <w:rsid w:val="00B527A8"/>
    <w:rsid w:val="00B56B15"/>
    <w:rsid w:val="00B60475"/>
    <w:rsid w:val="00B618D6"/>
    <w:rsid w:val="00B62A44"/>
    <w:rsid w:val="00B66323"/>
    <w:rsid w:val="00B67FB4"/>
    <w:rsid w:val="00B70541"/>
    <w:rsid w:val="00B71194"/>
    <w:rsid w:val="00B80215"/>
    <w:rsid w:val="00B81982"/>
    <w:rsid w:val="00B829C4"/>
    <w:rsid w:val="00B82BC9"/>
    <w:rsid w:val="00B9225E"/>
    <w:rsid w:val="00B928A9"/>
    <w:rsid w:val="00B93D80"/>
    <w:rsid w:val="00B9459F"/>
    <w:rsid w:val="00B948EC"/>
    <w:rsid w:val="00B95776"/>
    <w:rsid w:val="00B96152"/>
    <w:rsid w:val="00B96BD9"/>
    <w:rsid w:val="00B9729C"/>
    <w:rsid w:val="00B97DC6"/>
    <w:rsid w:val="00BB0195"/>
    <w:rsid w:val="00BB1181"/>
    <w:rsid w:val="00BB141D"/>
    <w:rsid w:val="00BC1B78"/>
    <w:rsid w:val="00BC3250"/>
    <w:rsid w:val="00BD27F0"/>
    <w:rsid w:val="00BD2986"/>
    <w:rsid w:val="00BD2F1E"/>
    <w:rsid w:val="00BD5EEB"/>
    <w:rsid w:val="00BE12E7"/>
    <w:rsid w:val="00BE3B75"/>
    <w:rsid w:val="00BE3CDB"/>
    <w:rsid w:val="00BE49A7"/>
    <w:rsid w:val="00BE5165"/>
    <w:rsid w:val="00BE6805"/>
    <w:rsid w:val="00BF14E3"/>
    <w:rsid w:val="00BF4502"/>
    <w:rsid w:val="00C00087"/>
    <w:rsid w:val="00C01D28"/>
    <w:rsid w:val="00C0458B"/>
    <w:rsid w:val="00C073D3"/>
    <w:rsid w:val="00C12085"/>
    <w:rsid w:val="00C1508A"/>
    <w:rsid w:val="00C17136"/>
    <w:rsid w:val="00C17C25"/>
    <w:rsid w:val="00C22F74"/>
    <w:rsid w:val="00C24B14"/>
    <w:rsid w:val="00C2774E"/>
    <w:rsid w:val="00C301A8"/>
    <w:rsid w:val="00C30592"/>
    <w:rsid w:val="00C335DD"/>
    <w:rsid w:val="00C44E96"/>
    <w:rsid w:val="00C472E8"/>
    <w:rsid w:val="00C51B74"/>
    <w:rsid w:val="00C528FF"/>
    <w:rsid w:val="00C53564"/>
    <w:rsid w:val="00C560AE"/>
    <w:rsid w:val="00C57271"/>
    <w:rsid w:val="00C60D81"/>
    <w:rsid w:val="00C632F1"/>
    <w:rsid w:val="00C64E2C"/>
    <w:rsid w:val="00C67915"/>
    <w:rsid w:val="00C71049"/>
    <w:rsid w:val="00C7296A"/>
    <w:rsid w:val="00C75028"/>
    <w:rsid w:val="00C76064"/>
    <w:rsid w:val="00C765FD"/>
    <w:rsid w:val="00C803A1"/>
    <w:rsid w:val="00C82A4E"/>
    <w:rsid w:val="00C83892"/>
    <w:rsid w:val="00C83A86"/>
    <w:rsid w:val="00C901C4"/>
    <w:rsid w:val="00C941F3"/>
    <w:rsid w:val="00C95AC0"/>
    <w:rsid w:val="00C97CF2"/>
    <w:rsid w:val="00CA4C12"/>
    <w:rsid w:val="00CA7CCA"/>
    <w:rsid w:val="00CC0D7B"/>
    <w:rsid w:val="00CC453A"/>
    <w:rsid w:val="00CC4943"/>
    <w:rsid w:val="00CD0FB6"/>
    <w:rsid w:val="00CD1148"/>
    <w:rsid w:val="00CD1828"/>
    <w:rsid w:val="00CE094D"/>
    <w:rsid w:val="00CE0CD9"/>
    <w:rsid w:val="00CE21F8"/>
    <w:rsid w:val="00CE2FB0"/>
    <w:rsid w:val="00CE4675"/>
    <w:rsid w:val="00CE5BE8"/>
    <w:rsid w:val="00CF568E"/>
    <w:rsid w:val="00D03FD7"/>
    <w:rsid w:val="00D04424"/>
    <w:rsid w:val="00D07032"/>
    <w:rsid w:val="00D07D56"/>
    <w:rsid w:val="00D10792"/>
    <w:rsid w:val="00D11720"/>
    <w:rsid w:val="00D124F6"/>
    <w:rsid w:val="00D1417A"/>
    <w:rsid w:val="00D163AB"/>
    <w:rsid w:val="00D17438"/>
    <w:rsid w:val="00D222F2"/>
    <w:rsid w:val="00D329F9"/>
    <w:rsid w:val="00D337FC"/>
    <w:rsid w:val="00D40A1D"/>
    <w:rsid w:val="00D44D24"/>
    <w:rsid w:val="00D45CDA"/>
    <w:rsid w:val="00D46D66"/>
    <w:rsid w:val="00D50EE7"/>
    <w:rsid w:val="00D5181B"/>
    <w:rsid w:val="00D51913"/>
    <w:rsid w:val="00D63DDD"/>
    <w:rsid w:val="00D67BEE"/>
    <w:rsid w:val="00D70128"/>
    <w:rsid w:val="00D80F64"/>
    <w:rsid w:val="00D8142B"/>
    <w:rsid w:val="00D85504"/>
    <w:rsid w:val="00D8587C"/>
    <w:rsid w:val="00D90872"/>
    <w:rsid w:val="00D9154E"/>
    <w:rsid w:val="00D93431"/>
    <w:rsid w:val="00D955EB"/>
    <w:rsid w:val="00D95711"/>
    <w:rsid w:val="00D97F08"/>
    <w:rsid w:val="00DA0F4F"/>
    <w:rsid w:val="00DA16A0"/>
    <w:rsid w:val="00DA28D0"/>
    <w:rsid w:val="00DA2F73"/>
    <w:rsid w:val="00DA424C"/>
    <w:rsid w:val="00DA4F2B"/>
    <w:rsid w:val="00DB44F4"/>
    <w:rsid w:val="00DB63E0"/>
    <w:rsid w:val="00DB6497"/>
    <w:rsid w:val="00DC0658"/>
    <w:rsid w:val="00DC168F"/>
    <w:rsid w:val="00DC315F"/>
    <w:rsid w:val="00DC7CBF"/>
    <w:rsid w:val="00DD0E84"/>
    <w:rsid w:val="00DD75A9"/>
    <w:rsid w:val="00DD78E7"/>
    <w:rsid w:val="00DE177F"/>
    <w:rsid w:val="00DE1BFF"/>
    <w:rsid w:val="00DE2F16"/>
    <w:rsid w:val="00DE6041"/>
    <w:rsid w:val="00DF0F7E"/>
    <w:rsid w:val="00DF2041"/>
    <w:rsid w:val="00DF24E8"/>
    <w:rsid w:val="00DF36BA"/>
    <w:rsid w:val="00DF46A8"/>
    <w:rsid w:val="00DF52A7"/>
    <w:rsid w:val="00DF635A"/>
    <w:rsid w:val="00DF6EBA"/>
    <w:rsid w:val="00DF7F15"/>
    <w:rsid w:val="00E043C5"/>
    <w:rsid w:val="00E105FF"/>
    <w:rsid w:val="00E140C9"/>
    <w:rsid w:val="00E1744F"/>
    <w:rsid w:val="00E17854"/>
    <w:rsid w:val="00E20539"/>
    <w:rsid w:val="00E22921"/>
    <w:rsid w:val="00E25B63"/>
    <w:rsid w:val="00E26AA1"/>
    <w:rsid w:val="00E30EA2"/>
    <w:rsid w:val="00E405D8"/>
    <w:rsid w:val="00E40813"/>
    <w:rsid w:val="00E410C1"/>
    <w:rsid w:val="00E41BF6"/>
    <w:rsid w:val="00E41FC1"/>
    <w:rsid w:val="00E4277B"/>
    <w:rsid w:val="00E45409"/>
    <w:rsid w:val="00E4585E"/>
    <w:rsid w:val="00E45E6F"/>
    <w:rsid w:val="00E46058"/>
    <w:rsid w:val="00E46E51"/>
    <w:rsid w:val="00E4705B"/>
    <w:rsid w:val="00E473C4"/>
    <w:rsid w:val="00E524CA"/>
    <w:rsid w:val="00E54A95"/>
    <w:rsid w:val="00E62F86"/>
    <w:rsid w:val="00E64DF7"/>
    <w:rsid w:val="00E7050F"/>
    <w:rsid w:val="00E74818"/>
    <w:rsid w:val="00E82EBB"/>
    <w:rsid w:val="00E8449E"/>
    <w:rsid w:val="00E85E3D"/>
    <w:rsid w:val="00E868CF"/>
    <w:rsid w:val="00E87218"/>
    <w:rsid w:val="00E90158"/>
    <w:rsid w:val="00E90C8E"/>
    <w:rsid w:val="00E948A0"/>
    <w:rsid w:val="00E94C17"/>
    <w:rsid w:val="00E95B54"/>
    <w:rsid w:val="00EA0A9A"/>
    <w:rsid w:val="00EA177B"/>
    <w:rsid w:val="00EA2D24"/>
    <w:rsid w:val="00EA6DF9"/>
    <w:rsid w:val="00EB19F8"/>
    <w:rsid w:val="00EB273C"/>
    <w:rsid w:val="00EB6279"/>
    <w:rsid w:val="00EB761F"/>
    <w:rsid w:val="00EC0820"/>
    <w:rsid w:val="00EC0C1B"/>
    <w:rsid w:val="00EC3C32"/>
    <w:rsid w:val="00EC754C"/>
    <w:rsid w:val="00ED0BDF"/>
    <w:rsid w:val="00ED1FC4"/>
    <w:rsid w:val="00ED57C7"/>
    <w:rsid w:val="00ED6E1B"/>
    <w:rsid w:val="00EE35BB"/>
    <w:rsid w:val="00EE709D"/>
    <w:rsid w:val="00EF1F92"/>
    <w:rsid w:val="00EF2668"/>
    <w:rsid w:val="00F059EB"/>
    <w:rsid w:val="00F107C0"/>
    <w:rsid w:val="00F1103D"/>
    <w:rsid w:val="00F12D0B"/>
    <w:rsid w:val="00F130E7"/>
    <w:rsid w:val="00F200CB"/>
    <w:rsid w:val="00F22467"/>
    <w:rsid w:val="00F23F51"/>
    <w:rsid w:val="00F23F72"/>
    <w:rsid w:val="00F25764"/>
    <w:rsid w:val="00F26040"/>
    <w:rsid w:val="00F3572F"/>
    <w:rsid w:val="00F376E1"/>
    <w:rsid w:val="00F400DE"/>
    <w:rsid w:val="00F4659C"/>
    <w:rsid w:val="00F50EE5"/>
    <w:rsid w:val="00F56BAC"/>
    <w:rsid w:val="00F56EBF"/>
    <w:rsid w:val="00F578B9"/>
    <w:rsid w:val="00F609C0"/>
    <w:rsid w:val="00F6307E"/>
    <w:rsid w:val="00F636AA"/>
    <w:rsid w:val="00F63E64"/>
    <w:rsid w:val="00F7081A"/>
    <w:rsid w:val="00F73E95"/>
    <w:rsid w:val="00F74D2B"/>
    <w:rsid w:val="00F772FF"/>
    <w:rsid w:val="00F81DE9"/>
    <w:rsid w:val="00F83BC2"/>
    <w:rsid w:val="00F86AAE"/>
    <w:rsid w:val="00F97E0E"/>
    <w:rsid w:val="00FA23FD"/>
    <w:rsid w:val="00FA69B2"/>
    <w:rsid w:val="00FB07AA"/>
    <w:rsid w:val="00FB1A9B"/>
    <w:rsid w:val="00FC2B2F"/>
    <w:rsid w:val="00FD16C3"/>
    <w:rsid w:val="00FD3262"/>
    <w:rsid w:val="00FD40A6"/>
    <w:rsid w:val="00FD5A55"/>
    <w:rsid w:val="00FE1831"/>
    <w:rsid w:val="00FE57DB"/>
    <w:rsid w:val="00FE68EF"/>
    <w:rsid w:val="00FF0E43"/>
    <w:rsid w:val="00FF17A9"/>
    <w:rsid w:val="00FF5895"/>
    <w:rsid w:val="00FF6DC1"/>
  </w:rsids>
  <m:mathPr>
    <m:mathFont m:val="Cambria Math"/>
    <m:brkBin m:val="before"/>
    <m:brkBinSub m:val="--"/>
    <m:smallFrac m:val="0"/>
    <m:dispDef/>
    <m:lMargin m:val="0"/>
    <m:rMargin m:val="0"/>
    <m:defJc m:val="left"/>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B2735"/>
  <w15:docId w15:val="{E7DDA290-EC2B-401E-9393-BD16D677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7B0A0F"/>
    <w:rPr>
      <w:rFonts w:ascii="標楷體" w:eastAsia="標楷體" w:hAnsi="標楷體" w:cs="標楷體"/>
    </w:rPr>
  </w:style>
  <w:style w:type="paragraph" w:styleId="10">
    <w:name w:val="heading 1"/>
    <w:aliases w:val="章"/>
    <w:basedOn w:val="a"/>
    <w:link w:val="11"/>
    <w:uiPriority w:val="9"/>
    <w:qFormat/>
    <w:pPr>
      <w:ind w:right="1131"/>
      <w:jc w:val="center"/>
      <w:outlineLvl w:val="0"/>
    </w:pPr>
    <w:rPr>
      <w:rFonts w:ascii="Arial Unicode MS" w:eastAsia="Arial Unicode MS" w:hAnsi="Arial Unicode MS" w:cs="Arial Unicode MS"/>
      <w:sz w:val="40"/>
      <w:szCs w:val="40"/>
    </w:rPr>
  </w:style>
  <w:style w:type="paragraph" w:styleId="20">
    <w:name w:val="heading 2"/>
    <w:aliases w:val="節"/>
    <w:basedOn w:val="a"/>
    <w:link w:val="21"/>
    <w:uiPriority w:val="9"/>
    <w:qFormat/>
    <w:pPr>
      <w:spacing w:before="149"/>
      <w:ind w:left="472"/>
      <w:outlineLvl w:val="1"/>
    </w:pPr>
    <w:rPr>
      <w:sz w:val="36"/>
      <w:szCs w:val="36"/>
    </w:rPr>
  </w:style>
  <w:style w:type="paragraph" w:styleId="3">
    <w:name w:val="heading 3"/>
    <w:basedOn w:val="a"/>
    <w:link w:val="30"/>
    <w:uiPriority w:val="9"/>
    <w:qFormat/>
    <w:pPr>
      <w:ind w:left="15"/>
      <w:jc w:val="center"/>
      <w:outlineLvl w:val="2"/>
    </w:pPr>
    <w:rPr>
      <w:rFonts w:ascii="Times New Roman" w:eastAsia="Times New Roman" w:hAnsi="Times New Roman" w:cs="Times New Roman"/>
      <w:sz w:val="32"/>
      <w:szCs w:val="32"/>
    </w:rPr>
  </w:style>
  <w:style w:type="paragraph" w:styleId="4">
    <w:name w:val="heading 4"/>
    <w:basedOn w:val="a"/>
    <w:uiPriority w:val="1"/>
    <w:qFormat/>
    <w:pPr>
      <w:spacing w:before="8"/>
      <w:ind w:left="100"/>
      <w:outlineLvl w:val="3"/>
    </w:pPr>
    <w:rPr>
      <w:rFonts w:ascii="新細明體" w:eastAsia="新細明體" w:hAnsi="新細明體" w:cs="新細明體"/>
      <w:sz w:val="30"/>
      <w:szCs w:val="30"/>
    </w:rPr>
  </w:style>
  <w:style w:type="paragraph" w:styleId="5">
    <w:name w:val="heading 5"/>
    <w:basedOn w:val="a"/>
    <w:link w:val="50"/>
    <w:uiPriority w:val="1"/>
    <w:qFormat/>
    <w:pPr>
      <w:outlineLvl w:val="4"/>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sid w:val="00BE3B75"/>
    <w:rPr>
      <w:sz w:val="24"/>
      <w:szCs w:val="24"/>
    </w:rPr>
  </w:style>
  <w:style w:type="paragraph" w:styleId="a4">
    <w:name w:val="List Paragraph"/>
    <w:basedOn w:val="a"/>
    <w:uiPriority w:val="34"/>
    <w:qFormat/>
    <w:pPr>
      <w:ind w:left="1380" w:hanging="408"/>
    </w:pPr>
  </w:style>
  <w:style w:type="paragraph" w:customStyle="1" w:styleId="TableParagraph">
    <w:name w:val="Table Paragraph"/>
    <w:basedOn w:val="a"/>
    <w:uiPriority w:val="1"/>
    <w:qFormat/>
    <w:rPr>
      <w:rFonts w:ascii="Times New Roman" w:eastAsia="Times New Roman" w:hAnsi="Times New Roman" w:cs="Times New Roman"/>
    </w:rPr>
  </w:style>
  <w:style w:type="character" w:styleId="a5">
    <w:name w:val="Placeholder Text"/>
    <w:basedOn w:val="a0"/>
    <w:uiPriority w:val="99"/>
    <w:semiHidden/>
    <w:rsid w:val="000B4264"/>
    <w:rPr>
      <w:color w:val="808080"/>
    </w:rPr>
  </w:style>
  <w:style w:type="table" w:styleId="a6">
    <w:name w:val="Table Grid"/>
    <w:basedOn w:val="a1"/>
    <w:uiPriority w:val="39"/>
    <w:rsid w:val="006539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02209F"/>
    <w:pPr>
      <w:tabs>
        <w:tab w:val="center" w:pos="4153"/>
        <w:tab w:val="right" w:pos="8306"/>
      </w:tabs>
      <w:snapToGrid w:val="0"/>
    </w:pPr>
    <w:rPr>
      <w:sz w:val="20"/>
      <w:szCs w:val="20"/>
    </w:rPr>
  </w:style>
  <w:style w:type="character" w:customStyle="1" w:styleId="a8">
    <w:name w:val="頁首 字元"/>
    <w:basedOn w:val="a0"/>
    <w:link w:val="a7"/>
    <w:uiPriority w:val="99"/>
    <w:rsid w:val="0002209F"/>
    <w:rPr>
      <w:rFonts w:ascii="標楷體" w:eastAsia="標楷體" w:hAnsi="標楷體" w:cs="標楷體"/>
      <w:sz w:val="20"/>
      <w:szCs w:val="20"/>
    </w:rPr>
  </w:style>
  <w:style w:type="paragraph" w:styleId="a9">
    <w:name w:val="footer"/>
    <w:basedOn w:val="a"/>
    <w:link w:val="aa"/>
    <w:uiPriority w:val="99"/>
    <w:unhideWhenUsed/>
    <w:rsid w:val="0002209F"/>
    <w:pPr>
      <w:tabs>
        <w:tab w:val="center" w:pos="4153"/>
        <w:tab w:val="right" w:pos="8306"/>
      </w:tabs>
      <w:snapToGrid w:val="0"/>
    </w:pPr>
    <w:rPr>
      <w:sz w:val="20"/>
      <w:szCs w:val="20"/>
    </w:rPr>
  </w:style>
  <w:style w:type="character" w:customStyle="1" w:styleId="aa">
    <w:name w:val="頁尾 字元"/>
    <w:basedOn w:val="a0"/>
    <w:link w:val="a9"/>
    <w:uiPriority w:val="99"/>
    <w:rsid w:val="0002209F"/>
    <w:rPr>
      <w:rFonts w:ascii="標楷體" w:eastAsia="標楷體" w:hAnsi="標楷體" w:cs="標楷體"/>
      <w:sz w:val="20"/>
      <w:szCs w:val="20"/>
    </w:rPr>
  </w:style>
  <w:style w:type="paragraph" w:styleId="ab">
    <w:name w:val="Balloon Text"/>
    <w:basedOn w:val="a"/>
    <w:link w:val="ac"/>
    <w:uiPriority w:val="99"/>
    <w:semiHidden/>
    <w:unhideWhenUsed/>
    <w:rsid w:val="00632C5A"/>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632C5A"/>
    <w:rPr>
      <w:rFonts w:asciiTheme="majorHAnsi" w:eastAsiaTheme="majorEastAsia" w:hAnsiTheme="majorHAnsi" w:cstheme="majorBidi"/>
      <w:sz w:val="18"/>
      <w:szCs w:val="18"/>
    </w:rPr>
  </w:style>
  <w:style w:type="character" w:customStyle="1" w:styleId="50">
    <w:name w:val="標題 5 字元"/>
    <w:basedOn w:val="a0"/>
    <w:link w:val="5"/>
    <w:uiPriority w:val="1"/>
    <w:rsid w:val="005E23A3"/>
    <w:rPr>
      <w:rFonts w:ascii="標楷體" w:eastAsia="標楷體" w:hAnsi="標楷體" w:cs="標楷體"/>
      <w:sz w:val="28"/>
      <w:szCs w:val="28"/>
    </w:rPr>
  </w:style>
  <w:style w:type="numbering" w:customStyle="1" w:styleId="1">
    <w:name w:val="樣式1"/>
    <w:uiPriority w:val="99"/>
    <w:rsid w:val="000C7B6F"/>
    <w:pPr>
      <w:numPr>
        <w:numId w:val="6"/>
      </w:numPr>
    </w:pPr>
  </w:style>
  <w:style w:type="numbering" w:customStyle="1" w:styleId="2">
    <w:name w:val="樣式2"/>
    <w:uiPriority w:val="99"/>
    <w:rsid w:val="000C7B6F"/>
    <w:pPr>
      <w:numPr>
        <w:numId w:val="7"/>
      </w:numPr>
    </w:pPr>
  </w:style>
  <w:style w:type="paragraph" w:styleId="ad">
    <w:name w:val="Date"/>
    <w:basedOn w:val="a"/>
    <w:next w:val="a"/>
    <w:link w:val="ae"/>
    <w:uiPriority w:val="99"/>
    <w:semiHidden/>
    <w:unhideWhenUsed/>
    <w:rsid w:val="00C95AC0"/>
    <w:pPr>
      <w:jc w:val="right"/>
    </w:pPr>
  </w:style>
  <w:style w:type="character" w:customStyle="1" w:styleId="ae">
    <w:name w:val="日期 字元"/>
    <w:basedOn w:val="a0"/>
    <w:link w:val="ad"/>
    <w:uiPriority w:val="99"/>
    <w:semiHidden/>
    <w:rsid w:val="00C95AC0"/>
    <w:rPr>
      <w:rFonts w:ascii="標楷體" w:eastAsia="標楷體" w:hAnsi="標楷體" w:cs="標楷體"/>
    </w:rPr>
  </w:style>
  <w:style w:type="paragraph" w:customStyle="1" w:styleId="References">
    <w:name w:val="References"/>
    <w:basedOn w:val="a"/>
    <w:link w:val="References0"/>
    <w:rsid w:val="00BD5EEB"/>
    <w:pPr>
      <w:widowControl/>
      <w:numPr>
        <w:numId w:val="13"/>
      </w:numPr>
      <w:autoSpaceDE/>
      <w:autoSpaceDN/>
      <w:jc w:val="both"/>
    </w:pPr>
    <w:rPr>
      <w:rFonts w:ascii="Times New Roman" w:eastAsiaTheme="minorEastAsia" w:hAnsi="Times New Roman" w:cs="Times New Roman"/>
      <w:sz w:val="16"/>
      <w:szCs w:val="16"/>
    </w:rPr>
  </w:style>
  <w:style w:type="character" w:styleId="af">
    <w:name w:val="Hyperlink"/>
    <w:basedOn w:val="a0"/>
    <w:uiPriority w:val="99"/>
    <w:unhideWhenUsed/>
    <w:rsid w:val="00A10D37"/>
    <w:rPr>
      <w:color w:val="0000FF" w:themeColor="hyperlink"/>
      <w:u w:val="single"/>
    </w:rPr>
  </w:style>
  <w:style w:type="character" w:styleId="af0">
    <w:name w:val="Unresolved Mention"/>
    <w:basedOn w:val="a0"/>
    <w:uiPriority w:val="99"/>
    <w:semiHidden/>
    <w:unhideWhenUsed/>
    <w:rsid w:val="00A10D37"/>
    <w:rPr>
      <w:color w:val="605E5C"/>
      <w:shd w:val="clear" w:color="auto" w:fill="E1DFDD"/>
    </w:rPr>
  </w:style>
  <w:style w:type="character" w:customStyle="1" w:styleId="11">
    <w:name w:val="標題 1 字元"/>
    <w:aliases w:val="章 字元"/>
    <w:basedOn w:val="a0"/>
    <w:link w:val="10"/>
    <w:uiPriority w:val="9"/>
    <w:rsid w:val="007331EA"/>
    <w:rPr>
      <w:rFonts w:ascii="Arial Unicode MS" w:eastAsia="Arial Unicode MS" w:hAnsi="Arial Unicode MS" w:cs="Arial Unicode MS"/>
      <w:sz w:val="40"/>
      <w:szCs w:val="40"/>
    </w:rPr>
  </w:style>
  <w:style w:type="character" w:customStyle="1" w:styleId="21">
    <w:name w:val="標題 2 字元"/>
    <w:aliases w:val="節 字元"/>
    <w:basedOn w:val="a0"/>
    <w:link w:val="20"/>
    <w:uiPriority w:val="9"/>
    <w:rsid w:val="007331EA"/>
    <w:rPr>
      <w:rFonts w:ascii="標楷體" w:eastAsia="標楷體" w:hAnsi="標楷體" w:cs="標楷體"/>
      <w:sz w:val="36"/>
      <w:szCs w:val="36"/>
    </w:rPr>
  </w:style>
  <w:style w:type="paragraph" w:styleId="af1">
    <w:name w:val="Title"/>
    <w:aliases w:val="子節"/>
    <w:basedOn w:val="a"/>
    <w:next w:val="a"/>
    <w:link w:val="af2"/>
    <w:uiPriority w:val="10"/>
    <w:qFormat/>
    <w:rsid w:val="007331EA"/>
    <w:pPr>
      <w:autoSpaceDE/>
      <w:autoSpaceDN/>
      <w:spacing w:line="360" w:lineRule="auto"/>
      <w:jc w:val="both"/>
      <w:outlineLvl w:val="2"/>
    </w:pPr>
    <w:rPr>
      <w:rFonts w:asciiTheme="majorHAnsi" w:hAnsiTheme="majorHAnsi" w:cstheme="majorBidi"/>
      <w:b/>
      <w:bCs/>
      <w:kern w:val="2"/>
      <w:sz w:val="28"/>
      <w:szCs w:val="32"/>
      <w:lang w:eastAsia="zh-TW"/>
    </w:rPr>
  </w:style>
  <w:style w:type="character" w:customStyle="1" w:styleId="af2">
    <w:name w:val="標題 字元"/>
    <w:aliases w:val="子節 字元"/>
    <w:basedOn w:val="a0"/>
    <w:link w:val="af1"/>
    <w:uiPriority w:val="10"/>
    <w:rsid w:val="007331EA"/>
    <w:rPr>
      <w:rFonts w:asciiTheme="majorHAnsi" w:eastAsia="標楷體" w:hAnsiTheme="majorHAnsi" w:cstheme="majorBidi"/>
      <w:b/>
      <w:bCs/>
      <w:kern w:val="2"/>
      <w:sz w:val="28"/>
      <w:szCs w:val="32"/>
      <w:lang w:eastAsia="zh-TW"/>
    </w:rPr>
  </w:style>
  <w:style w:type="character" w:customStyle="1" w:styleId="30">
    <w:name w:val="標題 3 字元"/>
    <w:basedOn w:val="a0"/>
    <w:link w:val="3"/>
    <w:uiPriority w:val="9"/>
    <w:rsid w:val="007331EA"/>
    <w:rPr>
      <w:rFonts w:ascii="Times New Roman" w:eastAsia="Times New Roman" w:hAnsi="Times New Roman" w:cs="Times New Roman"/>
      <w:sz w:val="32"/>
      <w:szCs w:val="32"/>
    </w:rPr>
  </w:style>
  <w:style w:type="paragraph" w:styleId="af3">
    <w:name w:val="caption"/>
    <w:basedOn w:val="a"/>
    <w:next w:val="a"/>
    <w:uiPriority w:val="35"/>
    <w:unhideWhenUsed/>
    <w:qFormat/>
    <w:rsid w:val="007331EA"/>
    <w:pPr>
      <w:autoSpaceDE/>
      <w:autoSpaceDN/>
      <w:spacing w:line="360" w:lineRule="auto"/>
      <w:jc w:val="center"/>
    </w:pPr>
    <w:rPr>
      <w:rFonts w:asciiTheme="minorHAnsi" w:eastAsiaTheme="minorEastAsia" w:hAnsiTheme="minorHAnsi" w:cstheme="minorBidi"/>
      <w:kern w:val="2"/>
      <w:sz w:val="24"/>
      <w:szCs w:val="20"/>
      <w:lang w:eastAsia="zh-TW"/>
    </w:rPr>
  </w:style>
  <w:style w:type="character" w:styleId="af4">
    <w:name w:val="annotation reference"/>
    <w:basedOn w:val="a0"/>
    <w:uiPriority w:val="99"/>
    <w:semiHidden/>
    <w:unhideWhenUsed/>
    <w:rsid w:val="007331EA"/>
    <w:rPr>
      <w:sz w:val="18"/>
      <w:szCs w:val="18"/>
    </w:rPr>
  </w:style>
  <w:style w:type="paragraph" w:styleId="af5">
    <w:name w:val="annotation text"/>
    <w:basedOn w:val="a"/>
    <w:link w:val="af6"/>
    <w:uiPriority w:val="99"/>
    <w:unhideWhenUsed/>
    <w:rsid w:val="007331EA"/>
    <w:pPr>
      <w:autoSpaceDE/>
      <w:autoSpaceDN/>
      <w:spacing w:line="360" w:lineRule="auto"/>
    </w:pPr>
    <w:rPr>
      <w:rFonts w:asciiTheme="minorHAnsi" w:eastAsiaTheme="minorEastAsia" w:hAnsiTheme="minorHAnsi" w:cstheme="minorBidi"/>
      <w:kern w:val="2"/>
      <w:sz w:val="24"/>
      <w:lang w:eastAsia="zh-TW"/>
    </w:rPr>
  </w:style>
  <w:style w:type="character" w:customStyle="1" w:styleId="af6">
    <w:name w:val="註解文字 字元"/>
    <w:basedOn w:val="a0"/>
    <w:link w:val="af5"/>
    <w:uiPriority w:val="99"/>
    <w:rsid w:val="007331EA"/>
    <w:rPr>
      <w:kern w:val="2"/>
      <w:sz w:val="24"/>
      <w:lang w:eastAsia="zh-TW"/>
    </w:rPr>
  </w:style>
  <w:style w:type="paragraph" w:styleId="af7">
    <w:name w:val="annotation subject"/>
    <w:basedOn w:val="af5"/>
    <w:next w:val="af5"/>
    <w:link w:val="af8"/>
    <w:uiPriority w:val="99"/>
    <w:semiHidden/>
    <w:unhideWhenUsed/>
    <w:rsid w:val="007331EA"/>
    <w:rPr>
      <w:b/>
      <w:bCs/>
    </w:rPr>
  </w:style>
  <w:style w:type="character" w:customStyle="1" w:styleId="af8">
    <w:name w:val="註解主旨 字元"/>
    <w:basedOn w:val="af6"/>
    <w:link w:val="af7"/>
    <w:uiPriority w:val="99"/>
    <w:semiHidden/>
    <w:rsid w:val="007331EA"/>
    <w:rPr>
      <w:b/>
      <w:bCs/>
      <w:kern w:val="2"/>
      <w:sz w:val="24"/>
      <w:lang w:eastAsia="zh-TW"/>
    </w:rPr>
  </w:style>
  <w:style w:type="table" w:customStyle="1" w:styleId="12">
    <w:name w:val="表格格線1"/>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表格格線2"/>
    <w:basedOn w:val="a1"/>
    <w:next w:val="a6"/>
    <w:uiPriority w:val="5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表格格線3"/>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7331EA"/>
    <w:pPr>
      <w:widowControl/>
      <w:autoSpaceDE/>
      <w:autoSpaceDN/>
      <w:spacing w:before="100" w:beforeAutospacing="1" w:after="100" w:afterAutospacing="1"/>
    </w:pPr>
    <w:rPr>
      <w:rFonts w:ascii="新細明體" w:eastAsia="新細明體" w:hAnsi="新細明體" w:cs="新細明體"/>
      <w:sz w:val="24"/>
      <w:szCs w:val="24"/>
      <w:lang w:eastAsia="zh-TW"/>
    </w:rPr>
  </w:style>
  <w:style w:type="table" w:customStyle="1" w:styleId="40">
    <w:name w:val="表格格線4"/>
    <w:basedOn w:val="a1"/>
    <w:next w:val="a6"/>
    <w:uiPriority w:val="39"/>
    <w:rsid w:val="007331EA"/>
    <w:pPr>
      <w:widowControl/>
      <w:autoSpaceDE/>
      <w:autoSpaceDN/>
    </w:pPr>
    <w:rPr>
      <w:kern w:val="2"/>
      <w:sz w:val="24"/>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3">
    <w:name w:val="toc 1"/>
    <w:basedOn w:val="a"/>
    <w:next w:val="a"/>
    <w:autoRedefine/>
    <w:uiPriority w:val="39"/>
    <w:unhideWhenUsed/>
    <w:rsid w:val="006C6DD7"/>
    <w:pPr>
      <w:tabs>
        <w:tab w:val="right" w:leader="dot" w:pos="8777"/>
      </w:tabs>
      <w:autoSpaceDE/>
      <w:autoSpaceDN/>
      <w:spacing w:line="360" w:lineRule="auto"/>
      <w:jc w:val="center"/>
    </w:pPr>
    <w:rPr>
      <w:rFonts w:ascii="Times New Roman" w:hAnsi="Times New Roman" w:cstheme="minorBidi"/>
      <w:kern w:val="2"/>
      <w:sz w:val="24"/>
      <w:lang w:eastAsia="zh-TW"/>
    </w:rPr>
  </w:style>
  <w:style w:type="paragraph" w:styleId="23">
    <w:name w:val="toc 2"/>
    <w:basedOn w:val="a"/>
    <w:next w:val="a"/>
    <w:autoRedefine/>
    <w:uiPriority w:val="39"/>
    <w:unhideWhenUsed/>
    <w:rsid w:val="00880248"/>
    <w:pPr>
      <w:autoSpaceDE/>
      <w:autoSpaceDN/>
      <w:spacing w:line="360" w:lineRule="auto"/>
      <w:ind w:leftChars="200" w:left="480"/>
      <w:jc w:val="both"/>
    </w:pPr>
    <w:rPr>
      <w:rFonts w:ascii="Times New Roman" w:hAnsi="Times New Roman" w:cstheme="minorBidi"/>
      <w:kern w:val="2"/>
      <w:sz w:val="24"/>
      <w:lang w:eastAsia="zh-TW"/>
    </w:rPr>
  </w:style>
  <w:style w:type="paragraph" w:styleId="af9">
    <w:name w:val="table of figures"/>
    <w:basedOn w:val="a"/>
    <w:next w:val="a"/>
    <w:uiPriority w:val="99"/>
    <w:unhideWhenUsed/>
    <w:rsid w:val="008C339D"/>
    <w:pPr>
      <w:autoSpaceDE/>
      <w:autoSpaceDN/>
      <w:spacing w:line="360" w:lineRule="auto"/>
      <w:jc w:val="both"/>
    </w:pPr>
    <w:rPr>
      <w:rFonts w:ascii="Times New Roman" w:hAnsi="Times New Roman" w:cstheme="minorBidi"/>
      <w:kern w:val="2"/>
      <w:sz w:val="24"/>
      <w:lang w:eastAsia="zh-TW"/>
    </w:rPr>
  </w:style>
  <w:style w:type="character" w:styleId="afa">
    <w:name w:val="FollowedHyperlink"/>
    <w:basedOn w:val="a0"/>
    <w:uiPriority w:val="99"/>
    <w:semiHidden/>
    <w:unhideWhenUsed/>
    <w:rsid w:val="007331EA"/>
    <w:rPr>
      <w:color w:val="800080" w:themeColor="followedHyperlink"/>
      <w:u w:val="single"/>
    </w:rPr>
  </w:style>
  <w:style w:type="paragraph" w:customStyle="1" w:styleId="ParaAttribute2">
    <w:name w:val="ParaAttribute2"/>
    <w:rsid w:val="007331EA"/>
    <w:pPr>
      <w:widowControl/>
      <w:autoSpaceDE/>
      <w:autoSpaceDN/>
      <w:ind w:firstLine="480"/>
      <w:jc w:val="both"/>
    </w:pPr>
    <w:rPr>
      <w:rFonts w:ascii="Times New Roman" w:eastAsia="Batang" w:hAnsi="Times New Roman" w:cs="Times New Roman"/>
      <w:sz w:val="20"/>
      <w:szCs w:val="20"/>
      <w:lang w:eastAsia="zh-TW"/>
    </w:rPr>
  </w:style>
  <w:style w:type="character" w:customStyle="1" w:styleId="CharAttribute1">
    <w:name w:val="CharAttribute1"/>
    <w:rsid w:val="007331EA"/>
    <w:rPr>
      <w:rFonts w:ascii="Times New Roman" w:eastAsia="標楷體"/>
      <w:sz w:val="24"/>
    </w:rPr>
  </w:style>
  <w:style w:type="character" w:customStyle="1" w:styleId="CharAttribute2">
    <w:name w:val="CharAttribute2"/>
    <w:rsid w:val="007331EA"/>
    <w:rPr>
      <w:rFonts w:ascii="Times New Roman" w:eastAsia="標楷體"/>
      <w:sz w:val="24"/>
      <w:shd w:val="clear" w:color="auto" w:fill="FFFF00"/>
    </w:rPr>
  </w:style>
  <w:style w:type="character" w:customStyle="1" w:styleId="CharAttribute3">
    <w:name w:val="CharAttribute3"/>
    <w:rsid w:val="007331EA"/>
    <w:rPr>
      <w:rFonts w:ascii="Times New Roman" w:eastAsia="標楷體"/>
      <w:sz w:val="24"/>
      <w:shd w:val="clear" w:color="auto" w:fill="008000"/>
    </w:rPr>
  </w:style>
  <w:style w:type="paragraph" w:styleId="33">
    <w:name w:val="toc 3"/>
    <w:basedOn w:val="a"/>
    <w:next w:val="a"/>
    <w:autoRedefine/>
    <w:uiPriority w:val="39"/>
    <w:unhideWhenUsed/>
    <w:rsid w:val="00795398"/>
    <w:pPr>
      <w:ind w:leftChars="400" w:left="960"/>
    </w:pPr>
  </w:style>
  <w:style w:type="paragraph" w:customStyle="1" w:styleId="15">
    <w:name w:val="內文 自訂 行距1.5"/>
    <w:basedOn w:val="a"/>
    <w:link w:val="150"/>
    <w:uiPriority w:val="1"/>
    <w:qFormat/>
    <w:rsid w:val="006E41C0"/>
    <w:pPr>
      <w:spacing w:line="360" w:lineRule="auto"/>
      <w:ind w:firstLineChars="200" w:firstLine="200"/>
      <w:jc w:val="both"/>
    </w:pPr>
    <w:rPr>
      <w:rFonts w:ascii="Times New Roman" w:hAnsi="Times New Roman" w:cs="Times New Roman"/>
      <w:sz w:val="24"/>
      <w:szCs w:val="24"/>
      <w:lang w:eastAsia="zh-TW"/>
    </w:rPr>
  </w:style>
  <w:style w:type="character" w:customStyle="1" w:styleId="150">
    <w:name w:val="內文 自訂 行距1.5 字元"/>
    <w:basedOn w:val="a0"/>
    <w:link w:val="15"/>
    <w:uiPriority w:val="1"/>
    <w:rsid w:val="006E41C0"/>
    <w:rPr>
      <w:rFonts w:ascii="Times New Roman" w:eastAsia="標楷體" w:hAnsi="Times New Roman" w:cs="Times New Roman"/>
      <w:sz w:val="24"/>
      <w:szCs w:val="24"/>
      <w:lang w:eastAsia="zh-TW"/>
    </w:rPr>
  </w:style>
  <w:style w:type="paragraph" w:customStyle="1" w:styleId="afb">
    <w:name w:val="第幾章節"/>
    <w:basedOn w:val="10"/>
    <w:link w:val="afc"/>
    <w:uiPriority w:val="1"/>
    <w:qFormat/>
    <w:rsid w:val="00B9459F"/>
    <w:pPr>
      <w:tabs>
        <w:tab w:val="center" w:pos="4393"/>
      </w:tabs>
      <w:spacing w:beforeLines="100" w:before="360" w:after="360"/>
    </w:pPr>
    <w:rPr>
      <w:rFonts w:ascii="Times New Roman" w:eastAsia="標楷體" w:hAnsi="Times New Roman" w:cs="Times New Roman"/>
      <w:b/>
      <w:sz w:val="36"/>
      <w:szCs w:val="36"/>
      <w:lang w:eastAsia="zh-TW"/>
    </w:rPr>
  </w:style>
  <w:style w:type="character" w:customStyle="1" w:styleId="afc">
    <w:name w:val="第幾章節 字元"/>
    <w:basedOn w:val="11"/>
    <w:link w:val="afb"/>
    <w:uiPriority w:val="1"/>
    <w:rsid w:val="00B9459F"/>
    <w:rPr>
      <w:rFonts w:ascii="Times New Roman" w:eastAsia="標楷體" w:hAnsi="Times New Roman" w:cs="Times New Roman"/>
      <w:b/>
      <w:sz w:val="36"/>
      <w:szCs w:val="36"/>
      <w:lang w:eastAsia="zh-TW"/>
    </w:rPr>
  </w:style>
  <w:style w:type="paragraph" w:customStyle="1" w:styleId="110">
    <w:name w:val="1.1研究背景與動機"/>
    <w:basedOn w:val="20"/>
    <w:link w:val="111"/>
    <w:uiPriority w:val="1"/>
    <w:qFormat/>
    <w:rsid w:val="00B71194"/>
    <w:pPr>
      <w:ind w:left="0"/>
      <w:jc w:val="both"/>
    </w:pPr>
    <w:rPr>
      <w:rFonts w:ascii="Times New Roman" w:hAnsi="Times New Roman" w:cs="Times New Roman"/>
      <w:b/>
      <w:sz w:val="32"/>
      <w:szCs w:val="32"/>
      <w:lang w:eastAsia="zh-TW"/>
    </w:rPr>
  </w:style>
  <w:style w:type="character" w:customStyle="1" w:styleId="111">
    <w:name w:val="1.1研究背景與動機 字元"/>
    <w:basedOn w:val="21"/>
    <w:link w:val="110"/>
    <w:uiPriority w:val="1"/>
    <w:rsid w:val="00B71194"/>
    <w:rPr>
      <w:rFonts w:ascii="Times New Roman" w:eastAsia="標楷體" w:hAnsi="Times New Roman" w:cs="Times New Roman"/>
      <w:b/>
      <w:sz w:val="32"/>
      <w:szCs w:val="32"/>
      <w:lang w:eastAsia="zh-TW"/>
    </w:rPr>
  </w:style>
  <w:style w:type="paragraph" w:customStyle="1" w:styleId="afd">
    <w:name w:val="圖標題"/>
    <w:basedOn w:val="15"/>
    <w:link w:val="afe"/>
    <w:uiPriority w:val="1"/>
    <w:qFormat/>
    <w:rsid w:val="000E1959"/>
    <w:pPr>
      <w:ind w:firstLine="480"/>
      <w:jc w:val="center"/>
    </w:pPr>
  </w:style>
  <w:style w:type="character" w:customStyle="1" w:styleId="afe">
    <w:name w:val="圖標題 字元"/>
    <w:basedOn w:val="150"/>
    <w:link w:val="afd"/>
    <w:uiPriority w:val="1"/>
    <w:rsid w:val="000E1959"/>
    <w:rPr>
      <w:rFonts w:ascii="Times New Roman" w:eastAsia="標楷體" w:hAnsi="Times New Roman" w:cs="Times New Roman"/>
      <w:sz w:val="24"/>
      <w:szCs w:val="24"/>
      <w:lang w:eastAsia="zh-TW"/>
    </w:rPr>
  </w:style>
  <w:style w:type="character" w:customStyle="1" w:styleId="anchor-text">
    <w:name w:val="anchor-text"/>
    <w:basedOn w:val="a0"/>
    <w:rsid w:val="006A65C9"/>
  </w:style>
  <w:style w:type="character" w:styleId="aff">
    <w:name w:val="Strong"/>
    <w:basedOn w:val="a0"/>
    <w:uiPriority w:val="22"/>
    <w:qFormat/>
    <w:rsid w:val="00112810"/>
    <w:rPr>
      <w:b/>
      <w:bCs/>
    </w:rPr>
  </w:style>
  <w:style w:type="paragraph" w:customStyle="1" w:styleId="aff0">
    <w:name w:val="表目錄"/>
    <w:basedOn w:val="15"/>
    <w:link w:val="aff1"/>
    <w:uiPriority w:val="1"/>
    <w:qFormat/>
    <w:rsid w:val="00233948"/>
    <w:pPr>
      <w:ind w:firstLine="480"/>
      <w:jc w:val="center"/>
    </w:pPr>
  </w:style>
  <w:style w:type="character" w:customStyle="1" w:styleId="aff1">
    <w:name w:val="表目錄 字元"/>
    <w:basedOn w:val="150"/>
    <w:link w:val="aff0"/>
    <w:uiPriority w:val="1"/>
    <w:rsid w:val="00233948"/>
    <w:rPr>
      <w:rFonts w:ascii="Times New Roman" w:eastAsia="標楷體" w:hAnsi="Times New Roman" w:cs="Times New Roman"/>
      <w:sz w:val="24"/>
      <w:szCs w:val="24"/>
      <w:lang w:eastAsia="zh-TW"/>
    </w:rPr>
  </w:style>
  <w:style w:type="paragraph" w:customStyle="1" w:styleId="211">
    <w:name w:val="2.1.1"/>
    <w:basedOn w:val="110"/>
    <w:link w:val="2110"/>
    <w:uiPriority w:val="1"/>
    <w:qFormat/>
    <w:rsid w:val="00FA69B2"/>
    <w:pPr>
      <w:jc w:val="left"/>
    </w:pPr>
    <w:rPr>
      <w:sz w:val="28"/>
    </w:rPr>
  </w:style>
  <w:style w:type="character" w:customStyle="1" w:styleId="2110">
    <w:name w:val="2.1.1 字元"/>
    <w:basedOn w:val="111"/>
    <w:link w:val="211"/>
    <w:uiPriority w:val="1"/>
    <w:rsid w:val="00FA69B2"/>
    <w:rPr>
      <w:rFonts w:ascii="Times New Roman" w:eastAsia="標楷體" w:hAnsi="Times New Roman" w:cs="Times New Roman"/>
      <w:b/>
      <w:sz w:val="28"/>
      <w:szCs w:val="32"/>
      <w:lang w:eastAsia="zh-TW"/>
    </w:rPr>
  </w:style>
  <w:style w:type="paragraph" w:styleId="aff2">
    <w:name w:val="No Spacing"/>
    <w:uiPriority w:val="1"/>
    <w:qFormat/>
    <w:rsid w:val="0034181C"/>
    <w:rPr>
      <w:rFonts w:ascii="標楷體" w:eastAsia="標楷體" w:hAnsi="標楷體" w:cs="標楷體"/>
    </w:rPr>
  </w:style>
  <w:style w:type="paragraph" w:customStyle="1" w:styleId="31">
    <w:name w:val="3.1"/>
    <w:basedOn w:val="20"/>
    <w:link w:val="310"/>
    <w:rsid w:val="00BB0195"/>
    <w:pPr>
      <w:keepNext/>
      <w:keepLines/>
      <w:widowControl/>
      <w:numPr>
        <w:numId w:val="28"/>
      </w:numPr>
      <w:autoSpaceDE/>
      <w:autoSpaceDN/>
      <w:spacing w:before="0" w:after="120" w:line="276" w:lineRule="auto"/>
      <w:ind w:rightChars="100" w:right="240"/>
      <w:jc w:val="both"/>
    </w:pPr>
    <w:rPr>
      <w:rFonts w:asciiTheme="majorHAnsi" w:hAnsiTheme="majorHAnsi" w:cs="Gungsuh"/>
      <w:b/>
      <w:bCs/>
      <w:color w:val="365F91" w:themeColor="accent1" w:themeShade="BF"/>
      <w:sz w:val="40"/>
      <w:szCs w:val="40"/>
      <w:lang w:eastAsia="zh-TW"/>
    </w:rPr>
  </w:style>
  <w:style w:type="character" w:customStyle="1" w:styleId="310">
    <w:name w:val="3.1 字元"/>
    <w:basedOn w:val="21"/>
    <w:link w:val="31"/>
    <w:rsid w:val="00BB0195"/>
    <w:rPr>
      <w:rFonts w:asciiTheme="majorHAnsi" w:eastAsia="標楷體" w:hAnsiTheme="majorHAnsi" w:cs="Gungsuh"/>
      <w:b/>
      <w:bCs/>
      <w:color w:val="365F91" w:themeColor="accent1" w:themeShade="BF"/>
      <w:sz w:val="40"/>
      <w:szCs w:val="40"/>
      <w:lang w:eastAsia="zh-TW"/>
    </w:rPr>
  </w:style>
  <w:style w:type="paragraph" w:styleId="aff3">
    <w:name w:val="Revision"/>
    <w:hidden/>
    <w:uiPriority w:val="99"/>
    <w:semiHidden/>
    <w:rsid w:val="00FB1A9B"/>
    <w:pPr>
      <w:widowControl/>
      <w:autoSpaceDE/>
      <w:autoSpaceDN/>
    </w:pPr>
    <w:rPr>
      <w:rFonts w:ascii="標楷體" w:eastAsia="標楷體" w:hAnsi="標楷體" w:cs="標楷體"/>
    </w:rPr>
  </w:style>
  <w:style w:type="paragraph" w:styleId="aff4">
    <w:name w:val="footnote text"/>
    <w:basedOn w:val="a"/>
    <w:link w:val="aff5"/>
    <w:uiPriority w:val="99"/>
    <w:semiHidden/>
    <w:unhideWhenUsed/>
    <w:rsid w:val="002A60C6"/>
    <w:pPr>
      <w:snapToGrid w:val="0"/>
    </w:pPr>
    <w:rPr>
      <w:sz w:val="20"/>
      <w:szCs w:val="20"/>
    </w:rPr>
  </w:style>
  <w:style w:type="character" w:customStyle="1" w:styleId="aff5">
    <w:name w:val="註腳文字 字元"/>
    <w:basedOn w:val="a0"/>
    <w:link w:val="aff4"/>
    <w:uiPriority w:val="99"/>
    <w:semiHidden/>
    <w:rsid w:val="002A60C6"/>
    <w:rPr>
      <w:rFonts w:ascii="標楷體" w:eastAsia="標楷體" w:hAnsi="標楷體" w:cs="標楷體"/>
      <w:sz w:val="20"/>
      <w:szCs w:val="20"/>
    </w:rPr>
  </w:style>
  <w:style w:type="character" w:styleId="aff6">
    <w:name w:val="footnote reference"/>
    <w:basedOn w:val="a0"/>
    <w:uiPriority w:val="99"/>
    <w:semiHidden/>
    <w:unhideWhenUsed/>
    <w:rsid w:val="002A60C6"/>
    <w:rPr>
      <w:vertAlign w:val="superscript"/>
    </w:rPr>
  </w:style>
  <w:style w:type="paragraph" w:customStyle="1" w:styleId="aff7">
    <w:name w:val="文獻參考"/>
    <w:basedOn w:val="References"/>
    <w:link w:val="aff8"/>
    <w:uiPriority w:val="1"/>
    <w:rsid w:val="0060166B"/>
    <w:pPr>
      <w:wordWrap w:val="0"/>
      <w:spacing w:line="360" w:lineRule="auto"/>
      <w:ind w:left="360" w:hangingChars="150" w:hanging="150"/>
      <w:jc w:val="left"/>
    </w:pPr>
    <w:rPr>
      <w:sz w:val="24"/>
      <w:szCs w:val="24"/>
    </w:rPr>
  </w:style>
  <w:style w:type="character" w:customStyle="1" w:styleId="References0">
    <w:name w:val="References 字元"/>
    <w:basedOn w:val="a0"/>
    <w:link w:val="References"/>
    <w:rsid w:val="0060166B"/>
    <w:rPr>
      <w:rFonts w:ascii="Times New Roman" w:hAnsi="Times New Roman" w:cs="Times New Roman"/>
      <w:sz w:val="16"/>
      <w:szCs w:val="16"/>
    </w:rPr>
  </w:style>
  <w:style w:type="character" w:customStyle="1" w:styleId="aff8">
    <w:name w:val="文獻參考 字元"/>
    <w:basedOn w:val="References0"/>
    <w:link w:val="aff7"/>
    <w:uiPriority w:val="1"/>
    <w:rsid w:val="0060166B"/>
    <w:rPr>
      <w:rFonts w:ascii="Times New Roman" w:hAnsi="Times New Roman" w:cs="Times New Roman"/>
      <w:sz w:val="24"/>
      <w:szCs w:val="24"/>
    </w:rPr>
  </w:style>
  <w:style w:type="paragraph" w:customStyle="1" w:styleId="aff9">
    <w:name w:val="文獻參考新"/>
    <w:basedOn w:val="References"/>
    <w:link w:val="affa"/>
    <w:uiPriority w:val="1"/>
    <w:qFormat/>
    <w:rsid w:val="0060166B"/>
    <w:pPr>
      <w:tabs>
        <w:tab w:val="clear" w:pos="1170"/>
        <w:tab w:val="num" w:pos="426"/>
      </w:tabs>
      <w:wordWrap w:val="0"/>
      <w:spacing w:line="360" w:lineRule="auto"/>
      <w:ind w:left="360" w:hangingChars="150" w:hanging="150"/>
    </w:pPr>
    <w:rPr>
      <w:sz w:val="24"/>
      <w:szCs w:val="24"/>
    </w:rPr>
  </w:style>
  <w:style w:type="character" w:customStyle="1" w:styleId="affa">
    <w:name w:val="文獻參考新 字元"/>
    <w:basedOn w:val="References0"/>
    <w:link w:val="aff9"/>
    <w:uiPriority w:val="1"/>
    <w:rsid w:val="006016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386132">
      <w:bodyDiv w:val="1"/>
      <w:marLeft w:val="0"/>
      <w:marRight w:val="0"/>
      <w:marTop w:val="0"/>
      <w:marBottom w:val="0"/>
      <w:divBdr>
        <w:top w:val="none" w:sz="0" w:space="0" w:color="auto"/>
        <w:left w:val="none" w:sz="0" w:space="0" w:color="auto"/>
        <w:bottom w:val="none" w:sz="0" w:space="0" w:color="auto"/>
        <w:right w:val="none" w:sz="0" w:space="0" w:color="auto"/>
      </w:divBdr>
      <w:divsChild>
        <w:div w:id="1047804055">
          <w:marLeft w:val="1166"/>
          <w:marRight w:val="0"/>
          <w:marTop w:val="115"/>
          <w:marBottom w:val="0"/>
          <w:divBdr>
            <w:top w:val="none" w:sz="0" w:space="0" w:color="auto"/>
            <w:left w:val="none" w:sz="0" w:space="0" w:color="auto"/>
            <w:bottom w:val="none" w:sz="0" w:space="0" w:color="auto"/>
            <w:right w:val="none" w:sz="0" w:space="0" w:color="auto"/>
          </w:divBdr>
        </w:div>
      </w:divsChild>
    </w:div>
    <w:div w:id="525602018">
      <w:bodyDiv w:val="1"/>
      <w:marLeft w:val="0"/>
      <w:marRight w:val="0"/>
      <w:marTop w:val="0"/>
      <w:marBottom w:val="0"/>
      <w:divBdr>
        <w:top w:val="none" w:sz="0" w:space="0" w:color="auto"/>
        <w:left w:val="none" w:sz="0" w:space="0" w:color="auto"/>
        <w:bottom w:val="none" w:sz="0" w:space="0" w:color="auto"/>
        <w:right w:val="none" w:sz="0" w:space="0" w:color="auto"/>
      </w:divBdr>
    </w:div>
    <w:div w:id="582685881">
      <w:bodyDiv w:val="1"/>
      <w:marLeft w:val="0"/>
      <w:marRight w:val="0"/>
      <w:marTop w:val="0"/>
      <w:marBottom w:val="0"/>
      <w:divBdr>
        <w:top w:val="none" w:sz="0" w:space="0" w:color="auto"/>
        <w:left w:val="none" w:sz="0" w:space="0" w:color="auto"/>
        <w:bottom w:val="none" w:sz="0" w:space="0" w:color="auto"/>
        <w:right w:val="none" w:sz="0" w:space="0" w:color="auto"/>
      </w:divBdr>
    </w:div>
    <w:div w:id="850141501">
      <w:bodyDiv w:val="1"/>
      <w:marLeft w:val="0"/>
      <w:marRight w:val="0"/>
      <w:marTop w:val="0"/>
      <w:marBottom w:val="0"/>
      <w:divBdr>
        <w:top w:val="none" w:sz="0" w:space="0" w:color="auto"/>
        <w:left w:val="none" w:sz="0" w:space="0" w:color="auto"/>
        <w:bottom w:val="none" w:sz="0" w:space="0" w:color="auto"/>
        <w:right w:val="none" w:sz="0" w:space="0" w:color="auto"/>
      </w:divBdr>
    </w:div>
    <w:div w:id="913515891">
      <w:bodyDiv w:val="1"/>
      <w:marLeft w:val="0"/>
      <w:marRight w:val="0"/>
      <w:marTop w:val="0"/>
      <w:marBottom w:val="0"/>
      <w:divBdr>
        <w:top w:val="none" w:sz="0" w:space="0" w:color="auto"/>
        <w:left w:val="none" w:sz="0" w:space="0" w:color="auto"/>
        <w:bottom w:val="none" w:sz="0" w:space="0" w:color="auto"/>
        <w:right w:val="none" w:sz="0" w:space="0" w:color="auto"/>
      </w:divBdr>
    </w:div>
    <w:div w:id="989141111">
      <w:bodyDiv w:val="1"/>
      <w:marLeft w:val="0"/>
      <w:marRight w:val="0"/>
      <w:marTop w:val="0"/>
      <w:marBottom w:val="0"/>
      <w:divBdr>
        <w:top w:val="none" w:sz="0" w:space="0" w:color="auto"/>
        <w:left w:val="none" w:sz="0" w:space="0" w:color="auto"/>
        <w:bottom w:val="none" w:sz="0" w:space="0" w:color="auto"/>
        <w:right w:val="none" w:sz="0" w:space="0" w:color="auto"/>
      </w:divBdr>
    </w:div>
    <w:div w:id="1087311934">
      <w:bodyDiv w:val="1"/>
      <w:marLeft w:val="0"/>
      <w:marRight w:val="0"/>
      <w:marTop w:val="0"/>
      <w:marBottom w:val="0"/>
      <w:divBdr>
        <w:top w:val="none" w:sz="0" w:space="0" w:color="auto"/>
        <w:left w:val="none" w:sz="0" w:space="0" w:color="auto"/>
        <w:bottom w:val="none" w:sz="0" w:space="0" w:color="auto"/>
        <w:right w:val="none" w:sz="0" w:space="0" w:color="auto"/>
      </w:divBdr>
    </w:div>
    <w:div w:id="1118254391">
      <w:bodyDiv w:val="1"/>
      <w:marLeft w:val="0"/>
      <w:marRight w:val="0"/>
      <w:marTop w:val="0"/>
      <w:marBottom w:val="0"/>
      <w:divBdr>
        <w:top w:val="none" w:sz="0" w:space="0" w:color="auto"/>
        <w:left w:val="none" w:sz="0" w:space="0" w:color="auto"/>
        <w:bottom w:val="none" w:sz="0" w:space="0" w:color="auto"/>
        <w:right w:val="none" w:sz="0" w:space="0" w:color="auto"/>
      </w:divBdr>
    </w:div>
    <w:div w:id="1125319572">
      <w:bodyDiv w:val="1"/>
      <w:marLeft w:val="0"/>
      <w:marRight w:val="0"/>
      <w:marTop w:val="0"/>
      <w:marBottom w:val="0"/>
      <w:divBdr>
        <w:top w:val="none" w:sz="0" w:space="0" w:color="auto"/>
        <w:left w:val="none" w:sz="0" w:space="0" w:color="auto"/>
        <w:bottom w:val="none" w:sz="0" w:space="0" w:color="auto"/>
        <w:right w:val="none" w:sz="0" w:space="0" w:color="auto"/>
      </w:divBdr>
    </w:div>
    <w:div w:id="1165166933">
      <w:bodyDiv w:val="1"/>
      <w:marLeft w:val="0"/>
      <w:marRight w:val="0"/>
      <w:marTop w:val="0"/>
      <w:marBottom w:val="0"/>
      <w:divBdr>
        <w:top w:val="none" w:sz="0" w:space="0" w:color="auto"/>
        <w:left w:val="none" w:sz="0" w:space="0" w:color="auto"/>
        <w:bottom w:val="none" w:sz="0" w:space="0" w:color="auto"/>
        <w:right w:val="none" w:sz="0" w:space="0" w:color="auto"/>
      </w:divBdr>
    </w:div>
    <w:div w:id="1221284761">
      <w:bodyDiv w:val="1"/>
      <w:marLeft w:val="0"/>
      <w:marRight w:val="0"/>
      <w:marTop w:val="0"/>
      <w:marBottom w:val="0"/>
      <w:divBdr>
        <w:top w:val="none" w:sz="0" w:space="0" w:color="auto"/>
        <w:left w:val="none" w:sz="0" w:space="0" w:color="auto"/>
        <w:bottom w:val="none" w:sz="0" w:space="0" w:color="auto"/>
        <w:right w:val="none" w:sz="0" w:space="0" w:color="auto"/>
      </w:divBdr>
    </w:div>
    <w:div w:id="1309240771">
      <w:bodyDiv w:val="1"/>
      <w:marLeft w:val="0"/>
      <w:marRight w:val="0"/>
      <w:marTop w:val="0"/>
      <w:marBottom w:val="0"/>
      <w:divBdr>
        <w:top w:val="none" w:sz="0" w:space="0" w:color="auto"/>
        <w:left w:val="none" w:sz="0" w:space="0" w:color="auto"/>
        <w:bottom w:val="none" w:sz="0" w:space="0" w:color="auto"/>
        <w:right w:val="none" w:sz="0" w:space="0" w:color="auto"/>
      </w:divBdr>
    </w:div>
    <w:div w:id="1451826881">
      <w:bodyDiv w:val="1"/>
      <w:marLeft w:val="0"/>
      <w:marRight w:val="0"/>
      <w:marTop w:val="0"/>
      <w:marBottom w:val="0"/>
      <w:divBdr>
        <w:top w:val="none" w:sz="0" w:space="0" w:color="auto"/>
        <w:left w:val="none" w:sz="0" w:space="0" w:color="auto"/>
        <w:bottom w:val="none" w:sz="0" w:space="0" w:color="auto"/>
        <w:right w:val="none" w:sz="0" w:space="0" w:color="auto"/>
      </w:divBdr>
    </w:div>
    <w:div w:id="1631745229">
      <w:bodyDiv w:val="1"/>
      <w:marLeft w:val="0"/>
      <w:marRight w:val="0"/>
      <w:marTop w:val="0"/>
      <w:marBottom w:val="0"/>
      <w:divBdr>
        <w:top w:val="none" w:sz="0" w:space="0" w:color="auto"/>
        <w:left w:val="none" w:sz="0" w:space="0" w:color="auto"/>
        <w:bottom w:val="none" w:sz="0" w:space="0" w:color="auto"/>
        <w:right w:val="none" w:sz="0" w:space="0" w:color="auto"/>
      </w:divBdr>
    </w:div>
    <w:div w:id="1794981295">
      <w:bodyDiv w:val="1"/>
      <w:marLeft w:val="0"/>
      <w:marRight w:val="0"/>
      <w:marTop w:val="0"/>
      <w:marBottom w:val="0"/>
      <w:divBdr>
        <w:top w:val="none" w:sz="0" w:space="0" w:color="auto"/>
        <w:left w:val="none" w:sz="0" w:space="0" w:color="auto"/>
        <w:bottom w:val="none" w:sz="0" w:space="0" w:color="auto"/>
        <w:right w:val="none" w:sz="0" w:space="0" w:color="auto"/>
      </w:divBdr>
    </w:div>
    <w:div w:id="1901557601">
      <w:bodyDiv w:val="1"/>
      <w:marLeft w:val="0"/>
      <w:marRight w:val="0"/>
      <w:marTop w:val="0"/>
      <w:marBottom w:val="0"/>
      <w:divBdr>
        <w:top w:val="none" w:sz="0" w:space="0" w:color="auto"/>
        <w:left w:val="none" w:sz="0" w:space="0" w:color="auto"/>
        <w:bottom w:val="none" w:sz="0" w:space="0" w:color="auto"/>
        <w:right w:val="none" w:sz="0" w:space="0" w:color="auto"/>
      </w:divBdr>
    </w:div>
    <w:div w:id="2059426627">
      <w:bodyDiv w:val="1"/>
      <w:marLeft w:val="0"/>
      <w:marRight w:val="0"/>
      <w:marTop w:val="0"/>
      <w:marBottom w:val="0"/>
      <w:divBdr>
        <w:top w:val="none" w:sz="0" w:space="0" w:color="auto"/>
        <w:left w:val="none" w:sz="0" w:space="0" w:color="auto"/>
        <w:bottom w:val="none" w:sz="0" w:space="0" w:color="auto"/>
        <w:right w:val="none" w:sz="0" w:space="0" w:color="auto"/>
      </w:divBdr>
    </w:div>
    <w:div w:id="2108767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ieeexplore-ieee-org.ntust.idm.oclc.org/document/9301956" TargetMode="Externa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hyperlink" Target="https://www.magnifymoney.com/news/young-investors/" TargetMode="Externa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footer" Target="footer1.xm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hyperlink" Target="https://scholarship.claremont.edu/cgi/viewcontent.cgi?article=3941&amp;context=cmc_theses"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5EACAC-286A-46B5-9ECA-D5170725E89C}" type="doc">
      <dgm:prSet loTypeId="urn:microsoft.com/office/officeart/2005/8/layout/process4" loCatId="process" qsTypeId="urn:microsoft.com/office/officeart/2005/8/quickstyle/simple1" qsCatId="simple" csTypeId="urn:microsoft.com/office/officeart/2005/8/colors/accent0_3" csCatId="mainScheme" phldr="1"/>
      <dgm:spPr/>
      <dgm:t>
        <a:bodyPr/>
        <a:lstStyle/>
        <a:p>
          <a:endParaRPr lang="zh-TW" altLang="en-US"/>
        </a:p>
      </dgm:t>
    </dgm:pt>
    <dgm:pt modelId="{4D165D83-505E-4F55-802E-D2A13A964680}">
      <dgm:prSet phldrT="[文字]" custT="1"/>
      <dgm:spPr/>
      <dgm:t>
        <a:bodyPr/>
        <a:lstStyle/>
        <a:p>
          <a:pPr algn="ctr"/>
          <a:r>
            <a:rPr lang="zh-TW" altLang="en-US" sz="1100">
              <a:latin typeface="標楷體" panose="03000509000000000000" pitchFamily="65" charset="-120"/>
              <a:ea typeface="標楷體" panose="03000509000000000000" pitchFamily="65" charset="-120"/>
            </a:rPr>
            <a:t>緒論</a:t>
          </a:r>
        </a:p>
      </dgm:t>
    </dgm:pt>
    <dgm:pt modelId="{4DF925E7-C7CC-4CDB-8643-5D3737B1F019}" type="parTrans" cxnId="{CA795AA7-C362-4F91-B0A7-05CB68C8181F}">
      <dgm:prSet/>
      <dgm:spPr/>
      <dgm:t>
        <a:bodyPr/>
        <a:lstStyle/>
        <a:p>
          <a:pPr algn="ctr"/>
          <a:endParaRPr lang="zh-TW" altLang="en-US"/>
        </a:p>
      </dgm:t>
    </dgm:pt>
    <dgm:pt modelId="{C971DB13-29F1-45E1-AE36-1D2D49B057C4}" type="sibTrans" cxnId="{CA795AA7-C362-4F91-B0A7-05CB68C8181F}">
      <dgm:prSet/>
      <dgm:spPr/>
      <dgm:t>
        <a:bodyPr/>
        <a:lstStyle/>
        <a:p>
          <a:pPr algn="ctr"/>
          <a:endParaRPr lang="zh-TW" altLang="en-US"/>
        </a:p>
      </dgm:t>
    </dgm:pt>
    <dgm:pt modelId="{21123376-B9FB-4470-AF1B-2749F675595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情緒分析技術</a:t>
          </a:r>
        </a:p>
      </dgm:t>
    </dgm:pt>
    <dgm:pt modelId="{C69B7DC8-684E-487D-80F2-60A084EFDB29}" type="parTrans" cxnId="{A12DC376-6E37-4ED2-B142-89D1002859C3}">
      <dgm:prSet/>
      <dgm:spPr/>
      <dgm:t>
        <a:bodyPr/>
        <a:lstStyle/>
        <a:p>
          <a:pPr algn="ctr"/>
          <a:endParaRPr lang="zh-TW" altLang="en-US"/>
        </a:p>
      </dgm:t>
    </dgm:pt>
    <dgm:pt modelId="{C213BA7B-C8DA-49B6-B184-4C7D93C32CDC}" type="sibTrans" cxnId="{A12DC376-6E37-4ED2-B142-89D1002859C3}">
      <dgm:prSet/>
      <dgm:spPr/>
      <dgm:t>
        <a:bodyPr/>
        <a:lstStyle/>
        <a:p>
          <a:pPr algn="ctr"/>
          <a:endParaRPr lang="zh-TW" altLang="en-US"/>
        </a:p>
      </dgm:t>
    </dgm:pt>
    <dgm:pt modelId="{BC66AFFE-FBD9-4D30-8E2C-A9E36391B451}">
      <dgm:prSet phldrT="[文字]" custT="1"/>
      <dgm:spPr/>
      <dgm:t>
        <a:bodyPr/>
        <a:lstStyle/>
        <a:p>
          <a:pPr algn="ctr"/>
          <a:r>
            <a:rPr lang="zh-TW" altLang="en-US" sz="1100">
              <a:latin typeface="標楷體" panose="03000509000000000000" pitchFamily="65" charset="-120"/>
              <a:ea typeface="標楷體" panose="03000509000000000000" pitchFamily="65" charset="-120"/>
            </a:rPr>
            <a:t>實證結果</a:t>
          </a:r>
        </a:p>
      </dgm:t>
    </dgm:pt>
    <dgm:pt modelId="{17013FFE-14AE-4F4C-A67C-9C2533D53DEE}" type="parTrans" cxnId="{98C172AA-D7FB-4590-BD4B-7947077DA979}">
      <dgm:prSet/>
      <dgm:spPr/>
      <dgm:t>
        <a:bodyPr/>
        <a:lstStyle/>
        <a:p>
          <a:pPr algn="ctr"/>
          <a:endParaRPr lang="zh-TW" altLang="en-US"/>
        </a:p>
      </dgm:t>
    </dgm:pt>
    <dgm:pt modelId="{602E5343-31B6-4A3B-B368-83FC1905F572}" type="sibTrans" cxnId="{98C172AA-D7FB-4590-BD4B-7947077DA979}">
      <dgm:prSet/>
      <dgm:spPr/>
      <dgm:t>
        <a:bodyPr/>
        <a:lstStyle/>
        <a:p>
          <a:pPr algn="ctr"/>
          <a:endParaRPr lang="zh-TW" altLang="en-US"/>
        </a:p>
      </dgm:t>
    </dgm:pt>
    <dgm:pt modelId="{28827904-29EE-428C-A532-CED06642AA07}">
      <dgm:prSet phldrT="[文字]" custT="1"/>
      <dgm:spPr/>
      <dgm:t>
        <a:bodyPr/>
        <a:lstStyle/>
        <a:p>
          <a:pPr algn="ctr"/>
          <a:r>
            <a:rPr lang="zh-TW" altLang="en-US" sz="1100">
              <a:latin typeface="標楷體" panose="03000509000000000000" pitchFamily="65" charset="-120"/>
              <a:ea typeface="標楷體" panose="03000509000000000000" pitchFamily="65" charset="-120"/>
            </a:rPr>
            <a:t>結論與建議</a:t>
          </a:r>
        </a:p>
      </dgm:t>
    </dgm:pt>
    <dgm:pt modelId="{40903A37-2795-4A37-9274-8A1753443BD3}" type="parTrans" cxnId="{569428DD-83C2-4E1E-870E-A5F853BDA199}">
      <dgm:prSet/>
      <dgm:spPr/>
      <dgm:t>
        <a:bodyPr/>
        <a:lstStyle/>
        <a:p>
          <a:pPr algn="ctr"/>
          <a:endParaRPr lang="zh-TW" altLang="en-US"/>
        </a:p>
      </dgm:t>
    </dgm:pt>
    <dgm:pt modelId="{42C7525D-3902-4C50-8A7B-3EE258DFD525}" type="sibTrans" cxnId="{569428DD-83C2-4E1E-870E-A5F853BDA199}">
      <dgm:prSet/>
      <dgm:spPr/>
      <dgm:t>
        <a:bodyPr/>
        <a:lstStyle/>
        <a:p>
          <a:pPr algn="ctr"/>
          <a:endParaRPr lang="zh-TW" altLang="en-US"/>
        </a:p>
      </dgm:t>
    </dgm:pt>
    <dgm:pt modelId="{B9718671-B9C6-40A3-8D42-246FE9AE8217}">
      <dgm:prSet phldrT="[文字]" custT="1"/>
      <dgm:spPr/>
      <dgm:t>
        <a:bodyPr/>
        <a:lstStyle/>
        <a:p>
          <a:pPr algn="ctr"/>
          <a:r>
            <a:rPr lang="zh-TW" altLang="en-US" sz="1100">
              <a:latin typeface="標楷體" panose="03000509000000000000" pitchFamily="65" charset="-120"/>
              <a:ea typeface="標楷體" panose="03000509000000000000" pitchFamily="65" charset="-120"/>
            </a:rPr>
            <a:t>文獻探討</a:t>
          </a:r>
        </a:p>
      </dgm:t>
    </dgm:pt>
    <dgm:pt modelId="{37F21002-BAA4-43CD-9E6E-1E9795D06F05}" type="parTrans" cxnId="{E711D9FC-7C65-42CA-A1F5-18AD66A64E3B}">
      <dgm:prSet/>
      <dgm:spPr/>
      <dgm:t>
        <a:bodyPr/>
        <a:lstStyle/>
        <a:p>
          <a:pPr algn="ctr"/>
          <a:endParaRPr lang="zh-TW" altLang="en-US"/>
        </a:p>
      </dgm:t>
    </dgm:pt>
    <dgm:pt modelId="{596C8BDF-BA95-474D-B28D-7FD4850D0B07}" type="sibTrans" cxnId="{E711D9FC-7C65-42CA-A1F5-18AD66A64E3B}">
      <dgm:prSet/>
      <dgm:spPr/>
      <dgm:t>
        <a:bodyPr/>
        <a:lstStyle/>
        <a:p>
          <a:pPr algn="ctr"/>
          <a:endParaRPr lang="zh-TW" altLang="en-US"/>
        </a:p>
      </dgm:t>
    </dgm:pt>
    <dgm:pt modelId="{F551F890-3646-489E-BDC6-963B8BC3C37B}">
      <dgm:prSet phldrT="[文字]" custT="1"/>
      <dgm:spPr/>
      <dgm:t>
        <a:bodyPr/>
        <a:lstStyle/>
        <a:p>
          <a:pPr algn="ctr"/>
          <a:r>
            <a:rPr lang="zh-TW" altLang="en-US" sz="1100">
              <a:latin typeface="標楷體" panose="03000509000000000000" pitchFamily="65" charset="-120"/>
              <a:ea typeface="標楷體" panose="03000509000000000000" pitchFamily="65" charset="-120"/>
            </a:rPr>
            <a:t>台積電與台股加權指數</a:t>
          </a:r>
        </a:p>
      </dgm:t>
    </dgm:pt>
    <dgm:pt modelId="{76CA81A9-FE3E-492A-824A-36A7B2C4424D}" type="parTrans" cxnId="{8936B81B-2E18-44E5-A968-56E4CCEA7697}">
      <dgm:prSet/>
      <dgm:spPr/>
      <dgm:t>
        <a:bodyPr/>
        <a:lstStyle/>
        <a:p>
          <a:pPr algn="ctr"/>
          <a:endParaRPr lang="zh-TW" altLang="en-US"/>
        </a:p>
      </dgm:t>
    </dgm:pt>
    <dgm:pt modelId="{445C7106-94AC-4B02-AC44-905DFDD70F41}" type="sibTrans" cxnId="{8936B81B-2E18-44E5-A968-56E4CCEA7697}">
      <dgm:prSet/>
      <dgm:spPr/>
      <dgm:t>
        <a:bodyPr/>
        <a:lstStyle/>
        <a:p>
          <a:pPr algn="ctr"/>
          <a:endParaRPr lang="zh-TW" altLang="en-US"/>
        </a:p>
      </dgm:t>
    </dgm:pt>
    <dgm:pt modelId="{E2253F7A-7E8F-4996-AB87-58A40BE848D5}">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情緒分數與股市相關分析</a:t>
          </a:r>
        </a:p>
      </dgm:t>
    </dgm:pt>
    <dgm:pt modelId="{25B14873-853E-46CF-9285-20C3D46992F2}" type="parTrans" cxnId="{D38E2917-1673-4724-BCCA-5F90FE817091}">
      <dgm:prSet/>
      <dgm:spPr/>
      <dgm:t>
        <a:bodyPr/>
        <a:lstStyle/>
        <a:p>
          <a:pPr algn="ctr"/>
          <a:endParaRPr lang="zh-TW" altLang="en-US"/>
        </a:p>
      </dgm:t>
    </dgm:pt>
    <dgm:pt modelId="{866A612E-CB06-47FA-AEAC-7AB8A21B213E}" type="sibTrans" cxnId="{D38E2917-1673-4724-BCCA-5F90FE817091}">
      <dgm:prSet/>
      <dgm:spPr/>
      <dgm:t>
        <a:bodyPr/>
        <a:lstStyle/>
        <a:p>
          <a:pPr algn="ctr"/>
          <a:endParaRPr lang="zh-TW" altLang="en-US"/>
        </a:p>
      </dgm:t>
    </dgm:pt>
    <dgm:pt modelId="{7AB7E096-F735-4533-8306-07023EF30763}">
      <dgm:prSet phldrT="[文字]" custT="1"/>
      <dgm:spPr/>
      <dgm:t>
        <a:bodyPr/>
        <a:lstStyle/>
        <a:p>
          <a:pPr algn="ctr"/>
          <a:r>
            <a:rPr lang="zh-TW" altLang="en-US" sz="1100">
              <a:latin typeface="標楷體" panose="03000509000000000000" pitchFamily="65" charset="-120"/>
              <a:ea typeface="標楷體" panose="03000509000000000000" pitchFamily="65" charset="-120"/>
            </a:rPr>
            <a:t>情緒分析模型建置</a:t>
          </a:r>
        </a:p>
      </dgm:t>
    </dgm:pt>
    <dgm:pt modelId="{3CAF62AF-63D5-46F3-A153-53B856AE3B54}" type="parTrans" cxnId="{54A30DDD-2DBF-4E9C-B243-15D58AC58897}">
      <dgm:prSet/>
      <dgm:spPr/>
      <dgm:t>
        <a:bodyPr/>
        <a:lstStyle/>
        <a:p>
          <a:pPr algn="ctr"/>
          <a:endParaRPr lang="zh-TW" altLang="en-US"/>
        </a:p>
      </dgm:t>
    </dgm:pt>
    <dgm:pt modelId="{C5778E8E-D0E5-45F2-8616-0CFBB57DAF78}" type="sibTrans" cxnId="{54A30DDD-2DBF-4E9C-B243-15D58AC58897}">
      <dgm:prSet/>
      <dgm:spPr/>
      <dgm:t>
        <a:bodyPr/>
        <a:lstStyle/>
        <a:p>
          <a:pPr algn="ctr"/>
          <a:endParaRPr lang="zh-TW" altLang="en-US"/>
        </a:p>
      </dgm:t>
    </dgm:pt>
    <dgm:pt modelId="{0ECB9837-2301-45C3-B8D6-6F5E6813DF91}">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A-</a:t>
          </a:r>
          <a:r>
            <a:rPr lang="zh-TW" altLang="en-US" sz="1100">
              <a:latin typeface="標楷體" panose="03000509000000000000" pitchFamily="65" charset="-120"/>
              <a:ea typeface="標楷體" panose="03000509000000000000" pitchFamily="65" charset="-120"/>
            </a:rPr>
            <a:t>焦點小組</a:t>
          </a:r>
        </a:p>
      </dgm:t>
    </dgm:pt>
    <dgm:pt modelId="{62D60428-38BD-4E6B-AF83-076A9ACBBC3D}" type="parTrans" cxnId="{8D070D9B-4FF3-4533-AF2A-F0AFD87453BD}">
      <dgm:prSet/>
      <dgm:spPr/>
      <dgm:t>
        <a:bodyPr/>
        <a:lstStyle/>
        <a:p>
          <a:pPr algn="ctr"/>
          <a:endParaRPr lang="zh-TW" altLang="en-US"/>
        </a:p>
      </dgm:t>
    </dgm:pt>
    <dgm:pt modelId="{B5910367-8430-4205-91FC-952BBA792245}" type="sibTrans" cxnId="{8D070D9B-4FF3-4533-AF2A-F0AFD87453BD}">
      <dgm:prSet/>
      <dgm:spPr/>
      <dgm:t>
        <a:bodyPr/>
        <a:lstStyle/>
        <a:p>
          <a:pPr algn="ctr"/>
          <a:endParaRPr lang="zh-TW" altLang="en-US"/>
        </a:p>
      </dgm:t>
    </dgm:pt>
    <dgm:pt modelId="{367D76F5-9C2F-47DF-9893-B5B08C6A1418}">
      <dgm:prSet phldrT="[文字]" custT="1"/>
      <dgm:spPr/>
      <dgm:t>
        <a:bodyPr/>
        <a:lstStyle/>
        <a:p>
          <a:pPr algn="ctr"/>
          <a:r>
            <a:rPr lang="zh-TW" altLang="en-US" sz="1100">
              <a:latin typeface="標楷體" panose="03000509000000000000" pitchFamily="65" charset="-120"/>
              <a:ea typeface="標楷體" panose="03000509000000000000" pitchFamily="65" charset="-120"/>
            </a:rPr>
            <a:t>股市與社群情緒之交互影響情形</a:t>
          </a:r>
        </a:p>
      </dgm:t>
    </dgm:pt>
    <dgm:pt modelId="{9160E3DA-43A8-4CAE-9577-56653F97E14B}" type="parTrans" cxnId="{9DE7A5FA-2404-4A00-B8F6-210DFA90EC8B}">
      <dgm:prSet/>
      <dgm:spPr/>
      <dgm:t>
        <a:bodyPr/>
        <a:lstStyle/>
        <a:p>
          <a:pPr algn="ctr"/>
          <a:endParaRPr lang="zh-TW" altLang="en-US"/>
        </a:p>
      </dgm:t>
    </dgm:pt>
    <dgm:pt modelId="{8C0169F5-DCEF-4F60-AD59-089EB5779E65}" type="sibTrans" cxnId="{9DE7A5FA-2404-4A00-B8F6-210DFA90EC8B}">
      <dgm:prSet/>
      <dgm:spPr/>
      <dgm:t>
        <a:bodyPr/>
        <a:lstStyle/>
        <a:p>
          <a:pPr algn="ctr"/>
          <a:endParaRPr lang="zh-TW" altLang="en-US"/>
        </a:p>
      </dgm:t>
    </dgm:pt>
    <dgm:pt modelId="{F1A1C901-EC24-46A8-A7FD-9B57135556D7}">
      <dgm:prSet phldrT="[文字]" custT="1"/>
      <dgm:spPr/>
      <dgm:t>
        <a:bodyPr/>
        <a:lstStyle/>
        <a:p>
          <a:pPr algn="ctr"/>
          <a:r>
            <a:rPr lang="zh-TW" altLang="en-US" sz="1100">
              <a:latin typeface="標楷體" panose="03000509000000000000" pitchFamily="65" charset="-120"/>
              <a:ea typeface="標楷體" panose="03000509000000000000" pitchFamily="65" charset="-120"/>
            </a:rPr>
            <a:t>模型預測股價準確度分析</a:t>
          </a:r>
        </a:p>
      </dgm:t>
    </dgm:pt>
    <dgm:pt modelId="{FA181361-053B-418B-8201-687F903C06E5}" type="parTrans" cxnId="{1718E076-DD85-4321-8A1E-1C04B96C10FC}">
      <dgm:prSet/>
      <dgm:spPr/>
      <dgm:t>
        <a:bodyPr/>
        <a:lstStyle/>
        <a:p>
          <a:pPr algn="ctr"/>
          <a:endParaRPr lang="zh-TW" altLang="en-US"/>
        </a:p>
      </dgm:t>
    </dgm:pt>
    <dgm:pt modelId="{87B37E26-56E5-422F-9FCA-12B56EE3C67B}" type="sibTrans" cxnId="{1718E076-DD85-4321-8A1E-1C04B96C10FC}">
      <dgm:prSet/>
      <dgm:spPr/>
      <dgm:t>
        <a:bodyPr/>
        <a:lstStyle/>
        <a:p>
          <a:pPr algn="ctr"/>
          <a:endParaRPr lang="zh-TW" altLang="en-US"/>
        </a:p>
      </dgm:t>
    </dgm:pt>
    <dgm:pt modelId="{982ACEC7-20B1-40B8-A082-EC8485C2BB24}">
      <dgm:prSet phldrT="[文字]" custT="1"/>
      <dgm:spPr/>
      <dgm:t>
        <a:bodyPr/>
        <a:lstStyle/>
        <a:p>
          <a:pPr algn="ctr"/>
          <a:r>
            <a:rPr lang="zh-TW" altLang="en-US" sz="1100">
              <a:latin typeface="標楷體" panose="03000509000000000000" pitchFamily="65" charset="-120"/>
              <a:ea typeface="標楷體" panose="03000509000000000000" pitchFamily="65" charset="-120"/>
            </a:rPr>
            <a:t>文本蒐集</a:t>
          </a:r>
        </a:p>
      </dgm:t>
    </dgm:pt>
    <dgm:pt modelId="{25589AB8-668A-4B74-8458-9DE5EA7EB6E4}" type="parTrans" cxnId="{FAD51224-C533-4125-B4C5-1F69ADE7FA6C}">
      <dgm:prSet/>
      <dgm:spPr/>
      <dgm:t>
        <a:bodyPr/>
        <a:lstStyle/>
        <a:p>
          <a:pPr algn="ctr"/>
          <a:endParaRPr lang="zh-TW" altLang="en-US"/>
        </a:p>
      </dgm:t>
    </dgm:pt>
    <dgm:pt modelId="{502717FF-B4BF-42A8-8DC5-46D3217485F1}" type="sibTrans" cxnId="{FAD51224-C533-4125-B4C5-1F69ADE7FA6C}">
      <dgm:prSet/>
      <dgm:spPr/>
      <dgm:t>
        <a:bodyPr/>
        <a:lstStyle/>
        <a:p>
          <a:pPr algn="ctr"/>
          <a:endParaRPr lang="zh-TW" altLang="en-US"/>
        </a:p>
      </dgm:t>
    </dgm:pt>
    <dgm:pt modelId="{14E0DC30-50B0-48F3-9554-1FFB7831CFFB}">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社群情緒的影響</a:t>
          </a:r>
        </a:p>
      </dgm:t>
    </dgm:pt>
    <dgm:pt modelId="{D33A5B27-AF5B-48FD-8D7A-7FDE67718DF0}" type="parTrans" cxnId="{A071B0D1-F3F6-4526-8091-5B7BDA9EE302}">
      <dgm:prSet/>
      <dgm:spPr/>
      <dgm:t>
        <a:bodyPr/>
        <a:lstStyle/>
        <a:p>
          <a:pPr algn="ctr"/>
          <a:endParaRPr lang="zh-TW" altLang="en-US"/>
        </a:p>
      </dgm:t>
    </dgm:pt>
    <dgm:pt modelId="{6C387417-84C7-4C24-9FD0-A8A9DF142BD3}" type="sibTrans" cxnId="{A071B0D1-F3F6-4526-8091-5B7BDA9EE302}">
      <dgm:prSet/>
      <dgm:spPr/>
      <dgm:t>
        <a:bodyPr/>
        <a:lstStyle/>
        <a:p>
          <a:pPr algn="ctr"/>
          <a:endParaRPr lang="zh-TW" altLang="en-US"/>
        </a:p>
      </dgm:t>
    </dgm:pt>
    <dgm:pt modelId="{96F0EC7F-BAC1-4A22-BF2B-CAE5AEDB4A61}">
      <dgm:prSet phldrT="[文字]" custT="1"/>
      <dgm:spPr/>
      <dgm:t>
        <a:bodyPr/>
        <a:lstStyle/>
        <a:p>
          <a:pPr algn="ctr"/>
          <a:r>
            <a:rPr lang="zh-TW" altLang="en-US" sz="1100">
              <a:latin typeface="標楷體" panose="03000509000000000000" pitchFamily="65" charset="-120"/>
              <a:ea typeface="標楷體" panose="03000509000000000000" pitchFamily="65" charset="-120"/>
            </a:rPr>
            <a:t>資料處理</a:t>
          </a:r>
        </a:p>
      </dgm:t>
    </dgm:pt>
    <dgm:pt modelId="{385E4E5E-D82E-43AC-8EF7-3FEFA3B78141}" type="parTrans" cxnId="{C55F6C9C-DB1E-4A36-870B-6AD9151DD036}">
      <dgm:prSet/>
      <dgm:spPr/>
      <dgm:t>
        <a:bodyPr/>
        <a:lstStyle/>
        <a:p>
          <a:pPr algn="ctr"/>
          <a:endParaRPr lang="zh-TW" altLang="en-US"/>
        </a:p>
      </dgm:t>
    </dgm:pt>
    <dgm:pt modelId="{28BA3AFE-8FBB-4C2B-BBE9-AE269FDF34D9}" type="sibTrans" cxnId="{C55F6C9C-DB1E-4A36-870B-6AD9151DD036}">
      <dgm:prSet/>
      <dgm:spPr/>
      <dgm:t>
        <a:bodyPr/>
        <a:lstStyle/>
        <a:p>
          <a:pPr algn="ctr"/>
          <a:endParaRPr lang="zh-TW" altLang="en-US"/>
        </a:p>
      </dgm:t>
    </dgm:pt>
    <dgm:pt modelId="{C4CB1061-C7F8-4C7D-8936-C5AA5B1B5344}">
      <dgm:prSet phldrT="[文字]" custT="1"/>
      <dgm:spPr/>
      <dgm:t>
        <a:bodyPr/>
        <a:lstStyle/>
        <a:p>
          <a:pPr algn="ctr"/>
          <a:r>
            <a:rPr lang="zh-TW" altLang="en-US" sz="1100">
              <a:latin typeface="標楷體" panose="03000509000000000000" pitchFamily="65" charset="-120"/>
              <a:ea typeface="標楷體" panose="03000509000000000000" pitchFamily="65" charset="-120"/>
            </a:rPr>
            <a:t>社群情緒詞典</a:t>
          </a:r>
        </a:p>
      </dgm:t>
    </dgm:pt>
    <dgm:pt modelId="{EA1EA774-2B47-4DC5-A67C-B288AC098ECC}" type="parTrans" cxnId="{A13A709C-99F8-4FEB-9F8E-3ED460B5BBCF}">
      <dgm:prSet/>
      <dgm:spPr/>
      <dgm:t>
        <a:bodyPr/>
        <a:lstStyle/>
        <a:p>
          <a:pPr algn="ctr"/>
          <a:endParaRPr lang="zh-TW" altLang="en-US"/>
        </a:p>
      </dgm:t>
    </dgm:pt>
    <dgm:pt modelId="{BA8A95B1-847B-4734-8CE5-D4F3C9D16EA2}" type="sibTrans" cxnId="{A13A709C-99F8-4FEB-9F8E-3ED460B5BBCF}">
      <dgm:prSet/>
      <dgm:spPr/>
      <dgm:t>
        <a:bodyPr/>
        <a:lstStyle/>
        <a:p>
          <a:pPr algn="ctr"/>
          <a:endParaRPr lang="zh-TW" altLang="en-US"/>
        </a:p>
      </dgm:t>
    </dgm:pt>
    <dgm:pt modelId="{E4D0E6C3-C6A8-4D40-8ABC-37CD13F8E094}">
      <dgm:prSet phldrT="[文字]" custT="1"/>
      <dgm:spPr/>
      <dgm:t>
        <a:bodyPr/>
        <a:lstStyle/>
        <a:p>
          <a:pPr algn="ctr"/>
          <a:r>
            <a:rPr lang="zh-TW" altLang="en-US" sz="1100">
              <a:latin typeface="標楷體" panose="03000509000000000000" pitchFamily="65" charset="-120"/>
              <a:ea typeface="標楷體" panose="03000509000000000000" pitchFamily="65" charset="-120"/>
            </a:rPr>
            <a:t>進行焦點小組</a:t>
          </a:r>
        </a:p>
      </dgm:t>
    </dgm:pt>
    <dgm:pt modelId="{36AC80A2-FFE0-463A-8F4C-E9A8A6CE9587}" type="parTrans" cxnId="{DF71E8EF-D33D-44D7-B38A-CBBA2697B83A}">
      <dgm:prSet/>
      <dgm:spPr/>
      <dgm:t>
        <a:bodyPr/>
        <a:lstStyle/>
        <a:p>
          <a:pPr algn="ctr"/>
          <a:endParaRPr lang="zh-TW" altLang="en-US"/>
        </a:p>
      </dgm:t>
    </dgm:pt>
    <dgm:pt modelId="{5484975D-5601-48B6-9AA4-178EB1F26924}" type="sibTrans" cxnId="{DF71E8EF-D33D-44D7-B38A-CBBA2697B83A}">
      <dgm:prSet/>
      <dgm:spPr/>
      <dgm:t>
        <a:bodyPr/>
        <a:lstStyle/>
        <a:p>
          <a:pPr algn="ctr"/>
          <a:endParaRPr lang="zh-TW" altLang="en-US"/>
        </a:p>
      </dgm:t>
    </dgm:pt>
    <dgm:pt modelId="{86674662-A5BE-43A2-9F2B-10A56910F85A}">
      <dgm:prSet phldrT="[文字]" custT="1"/>
      <dgm:spPr/>
      <dgm:t>
        <a:bodyPr/>
        <a:lstStyle/>
        <a:p>
          <a:pPr algn="ctr"/>
          <a:r>
            <a:rPr lang="zh-TW" altLang="en-US" sz="1100">
              <a:latin typeface="標楷體" panose="03000509000000000000" pitchFamily="65" charset="-120"/>
              <a:ea typeface="標楷體" panose="03000509000000000000" pitchFamily="65" charset="-120"/>
            </a:rPr>
            <a:t>研究方法</a:t>
          </a:r>
          <a:r>
            <a:rPr lang="en-US" altLang="zh-TW" sz="1100">
              <a:latin typeface="標楷體" panose="03000509000000000000" pitchFamily="65" charset="-120"/>
              <a:ea typeface="標楷體" panose="03000509000000000000" pitchFamily="65" charset="-120"/>
            </a:rPr>
            <a:t>B-</a:t>
          </a:r>
          <a:r>
            <a:rPr lang="zh-TW" altLang="en-US" sz="1100">
              <a:latin typeface="標楷體" panose="03000509000000000000" pitchFamily="65" charset="-120"/>
              <a:ea typeface="標楷體" panose="03000509000000000000" pitchFamily="65" charset="-120"/>
            </a:rPr>
            <a:t>機器學習</a:t>
          </a:r>
        </a:p>
      </dgm:t>
    </dgm:pt>
    <dgm:pt modelId="{313FC945-3696-4FDA-95EE-559A87BC27F4}" type="parTrans" cxnId="{FD776AF0-73FB-4538-8EE6-EFEC1084BEA8}">
      <dgm:prSet/>
      <dgm:spPr/>
      <dgm:t>
        <a:bodyPr/>
        <a:lstStyle/>
        <a:p>
          <a:pPr algn="ctr"/>
          <a:endParaRPr lang="zh-TW" altLang="en-US"/>
        </a:p>
      </dgm:t>
    </dgm:pt>
    <dgm:pt modelId="{9C0777BA-E24B-4A4D-A638-AEF332BAD8EE}" type="sibTrans" cxnId="{FD776AF0-73FB-4538-8EE6-EFEC1084BEA8}">
      <dgm:prSet/>
      <dgm:spPr/>
      <dgm:t>
        <a:bodyPr/>
        <a:lstStyle/>
        <a:p>
          <a:pPr algn="ctr"/>
          <a:endParaRPr lang="zh-TW" altLang="en-US"/>
        </a:p>
      </dgm:t>
    </dgm:pt>
    <dgm:pt modelId="{A7A41396-56E2-402B-A1B7-F9DB70E15AB3}">
      <dgm:prSet phldrT="[文字]" custT="1"/>
      <dgm:spPr/>
      <dgm:t>
        <a:bodyPr/>
        <a:lstStyle/>
        <a:p>
          <a:pPr algn="ctr"/>
          <a:r>
            <a:rPr lang="zh-TW" altLang="en-US" sz="1100">
              <a:latin typeface="標楷體" panose="03000509000000000000" pitchFamily="65" charset="-120"/>
              <a:ea typeface="標楷體" panose="03000509000000000000" pitchFamily="65" charset="-120"/>
            </a:rPr>
            <a:t>情緒詞典權重與投資人行為分析</a:t>
          </a:r>
        </a:p>
      </dgm:t>
    </dgm:pt>
    <dgm:pt modelId="{8B841146-34B8-463C-8573-5BB98095590F}" type="parTrans" cxnId="{6F164D06-CDAA-4641-8785-4017CBDE78C1}">
      <dgm:prSet/>
      <dgm:spPr/>
      <dgm:t>
        <a:bodyPr/>
        <a:lstStyle/>
        <a:p>
          <a:pPr algn="ctr"/>
          <a:endParaRPr lang="zh-TW" altLang="en-US"/>
        </a:p>
      </dgm:t>
    </dgm:pt>
    <dgm:pt modelId="{FA6A4C99-59A3-4085-BC79-20B0571E9114}" type="sibTrans" cxnId="{6F164D06-CDAA-4641-8785-4017CBDE78C1}">
      <dgm:prSet/>
      <dgm:spPr/>
      <dgm:t>
        <a:bodyPr/>
        <a:lstStyle/>
        <a:p>
          <a:pPr algn="ctr"/>
          <a:endParaRPr lang="zh-TW" altLang="en-US"/>
        </a:p>
      </dgm:t>
    </dgm:pt>
    <dgm:pt modelId="{D89407F6-D937-4C2B-9406-B3DF7BFA7B48}">
      <dgm:prSet phldrT="[文字]" custT="1"/>
      <dgm:spPr/>
      <dgm:t>
        <a:bodyPr/>
        <a:lstStyle/>
        <a:p>
          <a:pPr algn="ctr"/>
          <a:r>
            <a:rPr lang="zh-TW" altLang="en-US" sz="1100">
              <a:latin typeface="標楷體" panose="03000509000000000000" pitchFamily="65" charset="-120"/>
              <a:ea typeface="標楷體" panose="03000509000000000000" pitchFamily="65" charset="-120"/>
            </a:rPr>
            <a:t>分析社群情緒影響</a:t>
          </a:r>
        </a:p>
      </dgm:t>
    </dgm:pt>
    <dgm:pt modelId="{D0F04264-53EE-4E1E-9AD7-3F5E2707639B}" type="parTrans" cxnId="{7AB12FA7-23AA-4869-8882-AA92A8C7DCFD}">
      <dgm:prSet/>
      <dgm:spPr/>
      <dgm:t>
        <a:bodyPr/>
        <a:lstStyle/>
        <a:p>
          <a:pPr algn="ctr"/>
          <a:endParaRPr lang="zh-TW" altLang="en-US"/>
        </a:p>
      </dgm:t>
    </dgm:pt>
    <dgm:pt modelId="{D3C2F5FF-7675-49AE-922A-B84AB97B3DBF}" type="sibTrans" cxnId="{7AB12FA7-23AA-4869-8882-AA92A8C7DCFD}">
      <dgm:prSet/>
      <dgm:spPr/>
      <dgm:t>
        <a:bodyPr/>
        <a:lstStyle/>
        <a:p>
          <a:pPr algn="ctr"/>
          <a:endParaRPr lang="zh-TW" altLang="en-US"/>
        </a:p>
      </dgm:t>
    </dgm:pt>
    <dgm:pt modelId="{1C3C8C32-6FFE-47B6-B7CE-E23B87062064}" type="pres">
      <dgm:prSet presAssocID="{EB5EACAC-286A-46B5-9ECA-D5170725E89C}" presName="Name0" presStyleCnt="0">
        <dgm:presLayoutVars>
          <dgm:dir/>
          <dgm:animLvl val="lvl"/>
          <dgm:resizeHandles val="exact"/>
        </dgm:presLayoutVars>
      </dgm:prSet>
      <dgm:spPr/>
    </dgm:pt>
    <dgm:pt modelId="{DD8D788F-6E34-4A00-B22E-31DEF8DEEB6A}" type="pres">
      <dgm:prSet presAssocID="{28827904-29EE-428C-A532-CED06642AA07}" presName="boxAndChildren" presStyleCnt="0"/>
      <dgm:spPr/>
    </dgm:pt>
    <dgm:pt modelId="{D4BE9C74-224A-4B5D-A57C-98C49D0C5A5E}" type="pres">
      <dgm:prSet presAssocID="{28827904-29EE-428C-A532-CED06642AA07}" presName="parentTextBox" presStyleLbl="node1" presStyleIdx="0" presStyleCnt="6" custScaleY="42652"/>
      <dgm:spPr/>
    </dgm:pt>
    <dgm:pt modelId="{591FABFB-ADA3-4EB6-82D3-8689BC064E70}" type="pres">
      <dgm:prSet presAssocID="{602E5343-31B6-4A3B-B368-83FC1905F572}" presName="sp" presStyleCnt="0"/>
      <dgm:spPr/>
    </dgm:pt>
    <dgm:pt modelId="{86A1FFC9-5C58-4EA7-9A8B-84A4A4A7E74F}" type="pres">
      <dgm:prSet presAssocID="{BC66AFFE-FBD9-4D30-8E2C-A9E36391B451}" presName="arrowAndChildren" presStyleCnt="0"/>
      <dgm:spPr/>
    </dgm:pt>
    <dgm:pt modelId="{58AAE1A9-CA19-4AF4-BC77-9ABFFA448CCA}" type="pres">
      <dgm:prSet presAssocID="{BC66AFFE-FBD9-4D30-8E2C-A9E36391B451}" presName="parentTextArrow" presStyleLbl="node1" presStyleIdx="0" presStyleCnt="6"/>
      <dgm:spPr/>
    </dgm:pt>
    <dgm:pt modelId="{AB0783D4-C1AB-42A5-AAF8-B3A448501D7F}" type="pres">
      <dgm:prSet presAssocID="{BC66AFFE-FBD9-4D30-8E2C-A9E36391B451}" presName="arrow" presStyleLbl="node1" presStyleIdx="1" presStyleCnt="6"/>
      <dgm:spPr/>
    </dgm:pt>
    <dgm:pt modelId="{77644C6E-0AB7-4A03-B484-C04832B56EAF}" type="pres">
      <dgm:prSet presAssocID="{BC66AFFE-FBD9-4D30-8E2C-A9E36391B451}" presName="descendantArrow" presStyleCnt="0"/>
      <dgm:spPr/>
    </dgm:pt>
    <dgm:pt modelId="{5E8125BE-6381-4BAB-AAE3-73143844E5D3}" type="pres">
      <dgm:prSet presAssocID="{367D76F5-9C2F-47DF-9893-B5B08C6A1418}" presName="childTextArrow" presStyleLbl="fgAccFollowNode1" presStyleIdx="0" presStyleCnt="13">
        <dgm:presLayoutVars>
          <dgm:bulletEnabled val="1"/>
        </dgm:presLayoutVars>
      </dgm:prSet>
      <dgm:spPr/>
    </dgm:pt>
    <dgm:pt modelId="{C72FE2CA-FC21-4E67-9BA1-A29C9E3EB24B}" type="pres">
      <dgm:prSet presAssocID="{F1A1C901-EC24-46A8-A7FD-9B57135556D7}" presName="childTextArrow" presStyleLbl="fgAccFollowNode1" presStyleIdx="1" presStyleCnt="13">
        <dgm:presLayoutVars>
          <dgm:bulletEnabled val="1"/>
        </dgm:presLayoutVars>
      </dgm:prSet>
      <dgm:spPr/>
    </dgm:pt>
    <dgm:pt modelId="{53A5A64B-2C32-486D-81AD-463DEF5CAA1B}" type="pres">
      <dgm:prSet presAssocID="{9C0777BA-E24B-4A4D-A638-AEF332BAD8EE}" presName="sp" presStyleCnt="0"/>
      <dgm:spPr/>
    </dgm:pt>
    <dgm:pt modelId="{F05FB203-AB0C-4505-AB82-F5E56EA2A595}" type="pres">
      <dgm:prSet presAssocID="{86674662-A5BE-43A2-9F2B-10A56910F85A}" presName="arrowAndChildren" presStyleCnt="0"/>
      <dgm:spPr/>
    </dgm:pt>
    <dgm:pt modelId="{A531D0E4-6075-4D0D-A70A-C2691F275EDA}" type="pres">
      <dgm:prSet presAssocID="{86674662-A5BE-43A2-9F2B-10A56910F85A}" presName="parentTextArrow" presStyleLbl="node1" presStyleIdx="1" presStyleCnt="6"/>
      <dgm:spPr/>
    </dgm:pt>
    <dgm:pt modelId="{A61E7395-1A17-435C-B0DC-ACAA3E3307FB}" type="pres">
      <dgm:prSet presAssocID="{86674662-A5BE-43A2-9F2B-10A56910F85A}" presName="arrow" presStyleLbl="node1" presStyleIdx="2" presStyleCnt="6"/>
      <dgm:spPr/>
    </dgm:pt>
    <dgm:pt modelId="{498E487B-770F-4AB4-85D5-67C2DAC40772}" type="pres">
      <dgm:prSet presAssocID="{86674662-A5BE-43A2-9F2B-10A56910F85A}" presName="descendantArrow" presStyleCnt="0"/>
      <dgm:spPr/>
    </dgm:pt>
    <dgm:pt modelId="{091A53DE-AC82-4C60-AEDA-2E488B10BAD2}" type="pres">
      <dgm:prSet presAssocID="{7AB7E096-F735-4533-8306-07023EF30763}" presName="childTextArrow" presStyleLbl="fgAccFollowNode1" presStyleIdx="2" presStyleCnt="13">
        <dgm:presLayoutVars>
          <dgm:bulletEnabled val="1"/>
        </dgm:presLayoutVars>
      </dgm:prSet>
      <dgm:spPr/>
    </dgm:pt>
    <dgm:pt modelId="{9E49BB43-4362-4C8C-8C74-339D92D81A73}" type="pres">
      <dgm:prSet presAssocID="{E2253F7A-7E8F-4996-AB87-58A40BE848D5}" presName="childTextArrow" presStyleLbl="fgAccFollowNode1" presStyleIdx="3" presStyleCnt="13">
        <dgm:presLayoutVars>
          <dgm:bulletEnabled val="1"/>
        </dgm:presLayoutVars>
      </dgm:prSet>
      <dgm:spPr/>
    </dgm:pt>
    <dgm:pt modelId="{757E4681-9647-4FE0-91D5-55D166D22F06}" type="pres">
      <dgm:prSet presAssocID="{B5910367-8430-4205-91FC-952BBA792245}" presName="sp" presStyleCnt="0"/>
      <dgm:spPr/>
    </dgm:pt>
    <dgm:pt modelId="{B4175547-DA87-4CE7-9E6B-18E7AB043214}" type="pres">
      <dgm:prSet presAssocID="{0ECB9837-2301-45C3-B8D6-6F5E6813DF91}" presName="arrowAndChildren" presStyleCnt="0"/>
      <dgm:spPr/>
    </dgm:pt>
    <dgm:pt modelId="{2A1AEF19-41F6-49C7-9677-B811FF4A5A54}" type="pres">
      <dgm:prSet presAssocID="{0ECB9837-2301-45C3-B8D6-6F5E6813DF91}" presName="parentTextArrow" presStyleLbl="node1" presStyleIdx="2" presStyleCnt="6"/>
      <dgm:spPr/>
    </dgm:pt>
    <dgm:pt modelId="{E2D08C4B-EBC6-4922-A0F1-7E7DD9F8CCEB}" type="pres">
      <dgm:prSet presAssocID="{0ECB9837-2301-45C3-B8D6-6F5E6813DF91}" presName="arrow" presStyleLbl="node1" presStyleIdx="3" presStyleCnt="6"/>
      <dgm:spPr/>
    </dgm:pt>
    <dgm:pt modelId="{6B2C6BB6-851C-41AC-88FB-9B9AC3867A26}" type="pres">
      <dgm:prSet presAssocID="{0ECB9837-2301-45C3-B8D6-6F5E6813DF91}" presName="descendantArrow" presStyleCnt="0"/>
      <dgm:spPr/>
    </dgm:pt>
    <dgm:pt modelId="{325B5E4F-651F-49CF-AFDA-7AC9B467FC20}" type="pres">
      <dgm:prSet presAssocID="{982ACEC7-20B1-40B8-A082-EC8485C2BB24}" presName="childTextArrow" presStyleLbl="fgAccFollowNode1" presStyleIdx="4" presStyleCnt="13" custScaleX="53463">
        <dgm:presLayoutVars>
          <dgm:bulletEnabled val="1"/>
        </dgm:presLayoutVars>
      </dgm:prSet>
      <dgm:spPr/>
    </dgm:pt>
    <dgm:pt modelId="{25909FC9-9E06-4958-8BBC-739A017FA85B}" type="pres">
      <dgm:prSet presAssocID="{96F0EC7F-BAC1-4A22-BF2B-CAE5AEDB4A61}" presName="childTextArrow" presStyleLbl="fgAccFollowNode1" presStyleIdx="5" presStyleCnt="13" custScaleX="53463">
        <dgm:presLayoutVars>
          <dgm:bulletEnabled val="1"/>
        </dgm:presLayoutVars>
      </dgm:prSet>
      <dgm:spPr/>
    </dgm:pt>
    <dgm:pt modelId="{4DBA4EFC-0E06-42F2-A388-E08AA81D4C7A}" type="pres">
      <dgm:prSet presAssocID="{C4CB1061-C7F8-4C7D-8936-C5AA5B1B5344}" presName="childTextArrow" presStyleLbl="fgAccFollowNode1" presStyleIdx="6" presStyleCnt="13" custScaleX="44560">
        <dgm:presLayoutVars>
          <dgm:bulletEnabled val="1"/>
        </dgm:presLayoutVars>
      </dgm:prSet>
      <dgm:spPr/>
    </dgm:pt>
    <dgm:pt modelId="{3EF97166-B00D-419F-9242-82CF00BF9571}" type="pres">
      <dgm:prSet presAssocID="{E4D0E6C3-C6A8-4D40-8ABC-37CD13F8E094}" presName="childTextArrow" presStyleLbl="fgAccFollowNode1" presStyleIdx="7" presStyleCnt="13" custScaleX="44560">
        <dgm:presLayoutVars>
          <dgm:bulletEnabled val="1"/>
        </dgm:presLayoutVars>
      </dgm:prSet>
      <dgm:spPr/>
    </dgm:pt>
    <dgm:pt modelId="{D7819CC7-22DD-4387-8A65-5C952896DBD1}" type="pres">
      <dgm:prSet presAssocID="{D89407F6-D937-4C2B-9406-B3DF7BFA7B48}" presName="childTextArrow" presStyleLbl="fgAccFollowNode1" presStyleIdx="8" presStyleCnt="13" custScaleX="85952">
        <dgm:presLayoutVars>
          <dgm:bulletEnabled val="1"/>
        </dgm:presLayoutVars>
      </dgm:prSet>
      <dgm:spPr/>
    </dgm:pt>
    <dgm:pt modelId="{B3468FA3-9D67-4FEF-ABE7-B7E9BE2B26F3}" type="pres">
      <dgm:prSet presAssocID="{A7A41396-56E2-402B-A1B7-F9DB70E15AB3}" presName="childTextArrow" presStyleLbl="fgAccFollowNode1" presStyleIdx="9" presStyleCnt="13">
        <dgm:presLayoutVars>
          <dgm:bulletEnabled val="1"/>
        </dgm:presLayoutVars>
      </dgm:prSet>
      <dgm:spPr/>
    </dgm:pt>
    <dgm:pt modelId="{0DA42DE7-46E1-46BA-B8AE-41E96EEBB15B}" type="pres">
      <dgm:prSet presAssocID="{596C8BDF-BA95-474D-B28D-7FD4850D0B07}" presName="sp" presStyleCnt="0"/>
      <dgm:spPr/>
    </dgm:pt>
    <dgm:pt modelId="{F794D3F7-952C-472C-A8C4-77E4124FFE37}" type="pres">
      <dgm:prSet presAssocID="{B9718671-B9C6-40A3-8D42-246FE9AE8217}" presName="arrowAndChildren" presStyleCnt="0"/>
      <dgm:spPr/>
    </dgm:pt>
    <dgm:pt modelId="{B45F4F42-C2C1-424C-9A88-AA1E217FA5CE}" type="pres">
      <dgm:prSet presAssocID="{B9718671-B9C6-40A3-8D42-246FE9AE8217}" presName="parentTextArrow" presStyleLbl="node1" presStyleIdx="3" presStyleCnt="6"/>
      <dgm:spPr/>
    </dgm:pt>
    <dgm:pt modelId="{B839EF05-EAA1-46D8-A6AD-A6FB5C570A74}" type="pres">
      <dgm:prSet presAssocID="{B9718671-B9C6-40A3-8D42-246FE9AE8217}" presName="arrow" presStyleLbl="node1" presStyleIdx="4" presStyleCnt="6"/>
      <dgm:spPr/>
    </dgm:pt>
    <dgm:pt modelId="{465EF5E5-BA49-44B8-8A34-1530E31F1C59}" type="pres">
      <dgm:prSet presAssocID="{B9718671-B9C6-40A3-8D42-246FE9AE8217}" presName="descendantArrow" presStyleCnt="0"/>
      <dgm:spPr/>
    </dgm:pt>
    <dgm:pt modelId="{FC987C75-8CC2-4C93-A039-6079C70000B3}" type="pres">
      <dgm:prSet presAssocID="{F551F890-3646-489E-BDC6-963B8BC3C37B}" presName="childTextArrow" presStyleLbl="fgAccFollowNode1" presStyleIdx="10" presStyleCnt="13">
        <dgm:presLayoutVars>
          <dgm:bulletEnabled val="1"/>
        </dgm:presLayoutVars>
      </dgm:prSet>
      <dgm:spPr/>
    </dgm:pt>
    <dgm:pt modelId="{39DF361F-4608-4FD0-A7E2-112DF4213FA6}" type="pres">
      <dgm:prSet presAssocID="{14E0DC30-50B0-48F3-9554-1FFB7831CFFB}" presName="childTextArrow" presStyleLbl="fgAccFollowNode1" presStyleIdx="11" presStyleCnt="13">
        <dgm:presLayoutVars>
          <dgm:bulletEnabled val="1"/>
        </dgm:presLayoutVars>
      </dgm:prSet>
      <dgm:spPr/>
    </dgm:pt>
    <dgm:pt modelId="{77ADD4A5-9020-4DB2-8ECD-0A3E76006191}" type="pres">
      <dgm:prSet presAssocID="{21123376-B9FB-4470-AF1B-2749F6755955}" presName="childTextArrow" presStyleLbl="fgAccFollowNode1" presStyleIdx="12" presStyleCnt="13">
        <dgm:presLayoutVars>
          <dgm:bulletEnabled val="1"/>
        </dgm:presLayoutVars>
      </dgm:prSet>
      <dgm:spPr/>
    </dgm:pt>
    <dgm:pt modelId="{F73DC2F3-ED64-4CDB-9EFF-C03340B86307}" type="pres">
      <dgm:prSet presAssocID="{C971DB13-29F1-45E1-AE36-1D2D49B057C4}" presName="sp" presStyleCnt="0"/>
      <dgm:spPr/>
    </dgm:pt>
    <dgm:pt modelId="{58B3A372-B040-4D6B-B668-72D9910EB6DC}" type="pres">
      <dgm:prSet presAssocID="{4D165D83-505E-4F55-802E-D2A13A964680}" presName="arrowAndChildren" presStyleCnt="0"/>
      <dgm:spPr/>
    </dgm:pt>
    <dgm:pt modelId="{1ACA8CEA-BDAA-4CEA-8476-9075C10B65A8}" type="pres">
      <dgm:prSet presAssocID="{4D165D83-505E-4F55-802E-D2A13A964680}" presName="parentTextArrow" presStyleLbl="node1" presStyleIdx="5" presStyleCnt="6" custScaleY="39609"/>
      <dgm:spPr/>
    </dgm:pt>
  </dgm:ptLst>
  <dgm:cxnLst>
    <dgm:cxn modelId="{6F164D06-CDAA-4641-8785-4017CBDE78C1}" srcId="{0ECB9837-2301-45C3-B8D6-6F5E6813DF91}" destId="{A7A41396-56E2-402B-A1B7-F9DB70E15AB3}" srcOrd="5" destOrd="0" parTransId="{8B841146-34B8-463C-8573-5BB98095590F}" sibTransId="{FA6A4C99-59A3-4085-BC79-20B0571E9114}"/>
    <dgm:cxn modelId="{46BC0710-8205-426F-85EC-9CB19CAF3CD7}" type="presOf" srcId="{14E0DC30-50B0-48F3-9554-1FFB7831CFFB}" destId="{39DF361F-4608-4FD0-A7E2-112DF4213FA6}" srcOrd="0" destOrd="0" presId="urn:microsoft.com/office/officeart/2005/8/layout/process4"/>
    <dgm:cxn modelId="{D38E2917-1673-4724-BCCA-5F90FE817091}" srcId="{86674662-A5BE-43A2-9F2B-10A56910F85A}" destId="{E2253F7A-7E8F-4996-AB87-58A40BE848D5}" srcOrd="1" destOrd="0" parTransId="{25B14873-853E-46CF-9285-20C3D46992F2}" sibTransId="{866A612E-CB06-47FA-AEAC-7AB8A21B213E}"/>
    <dgm:cxn modelId="{BAD48517-38D4-4757-B0C5-93555C935C3A}" type="presOf" srcId="{D89407F6-D937-4C2B-9406-B3DF7BFA7B48}" destId="{D7819CC7-22DD-4387-8A65-5C952896DBD1}" srcOrd="0" destOrd="0" presId="urn:microsoft.com/office/officeart/2005/8/layout/process4"/>
    <dgm:cxn modelId="{8936B81B-2E18-44E5-A968-56E4CCEA7697}" srcId="{B9718671-B9C6-40A3-8D42-246FE9AE8217}" destId="{F551F890-3646-489E-BDC6-963B8BC3C37B}" srcOrd="0" destOrd="0" parTransId="{76CA81A9-FE3E-492A-824A-36A7B2C4424D}" sibTransId="{445C7106-94AC-4B02-AC44-905DFDD70F41}"/>
    <dgm:cxn modelId="{AA61581D-E306-4F8E-89D1-AF90299200C1}" type="presOf" srcId="{BC66AFFE-FBD9-4D30-8E2C-A9E36391B451}" destId="{58AAE1A9-CA19-4AF4-BC77-9ABFFA448CCA}" srcOrd="0" destOrd="0" presId="urn:microsoft.com/office/officeart/2005/8/layout/process4"/>
    <dgm:cxn modelId="{FAD51224-C533-4125-B4C5-1F69ADE7FA6C}" srcId="{0ECB9837-2301-45C3-B8D6-6F5E6813DF91}" destId="{982ACEC7-20B1-40B8-A082-EC8485C2BB24}" srcOrd="0" destOrd="0" parTransId="{25589AB8-668A-4B74-8458-9DE5EA7EB6E4}" sibTransId="{502717FF-B4BF-42A8-8DC5-46D3217485F1}"/>
    <dgm:cxn modelId="{67E4402E-728A-4E0A-A8DF-7B01530306FD}" type="presOf" srcId="{BC66AFFE-FBD9-4D30-8E2C-A9E36391B451}" destId="{AB0783D4-C1AB-42A5-AAF8-B3A448501D7F}" srcOrd="1" destOrd="0" presId="urn:microsoft.com/office/officeart/2005/8/layout/process4"/>
    <dgm:cxn modelId="{5B4B1D2F-8A67-491B-BA5F-03E9D811BD5A}" type="presOf" srcId="{982ACEC7-20B1-40B8-A082-EC8485C2BB24}" destId="{325B5E4F-651F-49CF-AFDA-7AC9B467FC20}" srcOrd="0" destOrd="0" presId="urn:microsoft.com/office/officeart/2005/8/layout/process4"/>
    <dgm:cxn modelId="{94599233-42BF-4A7A-BC6C-FF8288C9E1B7}" type="presOf" srcId="{0ECB9837-2301-45C3-B8D6-6F5E6813DF91}" destId="{E2D08C4B-EBC6-4922-A0F1-7E7DD9F8CCEB}" srcOrd="1" destOrd="0" presId="urn:microsoft.com/office/officeart/2005/8/layout/process4"/>
    <dgm:cxn modelId="{0E296637-CFBB-44C0-99EA-C8564F4A06E9}" type="presOf" srcId="{B9718671-B9C6-40A3-8D42-246FE9AE8217}" destId="{B45F4F42-C2C1-424C-9A88-AA1E217FA5CE}" srcOrd="0" destOrd="0" presId="urn:microsoft.com/office/officeart/2005/8/layout/process4"/>
    <dgm:cxn modelId="{C667E96A-79F7-475F-82A3-189D21FF6B72}" type="presOf" srcId="{28827904-29EE-428C-A532-CED06642AA07}" destId="{D4BE9C74-224A-4B5D-A57C-98C49D0C5A5E}" srcOrd="0" destOrd="0" presId="urn:microsoft.com/office/officeart/2005/8/layout/process4"/>
    <dgm:cxn modelId="{1022C64C-BBAA-493D-ABEF-3DF80311F6D7}" type="presOf" srcId="{367D76F5-9C2F-47DF-9893-B5B08C6A1418}" destId="{5E8125BE-6381-4BAB-AAE3-73143844E5D3}" srcOrd="0" destOrd="0" presId="urn:microsoft.com/office/officeart/2005/8/layout/process4"/>
    <dgm:cxn modelId="{3BFC8F74-C58B-499B-A7A8-21EA495526BF}" type="presOf" srcId="{7AB7E096-F735-4533-8306-07023EF30763}" destId="{091A53DE-AC82-4C60-AEDA-2E488B10BAD2}" srcOrd="0" destOrd="0" presId="urn:microsoft.com/office/officeart/2005/8/layout/process4"/>
    <dgm:cxn modelId="{80563155-006A-4992-BA7A-5592E560FBFD}" type="presOf" srcId="{21123376-B9FB-4470-AF1B-2749F6755955}" destId="{77ADD4A5-9020-4DB2-8ECD-0A3E76006191}" srcOrd="0" destOrd="0" presId="urn:microsoft.com/office/officeart/2005/8/layout/process4"/>
    <dgm:cxn modelId="{A12DC376-6E37-4ED2-B142-89D1002859C3}" srcId="{B9718671-B9C6-40A3-8D42-246FE9AE8217}" destId="{21123376-B9FB-4470-AF1B-2749F6755955}" srcOrd="2" destOrd="0" parTransId="{C69B7DC8-684E-487D-80F2-60A084EFDB29}" sibTransId="{C213BA7B-C8DA-49B6-B184-4C7D93C32CDC}"/>
    <dgm:cxn modelId="{1718E076-DD85-4321-8A1E-1C04B96C10FC}" srcId="{BC66AFFE-FBD9-4D30-8E2C-A9E36391B451}" destId="{F1A1C901-EC24-46A8-A7FD-9B57135556D7}" srcOrd="1" destOrd="0" parTransId="{FA181361-053B-418B-8201-687F903C06E5}" sibTransId="{87B37E26-56E5-422F-9FCA-12B56EE3C67B}"/>
    <dgm:cxn modelId="{27BC7280-D450-4223-B22B-6CA4E1D11CEF}" type="presOf" srcId="{A7A41396-56E2-402B-A1B7-F9DB70E15AB3}" destId="{B3468FA3-9D67-4FEF-ABE7-B7E9BE2B26F3}" srcOrd="0" destOrd="0" presId="urn:microsoft.com/office/officeart/2005/8/layout/process4"/>
    <dgm:cxn modelId="{B3DF488A-1501-4B9B-BC62-2474247FEBB4}" type="presOf" srcId="{F1A1C901-EC24-46A8-A7FD-9B57135556D7}" destId="{C72FE2CA-FC21-4E67-9BA1-A29C9E3EB24B}" srcOrd="0" destOrd="0" presId="urn:microsoft.com/office/officeart/2005/8/layout/process4"/>
    <dgm:cxn modelId="{0EB21298-201F-4823-984E-BC66CBFF35DE}" type="presOf" srcId="{B9718671-B9C6-40A3-8D42-246FE9AE8217}" destId="{B839EF05-EAA1-46D8-A6AD-A6FB5C570A74}" srcOrd="1" destOrd="0" presId="urn:microsoft.com/office/officeart/2005/8/layout/process4"/>
    <dgm:cxn modelId="{8D070D9B-4FF3-4533-AF2A-F0AFD87453BD}" srcId="{EB5EACAC-286A-46B5-9ECA-D5170725E89C}" destId="{0ECB9837-2301-45C3-B8D6-6F5E6813DF91}" srcOrd="2" destOrd="0" parTransId="{62D60428-38BD-4E6B-AF83-076A9ACBBC3D}" sibTransId="{B5910367-8430-4205-91FC-952BBA792245}"/>
    <dgm:cxn modelId="{C55F6C9C-DB1E-4A36-870B-6AD9151DD036}" srcId="{0ECB9837-2301-45C3-B8D6-6F5E6813DF91}" destId="{96F0EC7F-BAC1-4A22-BF2B-CAE5AEDB4A61}" srcOrd="1" destOrd="0" parTransId="{385E4E5E-D82E-43AC-8EF7-3FEFA3B78141}" sibTransId="{28BA3AFE-8FBB-4C2B-BBE9-AE269FDF34D9}"/>
    <dgm:cxn modelId="{A13A709C-99F8-4FEB-9F8E-3ED460B5BBCF}" srcId="{0ECB9837-2301-45C3-B8D6-6F5E6813DF91}" destId="{C4CB1061-C7F8-4C7D-8936-C5AA5B1B5344}" srcOrd="2" destOrd="0" parTransId="{EA1EA774-2B47-4DC5-A67C-B288AC098ECC}" sibTransId="{BA8A95B1-847B-4734-8CE5-D4F3C9D16EA2}"/>
    <dgm:cxn modelId="{2667F6A6-EE89-40A9-8C30-74F994569C2C}" type="presOf" srcId="{E4D0E6C3-C6A8-4D40-8ABC-37CD13F8E094}" destId="{3EF97166-B00D-419F-9242-82CF00BF9571}" srcOrd="0" destOrd="0" presId="urn:microsoft.com/office/officeart/2005/8/layout/process4"/>
    <dgm:cxn modelId="{7AB12FA7-23AA-4869-8882-AA92A8C7DCFD}" srcId="{0ECB9837-2301-45C3-B8D6-6F5E6813DF91}" destId="{D89407F6-D937-4C2B-9406-B3DF7BFA7B48}" srcOrd="4" destOrd="0" parTransId="{D0F04264-53EE-4E1E-9AD7-3F5E2707639B}" sibTransId="{D3C2F5FF-7675-49AE-922A-B84AB97B3DBF}"/>
    <dgm:cxn modelId="{CA795AA7-C362-4F91-B0A7-05CB68C8181F}" srcId="{EB5EACAC-286A-46B5-9ECA-D5170725E89C}" destId="{4D165D83-505E-4F55-802E-D2A13A964680}" srcOrd="0" destOrd="0" parTransId="{4DF925E7-C7CC-4CDB-8643-5D3737B1F019}" sibTransId="{C971DB13-29F1-45E1-AE36-1D2D49B057C4}"/>
    <dgm:cxn modelId="{98C172AA-D7FB-4590-BD4B-7947077DA979}" srcId="{EB5EACAC-286A-46B5-9ECA-D5170725E89C}" destId="{BC66AFFE-FBD9-4D30-8E2C-A9E36391B451}" srcOrd="4" destOrd="0" parTransId="{17013FFE-14AE-4F4C-A67C-9C2533D53DEE}" sibTransId="{602E5343-31B6-4A3B-B368-83FC1905F572}"/>
    <dgm:cxn modelId="{B841FECA-AE95-4DB2-A3EC-5FCBD15804CD}" type="presOf" srcId="{4D165D83-505E-4F55-802E-D2A13A964680}" destId="{1ACA8CEA-BDAA-4CEA-8476-9075C10B65A8}" srcOrd="0" destOrd="0" presId="urn:microsoft.com/office/officeart/2005/8/layout/process4"/>
    <dgm:cxn modelId="{CE7E47CE-5ED2-4B05-9323-04FC0836A81C}" type="presOf" srcId="{F551F890-3646-489E-BDC6-963B8BC3C37B}" destId="{FC987C75-8CC2-4C93-A039-6079C70000B3}" srcOrd="0" destOrd="0" presId="urn:microsoft.com/office/officeart/2005/8/layout/process4"/>
    <dgm:cxn modelId="{A071B0D1-F3F6-4526-8091-5B7BDA9EE302}" srcId="{B9718671-B9C6-40A3-8D42-246FE9AE8217}" destId="{14E0DC30-50B0-48F3-9554-1FFB7831CFFB}" srcOrd="1" destOrd="0" parTransId="{D33A5B27-AF5B-48FD-8D7A-7FDE67718DF0}" sibTransId="{6C387417-84C7-4C24-9FD0-A8A9DF142BD3}"/>
    <dgm:cxn modelId="{94DDAAD2-D8AA-4022-A632-BA90CF406042}" type="presOf" srcId="{E2253F7A-7E8F-4996-AB87-58A40BE848D5}" destId="{9E49BB43-4362-4C8C-8C74-339D92D81A73}" srcOrd="0" destOrd="0" presId="urn:microsoft.com/office/officeart/2005/8/layout/process4"/>
    <dgm:cxn modelId="{01EE22D4-4E98-4CCD-8D8A-00FFF9C80BE5}" type="presOf" srcId="{86674662-A5BE-43A2-9F2B-10A56910F85A}" destId="{A61E7395-1A17-435C-B0DC-ACAA3E3307FB}" srcOrd="1" destOrd="0" presId="urn:microsoft.com/office/officeart/2005/8/layout/process4"/>
    <dgm:cxn modelId="{C9FDF6D7-3931-4CDA-9716-64B6FB8F6B6B}" type="presOf" srcId="{EB5EACAC-286A-46B5-9ECA-D5170725E89C}" destId="{1C3C8C32-6FFE-47B6-B7CE-E23B87062064}" srcOrd="0" destOrd="0" presId="urn:microsoft.com/office/officeart/2005/8/layout/process4"/>
    <dgm:cxn modelId="{54A30DDD-2DBF-4E9C-B243-15D58AC58897}" srcId="{86674662-A5BE-43A2-9F2B-10A56910F85A}" destId="{7AB7E096-F735-4533-8306-07023EF30763}" srcOrd="0" destOrd="0" parTransId="{3CAF62AF-63D5-46F3-A153-53B856AE3B54}" sibTransId="{C5778E8E-D0E5-45F2-8616-0CFBB57DAF78}"/>
    <dgm:cxn modelId="{569428DD-83C2-4E1E-870E-A5F853BDA199}" srcId="{EB5EACAC-286A-46B5-9ECA-D5170725E89C}" destId="{28827904-29EE-428C-A532-CED06642AA07}" srcOrd="5" destOrd="0" parTransId="{40903A37-2795-4A37-9274-8A1753443BD3}" sibTransId="{42C7525D-3902-4C50-8A7B-3EE258DFD525}"/>
    <dgm:cxn modelId="{DF71E8EF-D33D-44D7-B38A-CBBA2697B83A}" srcId="{0ECB9837-2301-45C3-B8D6-6F5E6813DF91}" destId="{E4D0E6C3-C6A8-4D40-8ABC-37CD13F8E094}" srcOrd="3" destOrd="0" parTransId="{36AC80A2-FFE0-463A-8F4C-E9A8A6CE9587}" sibTransId="{5484975D-5601-48B6-9AA4-178EB1F26924}"/>
    <dgm:cxn modelId="{FD776AF0-73FB-4538-8EE6-EFEC1084BEA8}" srcId="{EB5EACAC-286A-46B5-9ECA-D5170725E89C}" destId="{86674662-A5BE-43A2-9F2B-10A56910F85A}" srcOrd="3" destOrd="0" parTransId="{313FC945-3696-4FDA-95EE-559A87BC27F4}" sibTransId="{9C0777BA-E24B-4A4D-A638-AEF332BAD8EE}"/>
    <dgm:cxn modelId="{1665F6F3-55DE-4E5D-A06A-0132AAB55E66}" type="presOf" srcId="{86674662-A5BE-43A2-9F2B-10A56910F85A}" destId="{A531D0E4-6075-4D0D-A70A-C2691F275EDA}" srcOrd="0" destOrd="0" presId="urn:microsoft.com/office/officeart/2005/8/layout/process4"/>
    <dgm:cxn modelId="{D0755AF7-A70A-461D-BE43-68776F75C305}" type="presOf" srcId="{96F0EC7F-BAC1-4A22-BF2B-CAE5AEDB4A61}" destId="{25909FC9-9E06-4958-8BBC-739A017FA85B}" srcOrd="0" destOrd="0" presId="urn:microsoft.com/office/officeart/2005/8/layout/process4"/>
    <dgm:cxn modelId="{9DE7A5FA-2404-4A00-B8F6-210DFA90EC8B}" srcId="{BC66AFFE-FBD9-4D30-8E2C-A9E36391B451}" destId="{367D76F5-9C2F-47DF-9893-B5B08C6A1418}" srcOrd="0" destOrd="0" parTransId="{9160E3DA-43A8-4CAE-9577-56653F97E14B}" sibTransId="{8C0169F5-DCEF-4F60-AD59-089EB5779E65}"/>
    <dgm:cxn modelId="{E711D9FC-7C65-42CA-A1F5-18AD66A64E3B}" srcId="{EB5EACAC-286A-46B5-9ECA-D5170725E89C}" destId="{B9718671-B9C6-40A3-8D42-246FE9AE8217}" srcOrd="1" destOrd="0" parTransId="{37F21002-BAA4-43CD-9E6E-1E9795D06F05}" sibTransId="{596C8BDF-BA95-474D-B28D-7FD4850D0B07}"/>
    <dgm:cxn modelId="{738B47FD-0901-4A61-AD6C-896F9D59CD28}" type="presOf" srcId="{C4CB1061-C7F8-4C7D-8936-C5AA5B1B5344}" destId="{4DBA4EFC-0E06-42F2-A388-E08AA81D4C7A}" srcOrd="0" destOrd="0" presId="urn:microsoft.com/office/officeart/2005/8/layout/process4"/>
    <dgm:cxn modelId="{664D6FFD-464C-4B4A-A185-E94C26C8693C}" type="presOf" srcId="{0ECB9837-2301-45C3-B8D6-6F5E6813DF91}" destId="{2A1AEF19-41F6-49C7-9677-B811FF4A5A54}" srcOrd="0" destOrd="0" presId="urn:microsoft.com/office/officeart/2005/8/layout/process4"/>
    <dgm:cxn modelId="{36EE4815-8F62-4FCB-94BF-4E8D85DB37CD}" type="presParOf" srcId="{1C3C8C32-6FFE-47B6-B7CE-E23B87062064}" destId="{DD8D788F-6E34-4A00-B22E-31DEF8DEEB6A}" srcOrd="0" destOrd="0" presId="urn:microsoft.com/office/officeart/2005/8/layout/process4"/>
    <dgm:cxn modelId="{B889551B-1868-4A9A-A363-147616DFC4CE}" type="presParOf" srcId="{DD8D788F-6E34-4A00-B22E-31DEF8DEEB6A}" destId="{D4BE9C74-224A-4B5D-A57C-98C49D0C5A5E}" srcOrd="0" destOrd="0" presId="urn:microsoft.com/office/officeart/2005/8/layout/process4"/>
    <dgm:cxn modelId="{29D40866-D49E-4FC2-B5EE-1775143AC85E}" type="presParOf" srcId="{1C3C8C32-6FFE-47B6-B7CE-E23B87062064}" destId="{591FABFB-ADA3-4EB6-82D3-8689BC064E70}" srcOrd="1" destOrd="0" presId="urn:microsoft.com/office/officeart/2005/8/layout/process4"/>
    <dgm:cxn modelId="{20F11E6D-94F5-4B6F-9E8D-BC6BFB043D9E}" type="presParOf" srcId="{1C3C8C32-6FFE-47B6-B7CE-E23B87062064}" destId="{86A1FFC9-5C58-4EA7-9A8B-84A4A4A7E74F}" srcOrd="2" destOrd="0" presId="urn:microsoft.com/office/officeart/2005/8/layout/process4"/>
    <dgm:cxn modelId="{BA4F1ECC-C40D-43C4-BEF5-722C61F346A5}" type="presParOf" srcId="{86A1FFC9-5C58-4EA7-9A8B-84A4A4A7E74F}" destId="{58AAE1A9-CA19-4AF4-BC77-9ABFFA448CCA}" srcOrd="0" destOrd="0" presId="urn:microsoft.com/office/officeart/2005/8/layout/process4"/>
    <dgm:cxn modelId="{20DB6810-029B-4D02-BF51-7FE6A8833DC8}" type="presParOf" srcId="{86A1FFC9-5C58-4EA7-9A8B-84A4A4A7E74F}" destId="{AB0783D4-C1AB-42A5-AAF8-B3A448501D7F}" srcOrd="1" destOrd="0" presId="urn:microsoft.com/office/officeart/2005/8/layout/process4"/>
    <dgm:cxn modelId="{B83F90FE-264D-48F5-848B-5DF45CD18BB8}" type="presParOf" srcId="{86A1FFC9-5C58-4EA7-9A8B-84A4A4A7E74F}" destId="{77644C6E-0AB7-4A03-B484-C04832B56EAF}" srcOrd="2" destOrd="0" presId="urn:microsoft.com/office/officeart/2005/8/layout/process4"/>
    <dgm:cxn modelId="{AD9DA555-AD9A-4139-BB08-AF8F7C65184D}" type="presParOf" srcId="{77644C6E-0AB7-4A03-B484-C04832B56EAF}" destId="{5E8125BE-6381-4BAB-AAE3-73143844E5D3}" srcOrd="0" destOrd="0" presId="urn:microsoft.com/office/officeart/2005/8/layout/process4"/>
    <dgm:cxn modelId="{2B171ECA-BCF4-4D1C-9F74-C7359862CBAE}" type="presParOf" srcId="{77644C6E-0AB7-4A03-B484-C04832B56EAF}" destId="{C72FE2CA-FC21-4E67-9BA1-A29C9E3EB24B}" srcOrd="1" destOrd="0" presId="urn:microsoft.com/office/officeart/2005/8/layout/process4"/>
    <dgm:cxn modelId="{ADC7A481-BE3E-49A5-85F7-2355FF26E7AF}" type="presParOf" srcId="{1C3C8C32-6FFE-47B6-B7CE-E23B87062064}" destId="{53A5A64B-2C32-486D-81AD-463DEF5CAA1B}" srcOrd="3" destOrd="0" presId="urn:microsoft.com/office/officeart/2005/8/layout/process4"/>
    <dgm:cxn modelId="{FAD017AD-8AA3-4825-AA5C-2AA3F3A3A4FF}" type="presParOf" srcId="{1C3C8C32-6FFE-47B6-B7CE-E23B87062064}" destId="{F05FB203-AB0C-4505-AB82-F5E56EA2A595}" srcOrd="4" destOrd="0" presId="urn:microsoft.com/office/officeart/2005/8/layout/process4"/>
    <dgm:cxn modelId="{0466E482-940E-4568-B99E-4D5FF11A2B86}" type="presParOf" srcId="{F05FB203-AB0C-4505-AB82-F5E56EA2A595}" destId="{A531D0E4-6075-4D0D-A70A-C2691F275EDA}" srcOrd="0" destOrd="0" presId="urn:microsoft.com/office/officeart/2005/8/layout/process4"/>
    <dgm:cxn modelId="{D4532689-F7FA-4F7D-8002-319F8722B4D2}" type="presParOf" srcId="{F05FB203-AB0C-4505-AB82-F5E56EA2A595}" destId="{A61E7395-1A17-435C-B0DC-ACAA3E3307FB}" srcOrd="1" destOrd="0" presId="urn:microsoft.com/office/officeart/2005/8/layout/process4"/>
    <dgm:cxn modelId="{0660C399-8631-421F-99E9-242BE3498423}" type="presParOf" srcId="{F05FB203-AB0C-4505-AB82-F5E56EA2A595}" destId="{498E487B-770F-4AB4-85D5-67C2DAC40772}" srcOrd="2" destOrd="0" presId="urn:microsoft.com/office/officeart/2005/8/layout/process4"/>
    <dgm:cxn modelId="{ED889867-9234-497A-9D18-7A2DC83A1045}" type="presParOf" srcId="{498E487B-770F-4AB4-85D5-67C2DAC40772}" destId="{091A53DE-AC82-4C60-AEDA-2E488B10BAD2}" srcOrd="0" destOrd="0" presId="urn:microsoft.com/office/officeart/2005/8/layout/process4"/>
    <dgm:cxn modelId="{1F84BB8A-C3A9-442D-82AB-1B829D64D331}" type="presParOf" srcId="{498E487B-770F-4AB4-85D5-67C2DAC40772}" destId="{9E49BB43-4362-4C8C-8C74-339D92D81A73}" srcOrd="1" destOrd="0" presId="urn:microsoft.com/office/officeart/2005/8/layout/process4"/>
    <dgm:cxn modelId="{DEDDC5EF-AF85-4DBA-B788-A507F37CC073}" type="presParOf" srcId="{1C3C8C32-6FFE-47B6-B7CE-E23B87062064}" destId="{757E4681-9647-4FE0-91D5-55D166D22F06}" srcOrd="5" destOrd="0" presId="urn:microsoft.com/office/officeart/2005/8/layout/process4"/>
    <dgm:cxn modelId="{5A88F0F1-2844-4511-96B9-0F1F1F5AFC81}" type="presParOf" srcId="{1C3C8C32-6FFE-47B6-B7CE-E23B87062064}" destId="{B4175547-DA87-4CE7-9E6B-18E7AB043214}" srcOrd="6" destOrd="0" presId="urn:microsoft.com/office/officeart/2005/8/layout/process4"/>
    <dgm:cxn modelId="{39805B0D-79F9-4856-BC35-51E44870974C}" type="presParOf" srcId="{B4175547-DA87-4CE7-9E6B-18E7AB043214}" destId="{2A1AEF19-41F6-49C7-9677-B811FF4A5A54}" srcOrd="0" destOrd="0" presId="urn:microsoft.com/office/officeart/2005/8/layout/process4"/>
    <dgm:cxn modelId="{05C35A5B-7730-42CA-B8DD-47F6B8DF7A93}" type="presParOf" srcId="{B4175547-DA87-4CE7-9E6B-18E7AB043214}" destId="{E2D08C4B-EBC6-4922-A0F1-7E7DD9F8CCEB}" srcOrd="1" destOrd="0" presId="urn:microsoft.com/office/officeart/2005/8/layout/process4"/>
    <dgm:cxn modelId="{9CD52F69-973D-45CD-9F27-21323A0956CD}" type="presParOf" srcId="{B4175547-DA87-4CE7-9E6B-18E7AB043214}" destId="{6B2C6BB6-851C-41AC-88FB-9B9AC3867A26}" srcOrd="2" destOrd="0" presId="urn:microsoft.com/office/officeart/2005/8/layout/process4"/>
    <dgm:cxn modelId="{6491BE1C-DC54-4057-B394-A6506F1AEBF7}" type="presParOf" srcId="{6B2C6BB6-851C-41AC-88FB-9B9AC3867A26}" destId="{325B5E4F-651F-49CF-AFDA-7AC9B467FC20}" srcOrd="0" destOrd="0" presId="urn:microsoft.com/office/officeart/2005/8/layout/process4"/>
    <dgm:cxn modelId="{01BF11C5-7077-442E-9B22-D523FCF0A34F}" type="presParOf" srcId="{6B2C6BB6-851C-41AC-88FB-9B9AC3867A26}" destId="{25909FC9-9E06-4958-8BBC-739A017FA85B}" srcOrd="1" destOrd="0" presId="urn:microsoft.com/office/officeart/2005/8/layout/process4"/>
    <dgm:cxn modelId="{896F650F-45A2-4050-AB98-FD792EB2F875}" type="presParOf" srcId="{6B2C6BB6-851C-41AC-88FB-9B9AC3867A26}" destId="{4DBA4EFC-0E06-42F2-A388-E08AA81D4C7A}" srcOrd="2" destOrd="0" presId="urn:microsoft.com/office/officeart/2005/8/layout/process4"/>
    <dgm:cxn modelId="{EB1A2696-67B9-40FF-B65D-C5CD32CA03E1}" type="presParOf" srcId="{6B2C6BB6-851C-41AC-88FB-9B9AC3867A26}" destId="{3EF97166-B00D-419F-9242-82CF00BF9571}" srcOrd="3" destOrd="0" presId="urn:microsoft.com/office/officeart/2005/8/layout/process4"/>
    <dgm:cxn modelId="{3FD660DD-83C8-475C-AF80-2FB5204416E6}" type="presParOf" srcId="{6B2C6BB6-851C-41AC-88FB-9B9AC3867A26}" destId="{D7819CC7-22DD-4387-8A65-5C952896DBD1}" srcOrd="4" destOrd="0" presId="urn:microsoft.com/office/officeart/2005/8/layout/process4"/>
    <dgm:cxn modelId="{D541B9A2-306A-4842-9220-D474A89E6F40}" type="presParOf" srcId="{6B2C6BB6-851C-41AC-88FB-9B9AC3867A26}" destId="{B3468FA3-9D67-4FEF-ABE7-B7E9BE2B26F3}" srcOrd="5" destOrd="0" presId="urn:microsoft.com/office/officeart/2005/8/layout/process4"/>
    <dgm:cxn modelId="{8FE2C192-2B81-40F0-9913-0A00F2B31BFC}" type="presParOf" srcId="{1C3C8C32-6FFE-47B6-B7CE-E23B87062064}" destId="{0DA42DE7-46E1-46BA-B8AE-41E96EEBB15B}" srcOrd="7" destOrd="0" presId="urn:microsoft.com/office/officeart/2005/8/layout/process4"/>
    <dgm:cxn modelId="{4BF74785-3150-496E-8A97-01C31A285A59}" type="presParOf" srcId="{1C3C8C32-6FFE-47B6-B7CE-E23B87062064}" destId="{F794D3F7-952C-472C-A8C4-77E4124FFE37}" srcOrd="8" destOrd="0" presId="urn:microsoft.com/office/officeart/2005/8/layout/process4"/>
    <dgm:cxn modelId="{5EEC7860-F4CA-42E3-9681-1A41A99FD602}" type="presParOf" srcId="{F794D3F7-952C-472C-A8C4-77E4124FFE37}" destId="{B45F4F42-C2C1-424C-9A88-AA1E217FA5CE}" srcOrd="0" destOrd="0" presId="urn:microsoft.com/office/officeart/2005/8/layout/process4"/>
    <dgm:cxn modelId="{E7A2741A-E91D-4113-8CD9-1A849FAA614A}" type="presParOf" srcId="{F794D3F7-952C-472C-A8C4-77E4124FFE37}" destId="{B839EF05-EAA1-46D8-A6AD-A6FB5C570A74}" srcOrd="1" destOrd="0" presId="urn:microsoft.com/office/officeart/2005/8/layout/process4"/>
    <dgm:cxn modelId="{0CE47FA4-09CC-4A7E-9656-DD51A34A3ADB}" type="presParOf" srcId="{F794D3F7-952C-472C-A8C4-77E4124FFE37}" destId="{465EF5E5-BA49-44B8-8A34-1530E31F1C59}" srcOrd="2" destOrd="0" presId="urn:microsoft.com/office/officeart/2005/8/layout/process4"/>
    <dgm:cxn modelId="{823614E6-2991-4FB0-8997-64781B83BEC8}" type="presParOf" srcId="{465EF5E5-BA49-44B8-8A34-1530E31F1C59}" destId="{FC987C75-8CC2-4C93-A039-6079C70000B3}" srcOrd="0" destOrd="0" presId="urn:microsoft.com/office/officeart/2005/8/layout/process4"/>
    <dgm:cxn modelId="{403E77A0-9599-48AA-AF28-223AB87FFB41}" type="presParOf" srcId="{465EF5E5-BA49-44B8-8A34-1530E31F1C59}" destId="{39DF361F-4608-4FD0-A7E2-112DF4213FA6}" srcOrd="1" destOrd="0" presId="urn:microsoft.com/office/officeart/2005/8/layout/process4"/>
    <dgm:cxn modelId="{805D1B00-15CA-4DF4-BF5C-2D97437C6867}" type="presParOf" srcId="{465EF5E5-BA49-44B8-8A34-1530E31F1C59}" destId="{77ADD4A5-9020-4DB2-8ECD-0A3E76006191}" srcOrd="2" destOrd="0" presId="urn:microsoft.com/office/officeart/2005/8/layout/process4"/>
    <dgm:cxn modelId="{01CA3DC5-7029-49F1-A831-E25AC1AFB79C}" type="presParOf" srcId="{1C3C8C32-6FFE-47B6-B7CE-E23B87062064}" destId="{F73DC2F3-ED64-4CDB-9EFF-C03340B86307}" srcOrd="9" destOrd="0" presId="urn:microsoft.com/office/officeart/2005/8/layout/process4"/>
    <dgm:cxn modelId="{40B92107-95D8-46BB-B659-4D5C7CB190B8}" type="presParOf" srcId="{1C3C8C32-6FFE-47B6-B7CE-E23B87062064}" destId="{58B3A372-B040-4D6B-B668-72D9910EB6DC}" srcOrd="10" destOrd="0" presId="urn:microsoft.com/office/officeart/2005/8/layout/process4"/>
    <dgm:cxn modelId="{20AADA06-2AFA-4C6A-93A4-7320BA53F5AA}" type="presParOf" srcId="{58B3A372-B040-4D6B-B668-72D9910EB6DC}" destId="{1ACA8CEA-BDAA-4CEA-8476-9075C10B65A8}"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96B4BB-B3D3-4C37-9BEC-963586B3FDE3}" type="doc">
      <dgm:prSet loTypeId="urn:microsoft.com/office/officeart/2005/8/layout/process4" loCatId="process" qsTypeId="urn:microsoft.com/office/officeart/2005/8/quickstyle/simple2" qsCatId="simple" csTypeId="urn:microsoft.com/office/officeart/2005/8/colors/accent0_1" csCatId="mainScheme" phldr="1"/>
      <dgm:spPr/>
      <dgm:t>
        <a:bodyPr/>
        <a:lstStyle/>
        <a:p>
          <a:endParaRPr lang="zh-TW" altLang="en-US"/>
        </a:p>
      </dgm:t>
    </dgm:pt>
    <dgm:pt modelId="{092168D8-F981-42E4-8ED5-1F9F0572ED1A}">
      <dgm:prSet phldrT="[文字]" custT="1"/>
      <dgm:spPr/>
      <dgm:t>
        <a:bodyPr/>
        <a:lstStyle/>
        <a:p>
          <a:r>
            <a:rPr lang="zh-TW" altLang="en-US" sz="1200">
              <a:latin typeface="標楷體" panose="03000509000000000000" pitchFamily="65" charset="-120"/>
              <a:ea typeface="標楷體" panose="03000509000000000000" pitchFamily="65" charset="-120"/>
            </a:rPr>
            <a:t>文本產生、社群情緒詞彙庫</a:t>
          </a:r>
        </a:p>
      </dgm:t>
    </dgm:pt>
    <dgm:pt modelId="{C7CC6176-8524-4E68-A91E-B4B8D36F5AC7}" type="parTrans" cxnId="{4EDBA823-6D77-49CA-9AC5-2A8C89DF7294}">
      <dgm:prSet/>
      <dgm:spPr/>
      <dgm:t>
        <a:bodyPr/>
        <a:lstStyle/>
        <a:p>
          <a:endParaRPr lang="zh-TW" altLang="en-US"/>
        </a:p>
      </dgm:t>
    </dgm:pt>
    <dgm:pt modelId="{047D4B6D-54A1-4DDB-B700-55EFCF593E6C}" type="sibTrans" cxnId="{4EDBA823-6D77-49CA-9AC5-2A8C89DF7294}">
      <dgm:prSet/>
      <dgm:spPr/>
      <dgm:t>
        <a:bodyPr/>
        <a:lstStyle/>
        <a:p>
          <a:endParaRPr lang="zh-TW" altLang="en-US"/>
        </a:p>
      </dgm:t>
    </dgm:pt>
    <dgm:pt modelId="{1CAA5D9E-BF7D-4F72-B507-A6B0265C0DFE}">
      <dgm:prSet phldrT="[文字]" custT="1"/>
      <dgm:spPr/>
      <dgm:t>
        <a:bodyPr/>
        <a:lstStyle/>
        <a:p>
          <a:r>
            <a:rPr lang="zh-TW" altLang="en-US" sz="1200">
              <a:latin typeface="標楷體" panose="03000509000000000000" pitchFamily="65" charset="-120"/>
              <a:ea typeface="標楷體" panose="03000509000000000000" pitchFamily="65" charset="-120"/>
            </a:rPr>
            <a:t>同時透過右邊各種方法蒐集</a:t>
          </a:r>
        </a:p>
      </dgm:t>
    </dgm:pt>
    <dgm:pt modelId="{48018F78-F652-4872-87D3-3BBB04FE9012}" type="parTrans" cxnId="{DAB8CA66-B3FF-4229-9455-F3C1F187C162}">
      <dgm:prSet/>
      <dgm:spPr/>
      <dgm:t>
        <a:bodyPr/>
        <a:lstStyle/>
        <a:p>
          <a:endParaRPr lang="zh-TW" altLang="en-US"/>
        </a:p>
      </dgm:t>
    </dgm:pt>
    <dgm:pt modelId="{02D2A06E-5EE6-4701-B756-8CFDACBF3809}" type="sibTrans" cxnId="{DAB8CA66-B3FF-4229-9455-F3C1F187C162}">
      <dgm:prSet/>
      <dgm:spPr/>
      <dgm:t>
        <a:bodyPr/>
        <a:lstStyle/>
        <a:p>
          <a:endParaRPr lang="zh-TW" altLang="en-US"/>
        </a:p>
      </dgm:t>
    </dgm:pt>
    <dgm:pt modelId="{7BFEF5D1-F4F9-49A1-BB15-9F200622BBB6}">
      <dgm:prSet phldrT="[文字]" custT="1"/>
      <dgm:spPr/>
      <dgm:t>
        <a:bodyPr/>
        <a:lstStyle/>
        <a:p>
          <a:r>
            <a:rPr lang="zh-TW" altLang="en-US" sz="1200">
              <a:latin typeface="標楷體" panose="03000509000000000000" pitchFamily="65" charset="-120"/>
              <a:ea typeface="標楷體" panose="03000509000000000000" pitchFamily="65" charset="-120"/>
            </a:rPr>
            <a:t>爬蟲蒐集</a:t>
          </a:r>
        </a:p>
      </dgm:t>
    </dgm:pt>
    <dgm:pt modelId="{992BCEC8-998E-465F-90EF-A5AFD07B2898}" type="parTrans" cxnId="{85E37345-65CF-42FF-933B-CEC0BFC8BBB1}">
      <dgm:prSet/>
      <dgm:spPr/>
      <dgm:t>
        <a:bodyPr/>
        <a:lstStyle/>
        <a:p>
          <a:endParaRPr lang="zh-TW" altLang="en-US"/>
        </a:p>
      </dgm:t>
    </dgm:pt>
    <dgm:pt modelId="{95C4FB26-11E8-42B2-926E-75074F464D0E}" type="sibTrans" cxnId="{85E37345-65CF-42FF-933B-CEC0BFC8BBB1}">
      <dgm:prSet/>
      <dgm:spPr/>
      <dgm:t>
        <a:bodyPr/>
        <a:lstStyle/>
        <a:p>
          <a:endParaRPr lang="zh-TW" altLang="en-US"/>
        </a:p>
      </dgm:t>
    </dgm:pt>
    <dgm:pt modelId="{C880B7BD-1FB1-4703-840B-0F1CC7AE0C99}">
      <dgm:prSet phldrT="[文字]" custT="1"/>
      <dgm:spPr/>
      <dgm:t>
        <a:bodyPr/>
        <a:lstStyle/>
        <a:p>
          <a:r>
            <a:rPr lang="zh-TW" altLang="en-US" sz="1200">
              <a:latin typeface="標楷體" panose="03000509000000000000" pitchFamily="65" charset="-120"/>
              <a:ea typeface="標楷體" panose="03000509000000000000" pitchFamily="65" charset="-120"/>
            </a:rPr>
            <a:t>生成式</a:t>
          </a:r>
          <a:r>
            <a:rPr lang="en-US" altLang="zh-TW" sz="1200">
              <a:latin typeface="標楷體" panose="03000509000000000000" pitchFamily="65" charset="-120"/>
              <a:ea typeface="標楷體" panose="03000509000000000000" pitchFamily="65" charset="-120"/>
            </a:rPr>
            <a:t>AI</a:t>
          </a:r>
          <a:r>
            <a:rPr lang="zh-TW" altLang="en-US" sz="1200">
              <a:latin typeface="標楷體" panose="03000509000000000000" pitchFamily="65" charset="-120"/>
              <a:ea typeface="標楷體" panose="03000509000000000000" pitchFamily="65" charset="-120"/>
            </a:rPr>
            <a:t>產生</a:t>
          </a:r>
        </a:p>
      </dgm:t>
    </dgm:pt>
    <dgm:pt modelId="{F4A553F2-D35B-401A-927B-A629D77F8290}" type="parTrans" cxnId="{B81A617F-4152-4273-80DA-E5C6F453704A}">
      <dgm:prSet/>
      <dgm:spPr/>
      <dgm:t>
        <a:bodyPr/>
        <a:lstStyle/>
        <a:p>
          <a:endParaRPr lang="zh-TW" altLang="en-US"/>
        </a:p>
      </dgm:t>
    </dgm:pt>
    <dgm:pt modelId="{8DDC7F34-A450-4EE2-A893-961B9A20781F}" type="sibTrans" cxnId="{B81A617F-4152-4273-80DA-E5C6F453704A}">
      <dgm:prSet/>
      <dgm:spPr/>
      <dgm:t>
        <a:bodyPr/>
        <a:lstStyle/>
        <a:p>
          <a:endParaRPr lang="zh-TW" altLang="en-US"/>
        </a:p>
      </dgm:t>
    </dgm:pt>
    <dgm:pt modelId="{F75E483A-D903-495B-AD25-85FE9BC94162}">
      <dgm:prSet phldrT="[文字]" custT="1"/>
      <dgm:spPr/>
      <dgm:t>
        <a:bodyPr/>
        <a:lstStyle/>
        <a:p>
          <a:r>
            <a:rPr lang="zh-TW" altLang="en-US" sz="1200">
              <a:latin typeface="標楷體" panose="03000509000000000000" pitchFamily="65" charset="-120"/>
              <a:ea typeface="標楷體" panose="03000509000000000000" pitchFamily="65" charset="-120"/>
            </a:rPr>
            <a:t>焦點小組討論</a:t>
          </a:r>
        </a:p>
      </dgm:t>
    </dgm:pt>
    <dgm:pt modelId="{F7A61412-4AB3-4F05-831C-712111BEB99D}" type="parTrans" cxnId="{E8637524-9ECA-4AF6-9690-B6815F4D4D6A}">
      <dgm:prSet/>
      <dgm:spPr/>
      <dgm:t>
        <a:bodyPr/>
        <a:lstStyle/>
        <a:p>
          <a:endParaRPr lang="zh-TW" altLang="en-US"/>
        </a:p>
      </dgm:t>
    </dgm:pt>
    <dgm:pt modelId="{0A333243-B102-411F-BFBD-5C78EF52F714}" type="sibTrans" cxnId="{E8637524-9ECA-4AF6-9690-B6815F4D4D6A}">
      <dgm:prSet/>
      <dgm:spPr/>
      <dgm:t>
        <a:bodyPr/>
        <a:lstStyle/>
        <a:p>
          <a:endParaRPr lang="zh-TW" altLang="en-US"/>
        </a:p>
      </dgm:t>
    </dgm:pt>
    <dgm:pt modelId="{EAD7A146-E11F-4195-87F2-AF0D6CFCC22D}">
      <dgm:prSet phldrT="[文字]" custT="1"/>
      <dgm:spPr/>
      <dgm:t>
        <a:bodyPr/>
        <a:lstStyle/>
        <a:p>
          <a:r>
            <a:rPr lang="zh-TW" altLang="en-US" sz="1200">
              <a:latin typeface="標楷體" panose="03000509000000000000" pitchFamily="65" charset="-120"/>
              <a:ea typeface="標楷體" panose="03000509000000000000" pitchFamily="65" charset="-120"/>
            </a:rPr>
            <a:t>模型比較</a:t>
          </a:r>
        </a:p>
      </dgm:t>
    </dgm:pt>
    <dgm:pt modelId="{4502AA61-025A-4237-8E13-F8793B9EFBE4}" type="parTrans" cxnId="{D6B840AC-186D-41C6-A0C7-31C93ED267E4}">
      <dgm:prSet/>
      <dgm:spPr/>
      <dgm:t>
        <a:bodyPr/>
        <a:lstStyle/>
        <a:p>
          <a:endParaRPr lang="zh-TW" altLang="en-US"/>
        </a:p>
      </dgm:t>
    </dgm:pt>
    <dgm:pt modelId="{F8A497E1-C94A-4963-9685-8D99514B6BD4}" type="sibTrans" cxnId="{D6B840AC-186D-41C6-A0C7-31C93ED267E4}">
      <dgm:prSet/>
      <dgm:spPr/>
      <dgm:t>
        <a:bodyPr/>
        <a:lstStyle/>
        <a:p>
          <a:endParaRPr lang="zh-TW" altLang="en-US"/>
        </a:p>
      </dgm:t>
    </dgm:pt>
    <dgm:pt modelId="{207EF646-5307-4252-9451-E7507A4DC000}">
      <dgm:prSet phldrT="[文字]" custT="1"/>
      <dgm:spPr/>
      <dgm:t>
        <a:bodyPr/>
        <a:lstStyle/>
        <a:p>
          <a:r>
            <a:rPr lang="zh-TW" altLang="en-US" sz="1200">
              <a:latin typeface="標楷體" panose="03000509000000000000" pitchFamily="65" charset="-120"/>
              <a:ea typeface="標楷體" panose="03000509000000000000" pitchFamily="65" charset="-120"/>
            </a:rPr>
            <a:t>比較兩模型前後準確度對比，驗證焦點小組的結果是否對於模型有幫助</a:t>
          </a:r>
        </a:p>
      </dgm:t>
    </dgm:pt>
    <dgm:pt modelId="{EA494FB1-D63B-4254-A3A7-E35D0A6E861F}" type="parTrans" cxnId="{D7B3CFD4-9B17-4E74-BCEC-CDC408F12EF5}">
      <dgm:prSet/>
      <dgm:spPr/>
      <dgm:t>
        <a:bodyPr/>
        <a:lstStyle/>
        <a:p>
          <a:endParaRPr lang="zh-TW" altLang="en-US"/>
        </a:p>
      </dgm:t>
    </dgm:pt>
    <dgm:pt modelId="{0DB14867-358B-4C19-9549-F1729F982664}" type="sibTrans" cxnId="{D7B3CFD4-9B17-4E74-BCEC-CDC408F12EF5}">
      <dgm:prSet/>
      <dgm:spPr/>
      <dgm:t>
        <a:bodyPr/>
        <a:lstStyle/>
        <a:p>
          <a:endParaRPr lang="zh-TW" altLang="en-US"/>
        </a:p>
      </dgm:t>
    </dgm:pt>
    <dgm:pt modelId="{624C3795-20F6-470D-9273-79DD750EE900}">
      <dgm:prSet phldrT="[文字]" custT="1"/>
      <dgm:spPr/>
      <dgm:t>
        <a:bodyPr/>
        <a:lstStyle/>
        <a:p>
          <a:r>
            <a:rPr lang="zh-TW" altLang="en-US" sz="1200">
              <a:latin typeface="標楷體" panose="03000509000000000000" pitchFamily="65" charset="-120"/>
              <a:ea typeface="標楷體" panose="03000509000000000000" pitchFamily="65" charset="-120"/>
            </a:rPr>
            <a:t>大前提：確認模型一具有一定的預測能力</a:t>
          </a:r>
        </a:p>
      </dgm:t>
    </dgm:pt>
    <dgm:pt modelId="{8E4E5367-E9B6-43F5-B757-51F3A9F4D9E3}" type="parTrans" cxnId="{FB203BDE-5339-4EA7-81C3-3BD1BFF6640B}">
      <dgm:prSet/>
      <dgm:spPr/>
      <dgm:t>
        <a:bodyPr/>
        <a:lstStyle/>
        <a:p>
          <a:endParaRPr lang="zh-TW" altLang="en-US"/>
        </a:p>
      </dgm:t>
    </dgm:pt>
    <dgm:pt modelId="{82EDD3D5-4862-41B5-8D88-A72EE93E5AB9}" type="sibTrans" cxnId="{FB203BDE-5339-4EA7-81C3-3BD1BFF6640B}">
      <dgm:prSet/>
      <dgm:spPr/>
      <dgm:t>
        <a:bodyPr/>
        <a:lstStyle/>
        <a:p>
          <a:endParaRPr lang="zh-TW" altLang="en-US"/>
        </a:p>
      </dgm:t>
    </dgm:pt>
    <dgm:pt modelId="{C7C718A1-3876-4198-BC35-4CE91E47DA13}" type="pres">
      <dgm:prSet presAssocID="{DE96B4BB-B3D3-4C37-9BEC-963586B3FDE3}" presName="Name0" presStyleCnt="0">
        <dgm:presLayoutVars>
          <dgm:dir/>
          <dgm:animLvl val="lvl"/>
          <dgm:resizeHandles val="exact"/>
        </dgm:presLayoutVars>
      </dgm:prSet>
      <dgm:spPr/>
    </dgm:pt>
    <dgm:pt modelId="{50A1BFED-CF2B-4255-A123-01C06C71A437}" type="pres">
      <dgm:prSet presAssocID="{EAD7A146-E11F-4195-87F2-AF0D6CFCC22D}" presName="boxAndChildren" presStyleCnt="0"/>
      <dgm:spPr/>
    </dgm:pt>
    <dgm:pt modelId="{B2B45EB3-AF54-48A7-BBD6-661FEFD27512}" type="pres">
      <dgm:prSet presAssocID="{EAD7A146-E11F-4195-87F2-AF0D6CFCC22D}" presName="parentTextBox" presStyleLbl="node1" presStyleIdx="0" presStyleCnt="2"/>
      <dgm:spPr/>
    </dgm:pt>
    <dgm:pt modelId="{D835C0A2-099A-4D14-B2C0-265B281EFBB1}" type="pres">
      <dgm:prSet presAssocID="{EAD7A146-E11F-4195-87F2-AF0D6CFCC22D}" presName="entireBox" presStyleLbl="node1" presStyleIdx="0" presStyleCnt="2"/>
      <dgm:spPr/>
    </dgm:pt>
    <dgm:pt modelId="{9A60ACDC-2A86-40BB-9DA6-AC7CE6F06F80}" type="pres">
      <dgm:prSet presAssocID="{EAD7A146-E11F-4195-87F2-AF0D6CFCC22D}" presName="descendantBox" presStyleCnt="0"/>
      <dgm:spPr/>
    </dgm:pt>
    <dgm:pt modelId="{7CC4D499-84B2-4957-87DA-3500AF9EBF7F}" type="pres">
      <dgm:prSet presAssocID="{624C3795-20F6-470D-9273-79DD750EE900}" presName="childTextBox" presStyleLbl="fgAccFollowNode1" presStyleIdx="0" presStyleCnt="6">
        <dgm:presLayoutVars>
          <dgm:bulletEnabled val="1"/>
        </dgm:presLayoutVars>
      </dgm:prSet>
      <dgm:spPr/>
    </dgm:pt>
    <dgm:pt modelId="{9260B26B-7429-421B-8688-9365B1F45279}" type="pres">
      <dgm:prSet presAssocID="{207EF646-5307-4252-9451-E7507A4DC000}" presName="childTextBox" presStyleLbl="fgAccFollowNode1" presStyleIdx="1" presStyleCnt="6">
        <dgm:presLayoutVars>
          <dgm:bulletEnabled val="1"/>
        </dgm:presLayoutVars>
      </dgm:prSet>
      <dgm:spPr/>
    </dgm:pt>
    <dgm:pt modelId="{3AC2E932-F814-4A10-8ED5-2C7CFBEA568A}" type="pres">
      <dgm:prSet presAssocID="{047D4B6D-54A1-4DDB-B700-55EFCF593E6C}" presName="sp" presStyleCnt="0"/>
      <dgm:spPr/>
    </dgm:pt>
    <dgm:pt modelId="{D6A1B036-4C96-43BC-8227-769E8BDED7C4}" type="pres">
      <dgm:prSet presAssocID="{092168D8-F981-42E4-8ED5-1F9F0572ED1A}" presName="arrowAndChildren" presStyleCnt="0"/>
      <dgm:spPr/>
    </dgm:pt>
    <dgm:pt modelId="{D38D095E-A3D5-4C57-8A91-DF6C95B1230F}" type="pres">
      <dgm:prSet presAssocID="{092168D8-F981-42E4-8ED5-1F9F0572ED1A}" presName="parentTextArrow" presStyleLbl="node1" presStyleIdx="0" presStyleCnt="2"/>
      <dgm:spPr/>
    </dgm:pt>
    <dgm:pt modelId="{DB3431F9-DEDD-49ED-99F7-60A034E08E2E}" type="pres">
      <dgm:prSet presAssocID="{092168D8-F981-42E4-8ED5-1F9F0572ED1A}" presName="arrow" presStyleLbl="node1" presStyleIdx="1" presStyleCnt="2"/>
      <dgm:spPr/>
    </dgm:pt>
    <dgm:pt modelId="{4679200C-14AD-48AB-B2ED-E958B651343A}" type="pres">
      <dgm:prSet presAssocID="{092168D8-F981-42E4-8ED5-1F9F0572ED1A}" presName="descendantArrow" presStyleCnt="0"/>
      <dgm:spPr/>
    </dgm:pt>
    <dgm:pt modelId="{024F568A-3090-47B2-A50A-20DDB802DEC2}" type="pres">
      <dgm:prSet presAssocID="{1CAA5D9E-BF7D-4F72-B507-A6B0265C0DFE}" presName="childTextArrow" presStyleLbl="fgAccFollowNode1" presStyleIdx="2" presStyleCnt="6">
        <dgm:presLayoutVars>
          <dgm:bulletEnabled val="1"/>
        </dgm:presLayoutVars>
      </dgm:prSet>
      <dgm:spPr/>
    </dgm:pt>
    <dgm:pt modelId="{DADDA374-83E3-4EBC-9F15-86087B0B61A2}" type="pres">
      <dgm:prSet presAssocID="{7BFEF5D1-F4F9-49A1-BB15-9F200622BBB6}" presName="childTextArrow" presStyleLbl="fgAccFollowNode1" presStyleIdx="3" presStyleCnt="6">
        <dgm:presLayoutVars>
          <dgm:bulletEnabled val="1"/>
        </dgm:presLayoutVars>
      </dgm:prSet>
      <dgm:spPr/>
    </dgm:pt>
    <dgm:pt modelId="{9ED28425-C9C8-4EE1-9E16-67100E852F67}" type="pres">
      <dgm:prSet presAssocID="{C880B7BD-1FB1-4703-840B-0F1CC7AE0C99}" presName="childTextArrow" presStyleLbl="fgAccFollowNode1" presStyleIdx="4" presStyleCnt="6">
        <dgm:presLayoutVars>
          <dgm:bulletEnabled val="1"/>
        </dgm:presLayoutVars>
      </dgm:prSet>
      <dgm:spPr/>
    </dgm:pt>
    <dgm:pt modelId="{899A29D5-709E-48AA-A318-87A823C40CB2}" type="pres">
      <dgm:prSet presAssocID="{F75E483A-D903-495B-AD25-85FE9BC94162}" presName="childTextArrow" presStyleLbl="fgAccFollowNode1" presStyleIdx="5" presStyleCnt="6">
        <dgm:presLayoutVars>
          <dgm:bulletEnabled val="1"/>
        </dgm:presLayoutVars>
      </dgm:prSet>
      <dgm:spPr/>
    </dgm:pt>
  </dgm:ptLst>
  <dgm:cxnLst>
    <dgm:cxn modelId="{4EDBA823-6D77-49CA-9AC5-2A8C89DF7294}" srcId="{DE96B4BB-B3D3-4C37-9BEC-963586B3FDE3}" destId="{092168D8-F981-42E4-8ED5-1F9F0572ED1A}" srcOrd="0" destOrd="0" parTransId="{C7CC6176-8524-4E68-A91E-B4B8D36F5AC7}" sibTransId="{047D4B6D-54A1-4DDB-B700-55EFCF593E6C}"/>
    <dgm:cxn modelId="{E8637524-9ECA-4AF6-9690-B6815F4D4D6A}" srcId="{092168D8-F981-42E4-8ED5-1F9F0572ED1A}" destId="{F75E483A-D903-495B-AD25-85FE9BC94162}" srcOrd="3" destOrd="0" parTransId="{F7A61412-4AB3-4F05-831C-712111BEB99D}" sibTransId="{0A333243-B102-411F-BFBD-5C78EF52F714}"/>
    <dgm:cxn modelId="{51EA9335-4C11-4FAD-859E-EDCBAD2F5EB1}" type="presOf" srcId="{EAD7A146-E11F-4195-87F2-AF0D6CFCC22D}" destId="{D835C0A2-099A-4D14-B2C0-265B281EFBB1}" srcOrd="1" destOrd="0" presId="urn:microsoft.com/office/officeart/2005/8/layout/process4"/>
    <dgm:cxn modelId="{D820225D-AAEC-4B7A-8968-32EBC09A81CC}" type="presOf" srcId="{C880B7BD-1FB1-4703-840B-0F1CC7AE0C99}" destId="{9ED28425-C9C8-4EE1-9E16-67100E852F67}" srcOrd="0" destOrd="0" presId="urn:microsoft.com/office/officeart/2005/8/layout/process4"/>
    <dgm:cxn modelId="{85E37345-65CF-42FF-933B-CEC0BFC8BBB1}" srcId="{092168D8-F981-42E4-8ED5-1F9F0572ED1A}" destId="{7BFEF5D1-F4F9-49A1-BB15-9F200622BBB6}" srcOrd="1" destOrd="0" parTransId="{992BCEC8-998E-465F-90EF-A5AFD07B2898}" sibTransId="{95C4FB26-11E8-42B2-926E-75074F464D0E}"/>
    <dgm:cxn modelId="{DAB8CA66-B3FF-4229-9455-F3C1F187C162}" srcId="{092168D8-F981-42E4-8ED5-1F9F0572ED1A}" destId="{1CAA5D9E-BF7D-4F72-B507-A6B0265C0DFE}" srcOrd="0" destOrd="0" parTransId="{48018F78-F652-4872-87D3-3BBB04FE9012}" sibTransId="{02D2A06E-5EE6-4701-B756-8CFDACBF3809}"/>
    <dgm:cxn modelId="{E77A114D-E0BD-4FC1-B29E-380FEBC43B37}" type="presOf" srcId="{092168D8-F981-42E4-8ED5-1F9F0572ED1A}" destId="{D38D095E-A3D5-4C57-8A91-DF6C95B1230F}" srcOrd="0" destOrd="0" presId="urn:microsoft.com/office/officeart/2005/8/layout/process4"/>
    <dgm:cxn modelId="{B0B1DA4D-3B77-418C-8D3B-A46A5E3076C0}" type="presOf" srcId="{DE96B4BB-B3D3-4C37-9BEC-963586B3FDE3}" destId="{C7C718A1-3876-4198-BC35-4CE91E47DA13}" srcOrd="0" destOrd="0" presId="urn:microsoft.com/office/officeart/2005/8/layout/process4"/>
    <dgm:cxn modelId="{4EAE165A-35F2-4C4B-8C06-ABAA59AA5ED6}" type="presOf" srcId="{207EF646-5307-4252-9451-E7507A4DC000}" destId="{9260B26B-7429-421B-8688-9365B1F45279}" srcOrd="0" destOrd="0" presId="urn:microsoft.com/office/officeart/2005/8/layout/process4"/>
    <dgm:cxn modelId="{B81A617F-4152-4273-80DA-E5C6F453704A}" srcId="{092168D8-F981-42E4-8ED5-1F9F0572ED1A}" destId="{C880B7BD-1FB1-4703-840B-0F1CC7AE0C99}" srcOrd="2" destOrd="0" parTransId="{F4A553F2-D35B-401A-927B-A629D77F8290}" sibTransId="{8DDC7F34-A450-4EE2-A893-961B9A20781F}"/>
    <dgm:cxn modelId="{2E5612A9-7176-4707-932D-0914589C11F4}" type="presOf" srcId="{1CAA5D9E-BF7D-4F72-B507-A6B0265C0DFE}" destId="{024F568A-3090-47B2-A50A-20DDB802DEC2}" srcOrd="0" destOrd="0" presId="urn:microsoft.com/office/officeart/2005/8/layout/process4"/>
    <dgm:cxn modelId="{D6B840AC-186D-41C6-A0C7-31C93ED267E4}" srcId="{DE96B4BB-B3D3-4C37-9BEC-963586B3FDE3}" destId="{EAD7A146-E11F-4195-87F2-AF0D6CFCC22D}" srcOrd="1" destOrd="0" parTransId="{4502AA61-025A-4237-8E13-F8793B9EFBE4}" sibTransId="{F8A497E1-C94A-4963-9685-8D99514B6BD4}"/>
    <dgm:cxn modelId="{5399B0B2-1E4C-41DA-B920-7F75EBD26C3B}" type="presOf" srcId="{EAD7A146-E11F-4195-87F2-AF0D6CFCC22D}" destId="{B2B45EB3-AF54-48A7-BBD6-661FEFD27512}" srcOrd="0" destOrd="0" presId="urn:microsoft.com/office/officeart/2005/8/layout/process4"/>
    <dgm:cxn modelId="{1E69F2B7-4B82-40B2-9823-C389AB923000}" type="presOf" srcId="{624C3795-20F6-470D-9273-79DD750EE900}" destId="{7CC4D499-84B2-4957-87DA-3500AF9EBF7F}" srcOrd="0" destOrd="0" presId="urn:microsoft.com/office/officeart/2005/8/layout/process4"/>
    <dgm:cxn modelId="{D7B3CFD4-9B17-4E74-BCEC-CDC408F12EF5}" srcId="{EAD7A146-E11F-4195-87F2-AF0D6CFCC22D}" destId="{207EF646-5307-4252-9451-E7507A4DC000}" srcOrd="1" destOrd="0" parTransId="{EA494FB1-D63B-4254-A3A7-E35D0A6E861F}" sibTransId="{0DB14867-358B-4C19-9549-F1729F982664}"/>
    <dgm:cxn modelId="{D69F32DE-9313-498B-AA8E-8E13E48A2AA2}" type="presOf" srcId="{F75E483A-D903-495B-AD25-85FE9BC94162}" destId="{899A29D5-709E-48AA-A318-87A823C40CB2}" srcOrd="0" destOrd="0" presId="urn:microsoft.com/office/officeart/2005/8/layout/process4"/>
    <dgm:cxn modelId="{FB203BDE-5339-4EA7-81C3-3BD1BFF6640B}" srcId="{EAD7A146-E11F-4195-87F2-AF0D6CFCC22D}" destId="{624C3795-20F6-470D-9273-79DD750EE900}" srcOrd="0" destOrd="0" parTransId="{8E4E5367-E9B6-43F5-B757-51F3A9F4D9E3}" sibTransId="{82EDD3D5-4862-41B5-8D88-A72EE93E5AB9}"/>
    <dgm:cxn modelId="{63BEF7E9-F056-4704-8820-345C4337F787}" type="presOf" srcId="{7BFEF5D1-F4F9-49A1-BB15-9F200622BBB6}" destId="{DADDA374-83E3-4EBC-9F15-86087B0B61A2}" srcOrd="0" destOrd="0" presId="urn:microsoft.com/office/officeart/2005/8/layout/process4"/>
    <dgm:cxn modelId="{D03B2EF4-092A-482A-AF10-9313686B1E2E}" type="presOf" srcId="{092168D8-F981-42E4-8ED5-1F9F0572ED1A}" destId="{DB3431F9-DEDD-49ED-99F7-60A034E08E2E}" srcOrd="1" destOrd="0" presId="urn:microsoft.com/office/officeart/2005/8/layout/process4"/>
    <dgm:cxn modelId="{81592828-580C-4846-8076-B0C0D33ADCC5}" type="presParOf" srcId="{C7C718A1-3876-4198-BC35-4CE91E47DA13}" destId="{50A1BFED-CF2B-4255-A123-01C06C71A437}" srcOrd="0" destOrd="0" presId="urn:microsoft.com/office/officeart/2005/8/layout/process4"/>
    <dgm:cxn modelId="{483D4E56-CB39-4DC8-BB13-5F1D640F03E3}" type="presParOf" srcId="{50A1BFED-CF2B-4255-A123-01C06C71A437}" destId="{B2B45EB3-AF54-48A7-BBD6-661FEFD27512}" srcOrd="0" destOrd="0" presId="urn:microsoft.com/office/officeart/2005/8/layout/process4"/>
    <dgm:cxn modelId="{92BFB05D-6DB2-46CB-A7B6-BDBBF1B72EA8}" type="presParOf" srcId="{50A1BFED-CF2B-4255-A123-01C06C71A437}" destId="{D835C0A2-099A-4D14-B2C0-265B281EFBB1}" srcOrd="1" destOrd="0" presId="urn:microsoft.com/office/officeart/2005/8/layout/process4"/>
    <dgm:cxn modelId="{842F9451-00E5-41A2-96EF-FF6C64E15811}" type="presParOf" srcId="{50A1BFED-CF2B-4255-A123-01C06C71A437}" destId="{9A60ACDC-2A86-40BB-9DA6-AC7CE6F06F80}" srcOrd="2" destOrd="0" presId="urn:microsoft.com/office/officeart/2005/8/layout/process4"/>
    <dgm:cxn modelId="{03955C42-9251-4434-A79E-A9D1E85A6C7E}" type="presParOf" srcId="{9A60ACDC-2A86-40BB-9DA6-AC7CE6F06F80}" destId="{7CC4D499-84B2-4957-87DA-3500AF9EBF7F}" srcOrd="0" destOrd="0" presId="urn:microsoft.com/office/officeart/2005/8/layout/process4"/>
    <dgm:cxn modelId="{62A90AF1-4356-41C5-BF01-F3FB17A28590}" type="presParOf" srcId="{9A60ACDC-2A86-40BB-9DA6-AC7CE6F06F80}" destId="{9260B26B-7429-421B-8688-9365B1F45279}" srcOrd="1" destOrd="0" presId="urn:microsoft.com/office/officeart/2005/8/layout/process4"/>
    <dgm:cxn modelId="{0B59C655-9DBD-4D89-A725-E2F4DDEB46E4}" type="presParOf" srcId="{C7C718A1-3876-4198-BC35-4CE91E47DA13}" destId="{3AC2E932-F814-4A10-8ED5-2C7CFBEA568A}" srcOrd="1" destOrd="0" presId="urn:microsoft.com/office/officeart/2005/8/layout/process4"/>
    <dgm:cxn modelId="{FC3095C6-B94E-43C7-8894-8BA8AB866C97}" type="presParOf" srcId="{C7C718A1-3876-4198-BC35-4CE91E47DA13}" destId="{D6A1B036-4C96-43BC-8227-769E8BDED7C4}" srcOrd="2" destOrd="0" presId="urn:microsoft.com/office/officeart/2005/8/layout/process4"/>
    <dgm:cxn modelId="{E99DF448-AE81-462F-9AEF-C1911622CEB5}" type="presParOf" srcId="{D6A1B036-4C96-43BC-8227-769E8BDED7C4}" destId="{D38D095E-A3D5-4C57-8A91-DF6C95B1230F}" srcOrd="0" destOrd="0" presId="urn:microsoft.com/office/officeart/2005/8/layout/process4"/>
    <dgm:cxn modelId="{15FD2775-2844-441C-BFB4-4749B0EF3DEF}" type="presParOf" srcId="{D6A1B036-4C96-43BC-8227-769E8BDED7C4}" destId="{DB3431F9-DEDD-49ED-99F7-60A034E08E2E}" srcOrd="1" destOrd="0" presId="urn:microsoft.com/office/officeart/2005/8/layout/process4"/>
    <dgm:cxn modelId="{4A7E1F71-B4B8-4161-85B4-BEE300E25042}" type="presParOf" srcId="{D6A1B036-4C96-43BC-8227-769E8BDED7C4}" destId="{4679200C-14AD-48AB-B2ED-E958B651343A}" srcOrd="2" destOrd="0" presId="urn:microsoft.com/office/officeart/2005/8/layout/process4"/>
    <dgm:cxn modelId="{E3CB2CFB-E369-4C56-8CBC-43793A013F9F}" type="presParOf" srcId="{4679200C-14AD-48AB-B2ED-E958B651343A}" destId="{024F568A-3090-47B2-A50A-20DDB802DEC2}" srcOrd="0" destOrd="0" presId="urn:microsoft.com/office/officeart/2005/8/layout/process4"/>
    <dgm:cxn modelId="{3E74B631-E7C9-4D4A-B565-B693DCF9D338}" type="presParOf" srcId="{4679200C-14AD-48AB-B2ED-E958B651343A}" destId="{DADDA374-83E3-4EBC-9F15-86087B0B61A2}" srcOrd="1" destOrd="0" presId="urn:microsoft.com/office/officeart/2005/8/layout/process4"/>
    <dgm:cxn modelId="{1EB50A3C-475A-448D-A115-911D4256B4BC}" type="presParOf" srcId="{4679200C-14AD-48AB-B2ED-E958B651343A}" destId="{9ED28425-C9C8-4EE1-9E16-67100E852F67}" srcOrd="2" destOrd="0" presId="urn:microsoft.com/office/officeart/2005/8/layout/process4"/>
    <dgm:cxn modelId="{34B49A7C-054A-44CC-8AE1-91A2E3D163E4}" type="presParOf" srcId="{4679200C-14AD-48AB-B2ED-E958B651343A}" destId="{899A29D5-709E-48AA-A318-87A823C40CB2}" srcOrd="3" destOrd="0" presId="urn:microsoft.com/office/officeart/2005/8/layout/process4"/>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E88022B-783D-4E67-9982-47226FB6E212}" type="doc">
      <dgm:prSet loTypeId="urn:microsoft.com/office/officeart/2005/8/layout/lProcess1" loCatId="process" qsTypeId="urn:microsoft.com/office/officeart/2005/8/quickstyle/simple1" qsCatId="simple" csTypeId="urn:microsoft.com/office/officeart/2005/8/colors/accent0_1" csCatId="mainScheme" phldr="1"/>
      <dgm:spPr/>
      <dgm:t>
        <a:bodyPr/>
        <a:lstStyle/>
        <a:p>
          <a:endParaRPr lang="zh-TW" altLang="en-US"/>
        </a:p>
      </dgm:t>
    </dgm:pt>
    <dgm:pt modelId="{F1F9A071-8707-4DDF-AB84-034F7ED11083}">
      <dgm:prSet phldrT="[文字]" custT="1"/>
      <dgm:spPr/>
      <dgm:t>
        <a:bodyPr/>
        <a:lstStyle/>
        <a:p>
          <a:r>
            <a:rPr lang="zh-TW" altLang="en-US" sz="1200">
              <a:latin typeface="標楷體" panose="03000509000000000000" pitchFamily="65" charset="-120"/>
              <a:ea typeface="標楷體" panose="03000509000000000000" pitchFamily="65" charset="-120"/>
            </a:rPr>
            <a:t>模型一</a:t>
          </a:r>
          <a:endParaRPr lang="zh-TW" altLang="en-US" sz="1200"/>
        </a:p>
      </dgm:t>
    </dgm:pt>
    <dgm:pt modelId="{A4D3632F-F40A-4739-BF4B-CB4D44D8BCBE}" type="parTrans" cxnId="{F64E6066-E45F-488A-AC4D-E24045315F5A}">
      <dgm:prSet/>
      <dgm:spPr/>
      <dgm:t>
        <a:bodyPr/>
        <a:lstStyle/>
        <a:p>
          <a:endParaRPr lang="zh-TW" altLang="en-US"/>
        </a:p>
      </dgm:t>
    </dgm:pt>
    <dgm:pt modelId="{CDB8FE76-AC82-4406-AEA1-5672C6545725}" type="sibTrans" cxnId="{F64E6066-E45F-488A-AC4D-E24045315F5A}">
      <dgm:prSet/>
      <dgm:spPr/>
      <dgm:t>
        <a:bodyPr/>
        <a:lstStyle/>
        <a:p>
          <a:endParaRPr lang="zh-TW" altLang="en-US"/>
        </a:p>
      </dgm:t>
    </dgm:pt>
    <dgm:pt modelId="{57F053DD-7861-4827-B5E0-BD0E3D98CDAA}">
      <dgm:prSet phldrT="[文字]" custT="1"/>
      <dgm:spPr/>
      <dgm:t>
        <a:bodyPr/>
        <a:lstStyle/>
        <a:p>
          <a:r>
            <a:rPr lang="zh-TW" altLang="en-US" sz="1200">
              <a:latin typeface="標楷體" panose="03000509000000000000" pitchFamily="65" charset="-120"/>
              <a:ea typeface="標楷體" panose="03000509000000000000" pitchFamily="65" charset="-120"/>
            </a:rPr>
            <a:t>原始資料與參數未設定狀態</a:t>
          </a:r>
          <a:endParaRPr lang="zh-TW" altLang="en-US" sz="1200"/>
        </a:p>
      </dgm:t>
    </dgm:pt>
    <dgm:pt modelId="{BC1FDB19-F2C7-4272-8703-1015D20435EE}" type="parTrans" cxnId="{1EBC1A0B-50D3-4D7C-BA8B-15D7A2861A1B}">
      <dgm:prSet/>
      <dgm:spPr/>
      <dgm:t>
        <a:bodyPr/>
        <a:lstStyle/>
        <a:p>
          <a:endParaRPr lang="zh-TW" altLang="en-US"/>
        </a:p>
      </dgm:t>
    </dgm:pt>
    <dgm:pt modelId="{B3062538-A88A-48D3-A892-90B4E76A71C2}" type="sibTrans" cxnId="{1EBC1A0B-50D3-4D7C-BA8B-15D7A2861A1B}">
      <dgm:prSet/>
      <dgm:spPr/>
      <dgm:t>
        <a:bodyPr/>
        <a:lstStyle/>
        <a:p>
          <a:endParaRPr lang="zh-TW" altLang="en-US"/>
        </a:p>
      </dgm:t>
    </dgm:pt>
    <dgm:pt modelId="{6C045087-2B69-49E7-8D89-9E590AE06E98}">
      <dgm:prSet phldrT="[文字]" custT="1"/>
      <dgm:spPr/>
      <dgm:t>
        <a:bodyPr/>
        <a:lstStyle/>
        <a:p>
          <a:r>
            <a:rPr lang="zh-TW" altLang="en-US" sz="1200">
              <a:latin typeface="標楷體" panose="03000509000000000000" pitchFamily="65" charset="-120"/>
              <a:ea typeface="標楷體" panose="03000509000000000000" pitchFamily="65" charset="-120"/>
            </a:rPr>
            <a:t>模型二</a:t>
          </a:r>
          <a:endParaRPr lang="zh-TW" altLang="en-US" sz="1200"/>
        </a:p>
      </dgm:t>
    </dgm:pt>
    <dgm:pt modelId="{A9020836-A652-4549-8A9E-F6977037F3D5}" type="parTrans" cxnId="{2449FDAB-C0AF-4620-B6EC-479AB6FA7ABD}">
      <dgm:prSet/>
      <dgm:spPr/>
      <dgm:t>
        <a:bodyPr/>
        <a:lstStyle/>
        <a:p>
          <a:endParaRPr lang="zh-TW" altLang="en-US"/>
        </a:p>
      </dgm:t>
    </dgm:pt>
    <dgm:pt modelId="{2CE01635-9D2B-4E2B-B7A7-F410E1198AA9}" type="sibTrans" cxnId="{2449FDAB-C0AF-4620-B6EC-479AB6FA7ABD}">
      <dgm:prSet/>
      <dgm:spPr/>
      <dgm:t>
        <a:bodyPr/>
        <a:lstStyle/>
        <a:p>
          <a:endParaRPr lang="zh-TW" altLang="en-US"/>
        </a:p>
      </dgm:t>
    </dgm:pt>
    <dgm:pt modelId="{BF7DD3A8-238A-4F2D-B76D-A5A5A8BC8D1A}">
      <dgm:prSet phldrT="[文字]" custT="1"/>
      <dgm:spPr/>
      <dgm:t>
        <a:bodyPr/>
        <a:lstStyle/>
        <a:p>
          <a:r>
            <a:rPr lang="zh-TW" altLang="en-US" sz="1200">
              <a:latin typeface="標楷體" panose="03000509000000000000" pitchFamily="65" charset="-120"/>
              <a:ea typeface="標楷體" panose="03000509000000000000" pitchFamily="65" charset="-120"/>
            </a:rPr>
            <a:t>透過適合的機器學習建置情緒分數計算模型</a:t>
          </a:r>
          <a:endParaRPr lang="zh-TW" altLang="en-US" sz="1200"/>
        </a:p>
      </dgm:t>
    </dgm:pt>
    <dgm:pt modelId="{F66146E6-C34C-4FFD-9719-65E2EEA1B243}" type="parTrans" cxnId="{D6B1B726-14A2-4315-B9B6-E2D479B9A36C}">
      <dgm:prSet/>
      <dgm:spPr/>
      <dgm:t>
        <a:bodyPr/>
        <a:lstStyle/>
        <a:p>
          <a:endParaRPr lang="zh-TW" altLang="en-US"/>
        </a:p>
      </dgm:t>
    </dgm:pt>
    <dgm:pt modelId="{8144C8EA-7178-4876-8C5C-EF52C8050488}" type="sibTrans" cxnId="{D6B1B726-14A2-4315-B9B6-E2D479B9A36C}">
      <dgm:prSet/>
      <dgm:spPr/>
      <dgm:t>
        <a:bodyPr/>
        <a:lstStyle/>
        <a:p>
          <a:endParaRPr lang="zh-TW" altLang="en-US"/>
        </a:p>
      </dgm:t>
    </dgm:pt>
    <dgm:pt modelId="{44A1512B-8D68-44D6-B12A-49743AE2061D}">
      <dgm:prSet phldrT="[文字]" custT="1"/>
      <dgm:spPr/>
      <dgm:t>
        <a:bodyPr/>
        <a:lstStyle/>
        <a:p>
          <a:r>
            <a:rPr lang="zh-TW" altLang="en-US" sz="1200">
              <a:latin typeface="標楷體" panose="03000509000000000000" pitchFamily="65" charset="-120"/>
              <a:ea typeface="標楷體" panose="03000509000000000000" pitchFamily="65" charset="-120"/>
            </a:rPr>
            <a:t>深度分析焦點小組討論結果</a:t>
          </a:r>
        </a:p>
      </dgm:t>
    </dgm:pt>
    <dgm:pt modelId="{5E93EA5B-256B-44CC-A5FF-13A80FBFC7FB}" type="parTrans" cxnId="{7F0929E5-E5C5-49C7-AD41-464DB417AAD0}">
      <dgm:prSet/>
      <dgm:spPr/>
      <dgm:t>
        <a:bodyPr/>
        <a:lstStyle/>
        <a:p>
          <a:endParaRPr lang="zh-TW" altLang="en-US"/>
        </a:p>
      </dgm:t>
    </dgm:pt>
    <dgm:pt modelId="{4CEFD479-B4FD-4919-BF1E-A79AA4F0D876}" type="sibTrans" cxnId="{7F0929E5-E5C5-49C7-AD41-464DB417AAD0}">
      <dgm:prSet/>
      <dgm:spPr/>
      <dgm:t>
        <a:bodyPr/>
        <a:lstStyle/>
        <a:p>
          <a:endParaRPr lang="zh-TW" altLang="en-US"/>
        </a:p>
      </dgm:t>
    </dgm:pt>
    <dgm:pt modelId="{C65EB429-65FF-4FF0-98FE-7FAD0356ADA3}">
      <dgm:prSet phldrT="[文字]" custT="1"/>
      <dgm:spPr/>
      <dgm:t>
        <a:bodyPr/>
        <a:lstStyle/>
        <a:p>
          <a:r>
            <a:rPr lang="zh-TW" altLang="en-US" sz="1200">
              <a:latin typeface="標楷體" panose="03000509000000000000" pitchFamily="65" charset="-120"/>
              <a:ea typeface="標楷體" panose="03000509000000000000" pitchFamily="65" charset="-120"/>
            </a:rPr>
            <a:t>模型持續優化</a:t>
          </a:r>
        </a:p>
      </dgm:t>
    </dgm:pt>
    <dgm:pt modelId="{73A9D6CD-B5CF-4701-B2A9-67CFCB489E0D}" type="parTrans" cxnId="{9CE81D2B-5E5E-41ED-87A9-AF84602D5A86}">
      <dgm:prSet/>
      <dgm:spPr/>
      <dgm:t>
        <a:bodyPr/>
        <a:lstStyle/>
        <a:p>
          <a:endParaRPr lang="zh-TW" altLang="en-US"/>
        </a:p>
      </dgm:t>
    </dgm:pt>
    <dgm:pt modelId="{5531EDF8-92A9-44F6-81C4-68ECBA71E7F5}" type="sibTrans" cxnId="{9CE81D2B-5E5E-41ED-87A9-AF84602D5A86}">
      <dgm:prSet/>
      <dgm:spPr/>
      <dgm:t>
        <a:bodyPr/>
        <a:lstStyle/>
        <a:p>
          <a:endParaRPr lang="zh-TW" altLang="en-US"/>
        </a:p>
      </dgm:t>
    </dgm:pt>
    <dgm:pt modelId="{301219C1-F485-413A-8587-B52DA5AA4832}">
      <dgm:prSet phldrT="[文字]" custT="1"/>
      <dgm:spPr/>
      <dgm:t>
        <a:bodyPr/>
        <a:lstStyle/>
        <a:p>
          <a:r>
            <a:rPr lang="zh-TW" altLang="en-US" sz="1200">
              <a:latin typeface="標楷體" panose="03000509000000000000" pitchFamily="65" charset="-120"/>
              <a:ea typeface="標楷體" panose="03000509000000000000" pitchFamily="65" charset="-120"/>
            </a:rPr>
            <a:t>調整模型一權重</a:t>
          </a:r>
        </a:p>
      </dgm:t>
    </dgm:pt>
    <dgm:pt modelId="{20797497-1EF9-4260-950C-9B1BEDAEB64D}" type="parTrans" cxnId="{AF2968A9-484E-49A4-994E-6FEEF23706DA}">
      <dgm:prSet/>
      <dgm:spPr/>
      <dgm:t>
        <a:bodyPr/>
        <a:lstStyle/>
        <a:p>
          <a:endParaRPr lang="zh-TW" altLang="en-US"/>
        </a:p>
      </dgm:t>
    </dgm:pt>
    <dgm:pt modelId="{5A8114ED-8F3E-4C56-862E-30BF4311BC76}" type="sibTrans" cxnId="{AF2968A9-484E-49A4-994E-6FEEF23706DA}">
      <dgm:prSet/>
      <dgm:spPr/>
      <dgm:t>
        <a:bodyPr/>
        <a:lstStyle/>
        <a:p>
          <a:endParaRPr lang="zh-TW" altLang="en-US"/>
        </a:p>
      </dgm:t>
    </dgm:pt>
    <dgm:pt modelId="{179D7962-EEC6-4D89-B2B2-8D94BEAEFA64}">
      <dgm:prSet phldrT="[文字]" custT="1"/>
      <dgm:spPr/>
      <dgm:t>
        <a:bodyPr/>
        <a:lstStyle/>
        <a:p>
          <a:r>
            <a:rPr lang="zh-TW" altLang="en-US" sz="1200">
              <a:latin typeface="標楷體" panose="03000509000000000000" pitchFamily="65" charset="-120"/>
              <a:ea typeface="標楷體" panose="03000509000000000000" pitchFamily="65" charset="-120"/>
            </a:rPr>
            <a:t>產生對於股市有影響的情緒詞彙與新用語等等</a:t>
          </a:r>
        </a:p>
      </dgm:t>
    </dgm:pt>
    <dgm:pt modelId="{0DFFFA50-ADDE-4E69-9F60-07B61AF7F77D}" type="parTrans" cxnId="{85C8D065-63FF-4048-8B95-B5B5B21B350E}">
      <dgm:prSet/>
      <dgm:spPr/>
      <dgm:t>
        <a:bodyPr/>
        <a:lstStyle/>
        <a:p>
          <a:endParaRPr lang="zh-TW" altLang="en-US"/>
        </a:p>
      </dgm:t>
    </dgm:pt>
    <dgm:pt modelId="{1CDA8215-E74E-4999-8E4A-FF9FE6EBD1A8}" type="sibTrans" cxnId="{85C8D065-63FF-4048-8B95-B5B5B21B350E}">
      <dgm:prSet/>
      <dgm:spPr/>
      <dgm:t>
        <a:bodyPr/>
        <a:lstStyle/>
        <a:p>
          <a:endParaRPr lang="zh-TW" altLang="en-US"/>
        </a:p>
      </dgm:t>
    </dgm:pt>
    <dgm:pt modelId="{21F7F2AC-6BD0-4729-9A1C-7D7B671C30F7}" type="pres">
      <dgm:prSet presAssocID="{CE88022B-783D-4E67-9982-47226FB6E212}" presName="Name0" presStyleCnt="0">
        <dgm:presLayoutVars>
          <dgm:dir/>
          <dgm:animLvl val="lvl"/>
          <dgm:resizeHandles val="exact"/>
        </dgm:presLayoutVars>
      </dgm:prSet>
      <dgm:spPr/>
    </dgm:pt>
    <dgm:pt modelId="{A2563FD7-9C22-4900-AD90-D31B5184B4DB}" type="pres">
      <dgm:prSet presAssocID="{F1F9A071-8707-4DDF-AB84-034F7ED11083}" presName="vertFlow" presStyleCnt="0"/>
      <dgm:spPr/>
    </dgm:pt>
    <dgm:pt modelId="{D9940A6D-AFBE-4989-83BD-17DD371A4B8F}" type="pres">
      <dgm:prSet presAssocID="{F1F9A071-8707-4DDF-AB84-034F7ED11083}" presName="header" presStyleLbl="node1" presStyleIdx="0" presStyleCnt="2"/>
      <dgm:spPr/>
    </dgm:pt>
    <dgm:pt modelId="{EB7EBE85-5D96-4A48-B793-89789D17A9E9}" type="pres">
      <dgm:prSet presAssocID="{BC1FDB19-F2C7-4272-8703-1015D20435EE}" presName="parTrans" presStyleLbl="sibTrans2D1" presStyleIdx="0" presStyleCnt="6"/>
      <dgm:spPr/>
    </dgm:pt>
    <dgm:pt modelId="{20779098-E239-45A2-8BD8-4EC1252B98D4}" type="pres">
      <dgm:prSet presAssocID="{57F053DD-7861-4827-B5E0-BD0E3D98CDAA}" presName="child" presStyleLbl="alignAccFollowNode1" presStyleIdx="0" presStyleCnt="6">
        <dgm:presLayoutVars>
          <dgm:chMax val="0"/>
          <dgm:bulletEnabled val="1"/>
        </dgm:presLayoutVars>
      </dgm:prSet>
      <dgm:spPr/>
    </dgm:pt>
    <dgm:pt modelId="{0F95516F-E5BB-48D3-8C48-AFE328AE6277}" type="pres">
      <dgm:prSet presAssocID="{B3062538-A88A-48D3-A892-90B4E76A71C2}" presName="sibTrans" presStyleLbl="sibTrans2D1" presStyleIdx="1" presStyleCnt="6"/>
      <dgm:spPr/>
    </dgm:pt>
    <dgm:pt modelId="{702986B3-DDD0-46CF-A64C-599CD96C8E20}" type="pres">
      <dgm:prSet presAssocID="{BF7DD3A8-238A-4F2D-B76D-A5A5A8BC8D1A}" presName="child" presStyleLbl="alignAccFollowNode1" presStyleIdx="1" presStyleCnt="6">
        <dgm:presLayoutVars>
          <dgm:chMax val="0"/>
          <dgm:bulletEnabled val="1"/>
        </dgm:presLayoutVars>
      </dgm:prSet>
      <dgm:spPr/>
    </dgm:pt>
    <dgm:pt modelId="{76486B88-3F42-4327-A6B2-9696F39DEC7D}" type="pres">
      <dgm:prSet presAssocID="{F1F9A071-8707-4DDF-AB84-034F7ED11083}" presName="hSp" presStyleCnt="0"/>
      <dgm:spPr/>
    </dgm:pt>
    <dgm:pt modelId="{3A6D6108-38F0-4EF3-91BD-7D23F1E8F209}" type="pres">
      <dgm:prSet presAssocID="{6C045087-2B69-49E7-8D89-9E590AE06E98}" presName="vertFlow" presStyleCnt="0"/>
      <dgm:spPr/>
    </dgm:pt>
    <dgm:pt modelId="{59F25FE6-B7EA-4D1D-9EDF-9ACB8F691A94}" type="pres">
      <dgm:prSet presAssocID="{6C045087-2B69-49E7-8D89-9E590AE06E98}" presName="header" presStyleLbl="node1" presStyleIdx="1" presStyleCnt="2"/>
      <dgm:spPr/>
    </dgm:pt>
    <dgm:pt modelId="{7C10B2B4-7888-4B7B-904B-F6616E7D09D0}" type="pres">
      <dgm:prSet presAssocID="{5E93EA5B-256B-44CC-A5FF-13A80FBFC7FB}" presName="parTrans" presStyleLbl="sibTrans2D1" presStyleIdx="2" presStyleCnt="6"/>
      <dgm:spPr/>
    </dgm:pt>
    <dgm:pt modelId="{5D9F0FC7-58BB-493F-93B8-A1CFD74FC0DB}" type="pres">
      <dgm:prSet presAssocID="{44A1512B-8D68-44D6-B12A-49743AE2061D}" presName="child" presStyleLbl="alignAccFollowNode1" presStyleIdx="2" presStyleCnt="6">
        <dgm:presLayoutVars>
          <dgm:chMax val="0"/>
          <dgm:bulletEnabled val="1"/>
        </dgm:presLayoutVars>
      </dgm:prSet>
      <dgm:spPr/>
    </dgm:pt>
    <dgm:pt modelId="{415519C9-FBEF-4276-BD99-895824DFE417}" type="pres">
      <dgm:prSet presAssocID="{4CEFD479-B4FD-4919-BF1E-A79AA4F0D876}" presName="sibTrans" presStyleLbl="sibTrans2D1" presStyleIdx="3" presStyleCnt="6"/>
      <dgm:spPr/>
    </dgm:pt>
    <dgm:pt modelId="{98307061-507B-416D-A267-9BF589DA257F}" type="pres">
      <dgm:prSet presAssocID="{179D7962-EEC6-4D89-B2B2-8D94BEAEFA64}" presName="child" presStyleLbl="alignAccFollowNode1" presStyleIdx="3" presStyleCnt="6">
        <dgm:presLayoutVars>
          <dgm:chMax val="0"/>
          <dgm:bulletEnabled val="1"/>
        </dgm:presLayoutVars>
      </dgm:prSet>
      <dgm:spPr/>
    </dgm:pt>
    <dgm:pt modelId="{66328AB7-59EC-42C6-B0FB-52D269472F9A}" type="pres">
      <dgm:prSet presAssocID="{1CDA8215-E74E-4999-8E4A-FF9FE6EBD1A8}" presName="sibTrans" presStyleLbl="sibTrans2D1" presStyleIdx="4" presStyleCnt="6"/>
      <dgm:spPr/>
    </dgm:pt>
    <dgm:pt modelId="{9670FC4B-9D08-4632-83E0-5DFC1DC6525D}" type="pres">
      <dgm:prSet presAssocID="{301219C1-F485-413A-8587-B52DA5AA4832}" presName="child" presStyleLbl="alignAccFollowNode1" presStyleIdx="4" presStyleCnt="6">
        <dgm:presLayoutVars>
          <dgm:chMax val="0"/>
          <dgm:bulletEnabled val="1"/>
        </dgm:presLayoutVars>
      </dgm:prSet>
      <dgm:spPr/>
    </dgm:pt>
    <dgm:pt modelId="{8B222D3B-EC6B-48FF-B8FF-9EF5C3EEDB78}" type="pres">
      <dgm:prSet presAssocID="{5A8114ED-8F3E-4C56-862E-30BF4311BC76}" presName="sibTrans" presStyleLbl="sibTrans2D1" presStyleIdx="5" presStyleCnt="6"/>
      <dgm:spPr/>
    </dgm:pt>
    <dgm:pt modelId="{6CEDB678-6325-40C5-9D80-7F2B30AF746F}" type="pres">
      <dgm:prSet presAssocID="{C65EB429-65FF-4FF0-98FE-7FAD0356ADA3}" presName="child" presStyleLbl="alignAccFollowNode1" presStyleIdx="5" presStyleCnt="6">
        <dgm:presLayoutVars>
          <dgm:chMax val="0"/>
          <dgm:bulletEnabled val="1"/>
        </dgm:presLayoutVars>
      </dgm:prSet>
      <dgm:spPr/>
    </dgm:pt>
  </dgm:ptLst>
  <dgm:cxnLst>
    <dgm:cxn modelId="{F8BEA304-18DA-46A5-8295-DC807E7529FF}" type="presOf" srcId="{CE88022B-783D-4E67-9982-47226FB6E212}" destId="{21F7F2AC-6BD0-4729-9A1C-7D7B671C30F7}" srcOrd="0" destOrd="0" presId="urn:microsoft.com/office/officeart/2005/8/layout/lProcess1"/>
    <dgm:cxn modelId="{0D0B9109-EC31-4096-B8D3-305ABEDC89F8}" type="presOf" srcId="{1CDA8215-E74E-4999-8E4A-FF9FE6EBD1A8}" destId="{66328AB7-59EC-42C6-B0FB-52D269472F9A}" srcOrd="0" destOrd="0" presId="urn:microsoft.com/office/officeart/2005/8/layout/lProcess1"/>
    <dgm:cxn modelId="{1EBC1A0B-50D3-4D7C-BA8B-15D7A2861A1B}" srcId="{F1F9A071-8707-4DDF-AB84-034F7ED11083}" destId="{57F053DD-7861-4827-B5E0-BD0E3D98CDAA}" srcOrd="0" destOrd="0" parTransId="{BC1FDB19-F2C7-4272-8703-1015D20435EE}" sibTransId="{B3062538-A88A-48D3-A892-90B4E76A71C2}"/>
    <dgm:cxn modelId="{CF79DA16-7C2E-456E-900D-92DEC38F26CF}" type="presOf" srcId="{C65EB429-65FF-4FF0-98FE-7FAD0356ADA3}" destId="{6CEDB678-6325-40C5-9D80-7F2B30AF746F}" srcOrd="0" destOrd="0" presId="urn:microsoft.com/office/officeart/2005/8/layout/lProcess1"/>
    <dgm:cxn modelId="{D6B1B726-14A2-4315-B9B6-E2D479B9A36C}" srcId="{F1F9A071-8707-4DDF-AB84-034F7ED11083}" destId="{BF7DD3A8-238A-4F2D-B76D-A5A5A8BC8D1A}" srcOrd="1" destOrd="0" parTransId="{F66146E6-C34C-4FFD-9719-65E2EEA1B243}" sibTransId="{8144C8EA-7178-4876-8C5C-EF52C8050488}"/>
    <dgm:cxn modelId="{9CE81D2B-5E5E-41ED-87A9-AF84602D5A86}" srcId="{6C045087-2B69-49E7-8D89-9E590AE06E98}" destId="{C65EB429-65FF-4FF0-98FE-7FAD0356ADA3}" srcOrd="3" destOrd="0" parTransId="{73A9D6CD-B5CF-4701-B2A9-67CFCB489E0D}" sibTransId="{5531EDF8-92A9-44F6-81C4-68ECBA71E7F5}"/>
    <dgm:cxn modelId="{E9D6AB41-262D-46A2-9EF2-24237FD5B40C}" type="presOf" srcId="{B3062538-A88A-48D3-A892-90B4E76A71C2}" destId="{0F95516F-E5BB-48D3-8C48-AFE328AE6277}" srcOrd="0" destOrd="0" presId="urn:microsoft.com/office/officeart/2005/8/layout/lProcess1"/>
    <dgm:cxn modelId="{85C8D065-63FF-4048-8B95-B5B5B21B350E}" srcId="{6C045087-2B69-49E7-8D89-9E590AE06E98}" destId="{179D7962-EEC6-4D89-B2B2-8D94BEAEFA64}" srcOrd="1" destOrd="0" parTransId="{0DFFFA50-ADDE-4E69-9F60-07B61AF7F77D}" sibTransId="{1CDA8215-E74E-4999-8E4A-FF9FE6EBD1A8}"/>
    <dgm:cxn modelId="{F64E6066-E45F-488A-AC4D-E24045315F5A}" srcId="{CE88022B-783D-4E67-9982-47226FB6E212}" destId="{F1F9A071-8707-4DDF-AB84-034F7ED11083}" srcOrd="0" destOrd="0" parTransId="{A4D3632F-F40A-4739-BF4B-CB4D44D8BCBE}" sibTransId="{CDB8FE76-AC82-4406-AEA1-5672C6545725}"/>
    <dgm:cxn modelId="{6BE8C24B-78FB-49FF-A01E-C5EA3401845D}" type="presOf" srcId="{57F053DD-7861-4827-B5E0-BD0E3D98CDAA}" destId="{20779098-E239-45A2-8BD8-4EC1252B98D4}" srcOrd="0" destOrd="0" presId="urn:microsoft.com/office/officeart/2005/8/layout/lProcess1"/>
    <dgm:cxn modelId="{7D255850-8D9D-4B67-8649-1C3BCAFDD4EE}" type="presOf" srcId="{6C045087-2B69-49E7-8D89-9E590AE06E98}" destId="{59F25FE6-B7EA-4D1D-9EDF-9ACB8F691A94}" srcOrd="0" destOrd="0" presId="urn:microsoft.com/office/officeart/2005/8/layout/lProcess1"/>
    <dgm:cxn modelId="{D71D0B57-5058-4CB2-9135-D3172EFF8054}" type="presOf" srcId="{179D7962-EEC6-4D89-B2B2-8D94BEAEFA64}" destId="{98307061-507B-416D-A267-9BF589DA257F}" srcOrd="0" destOrd="0" presId="urn:microsoft.com/office/officeart/2005/8/layout/lProcess1"/>
    <dgm:cxn modelId="{2FC30C59-F63A-48E8-B173-0584DB11721B}" type="presOf" srcId="{BF7DD3A8-238A-4F2D-B76D-A5A5A8BC8D1A}" destId="{702986B3-DDD0-46CF-A64C-599CD96C8E20}" srcOrd="0" destOrd="0" presId="urn:microsoft.com/office/officeart/2005/8/layout/lProcess1"/>
    <dgm:cxn modelId="{D258888C-C5AD-4A0C-B29B-1FEEE3969F64}" type="presOf" srcId="{301219C1-F485-413A-8587-B52DA5AA4832}" destId="{9670FC4B-9D08-4632-83E0-5DFC1DC6525D}" srcOrd="0" destOrd="0" presId="urn:microsoft.com/office/officeart/2005/8/layout/lProcess1"/>
    <dgm:cxn modelId="{EE9AE493-FD72-49C1-B9FA-E72BC8AA3CA3}" type="presOf" srcId="{5A8114ED-8F3E-4C56-862E-30BF4311BC76}" destId="{8B222D3B-EC6B-48FF-B8FF-9EF5C3EEDB78}" srcOrd="0" destOrd="0" presId="urn:microsoft.com/office/officeart/2005/8/layout/lProcess1"/>
    <dgm:cxn modelId="{4660A49C-3A5F-4A87-BFB4-A01220CF9CFB}" type="presOf" srcId="{4CEFD479-B4FD-4919-BF1E-A79AA4F0D876}" destId="{415519C9-FBEF-4276-BD99-895824DFE417}" srcOrd="0" destOrd="0" presId="urn:microsoft.com/office/officeart/2005/8/layout/lProcess1"/>
    <dgm:cxn modelId="{AF2968A9-484E-49A4-994E-6FEEF23706DA}" srcId="{6C045087-2B69-49E7-8D89-9E590AE06E98}" destId="{301219C1-F485-413A-8587-B52DA5AA4832}" srcOrd="2" destOrd="0" parTransId="{20797497-1EF9-4260-950C-9B1BEDAEB64D}" sibTransId="{5A8114ED-8F3E-4C56-862E-30BF4311BC76}"/>
    <dgm:cxn modelId="{2449FDAB-C0AF-4620-B6EC-479AB6FA7ABD}" srcId="{CE88022B-783D-4E67-9982-47226FB6E212}" destId="{6C045087-2B69-49E7-8D89-9E590AE06E98}" srcOrd="1" destOrd="0" parTransId="{A9020836-A652-4549-8A9E-F6977037F3D5}" sibTransId="{2CE01635-9D2B-4E2B-B7A7-F410E1198AA9}"/>
    <dgm:cxn modelId="{540595B0-0C7E-4229-AE76-046570E29508}" type="presOf" srcId="{44A1512B-8D68-44D6-B12A-49743AE2061D}" destId="{5D9F0FC7-58BB-493F-93B8-A1CFD74FC0DB}" srcOrd="0" destOrd="0" presId="urn:microsoft.com/office/officeart/2005/8/layout/lProcess1"/>
    <dgm:cxn modelId="{D7D74ABE-62C6-4B4E-AEC9-0214AABBF00D}" type="presOf" srcId="{5E93EA5B-256B-44CC-A5FF-13A80FBFC7FB}" destId="{7C10B2B4-7888-4B7B-904B-F6616E7D09D0}" srcOrd="0" destOrd="0" presId="urn:microsoft.com/office/officeart/2005/8/layout/lProcess1"/>
    <dgm:cxn modelId="{783FC4D9-2D1E-4E29-BDEE-9F5CF1842CBA}" type="presOf" srcId="{F1F9A071-8707-4DDF-AB84-034F7ED11083}" destId="{D9940A6D-AFBE-4989-83BD-17DD371A4B8F}" srcOrd="0" destOrd="0" presId="urn:microsoft.com/office/officeart/2005/8/layout/lProcess1"/>
    <dgm:cxn modelId="{7F0929E5-E5C5-49C7-AD41-464DB417AAD0}" srcId="{6C045087-2B69-49E7-8D89-9E590AE06E98}" destId="{44A1512B-8D68-44D6-B12A-49743AE2061D}" srcOrd="0" destOrd="0" parTransId="{5E93EA5B-256B-44CC-A5FF-13A80FBFC7FB}" sibTransId="{4CEFD479-B4FD-4919-BF1E-A79AA4F0D876}"/>
    <dgm:cxn modelId="{C2AA71E5-1176-4F10-A916-72DA3C3D34B2}" type="presOf" srcId="{BC1FDB19-F2C7-4272-8703-1015D20435EE}" destId="{EB7EBE85-5D96-4A48-B793-89789D17A9E9}" srcOrd="0" destOrd="0" presId="urn:microsoft.com/office/officeart/2005/8/layout/lProcess1"/>
    <dgm:cxn modelId="{9DFC03DD-64F3-4941-B01D-B802B4586146}" type="presParOf" srcId="{21F7F2AC-6BD0-4729-9A1C-7D7B671C30F7}" destId="{A2563FD7-9C22-4900-AD90-D31B5184B4DB}" srcOrd="0" destOrd="0" presId="urn:microsoft.com/office/officeart/2005/8/layout/lProcess1"/>
    <dgm:cxn modelId="{D2CC1F58-2DFA-4639-AD4A-5F75B4E76595}" type="presParOf" srcId="{A2563FD7-9C22-4900-AD90-D31B5184B4DB}" destId="{D9940A6D-AFBE-4989-83BD-17DD371A4B8F}" srcOrd="0" destOrd="0" presId="urn:microsoft.com/office/officeart/2005/8/layout/lProcess1"/>
    <dgm:cxn modelId="{E72F36E0-E91B-4AB6-B07C-A6740925B9CB}" type="presParOf" srcId="{A2563FD7-9C22-4900-AD90-D31B5184B4DB}" destId="{EB7EBE85-5D96-4A48-B793-89789D17A9E9}" srcOrd="1" destOrd="0" presId="urn:microsoft.com/office/officeart/2005/8/layout/lProcess1"/>
    <dgm:cxn modelId="{B49DB30B-8F76-4C9D-ABDB-3DC7DD3A8C88}" type="presParOf" srcId="{A2563FD7-9C22-4900-AD90-D31B5184B4DB}" destId="{20779098-E239-45A2-8BD8-4EC1252B98D4}" srcOrd="2" destOrd="0" presId="urn:microsoft.com/office/officeart/2005/8/layout/lProcess1"/>
    <dgm:cxn modelId="{FF02FFB0-2D1F-44BF-AAC8-B43869FC191A}" type="presParOf" srcId="{A2563FD7-9C22-4900-AD90-D31B5184B4DB}" destId="{0F95516F-E5BB-48D3-8C48-AFE328AE6277}" srcOrd="3" destOrd="0" presId="urn:microsoft.com/office/officeart/2005/8/layout/lProcess1"/>
    <dgm:cxn modelId="{7AA367C3-88AC-4A27-961E-74B5E97F76A8}" type="presParOf" srcId="{A2563FD7-9C22-4900-AD90-D31B5184B4DB}" destId="{702986B3-DDD0-46CF-A64C-599CD96C8E20}" srcOrd="4" destOrd="0" presId="urn:microsoft.com/office/officeart/2005/8/layout/lProcess1"/>
    <dgm:cxn modelId="{0D310F3B-8910-49A4-911C-8F9286481A86}" type="presParOf" srcId="{21F7F2AC-6BD0-4729-9A1C-7D7B671C30F7}" destId="{76486B88-3F42-4327-A6B2-9696F39DEC7D}" srcOrd="1" destOrd="0" presId="urn:microsoft.com/office/officeart/2005/8/layout/lProcess1"/>
    <dgm:cxn modelId="{5E9CCE6F-BFCF-4610-9F8C-F608909AE9DE}" type="presParOf" srcId="{21F7F2AC-6BD0-4729-9A1C-7D7B671C30F7}" destId="{3A6D6108-38F0-4EF3-91BD-7D23F1E8F209}" srcOrd="2" destOrd="0" presId="urn:microsoft.com/office/officeart/2005/8/layout/lProcess1"/>
    <dgm:cxn modelId="{914E5E88-E64E-459F-A2E1-DDA134CF436F}" type="presParOf" srcId="{3A6D6108-38F0-4EF3-91BD-7D23F1E8F209}" destId="{59F25FE6-B7EA-4D1D-9EDF-9ACB8F691A94}" srcOrd="0" destOrd="0" presId="urn:microsoft.com/office/officeart/2005/8/layout/lProcess1"/>
    <dgm:cxn modelId="{06B3A7DA-6EBD-456B-BC27-16C9F54D2BD6}" type="presParOf" srcId="{3A6D6108-38F0-4EF3-91BD-7D23F1E8F209}" destId="{7C10B2B4-7888-4B7B-904B-F6616E7D09D0}" srcOrd="1" destOrd="0" presId="urn:microsoft.com/office/officeart/2005/8/layout/lProcess1"/>
    <dgm:cxn modelId="{90BA8C96-FE18-42A3-8668-37275F3C7483}" type="presParOf" srcId="{3A6D6108-38F0-4EF3-91BD-7D23F1E8F209}" destId="{5D9F0FC7-58BB-493F-93B8-A1CFD74FC0DB}" srcOrd="2" destOrd="0" presId="urn:microsoft.com/office/officeart/2005/8/layout/lProcess1"/>
    <dgm:cxn modelId="{4A546F71-50AB-4A14-A080-2D91304DD34C}" type="presParOf" srcId="{3A6D6108-38F0-4EF3-91BD-7D23F1E8F209}" destId="{415519C9-FBEF-4276-BD99-895824DFE417}" srcOrd="3" destOrd="0" presId="urn:microsoft.com/office/officeart/2005/8/layout/lProcess1"/>
    <dgm:cxn modelId="{08A49A72-E38A-41BA-9CF8-84D2C5CE8058}" type="presParOf" srcId="{3A6D6108-38F0-4EF3-91BD-7D23F1E8F209}" destId="{98307061-507B-416D-A267-9BF589DA257F}" srcOrd="4" destOrd="0" presId="urn:microsoft.com/office/officeart/2005/8/layout/lProcess1"/>
    <dgm:cxn modelId="{B5DD655E-ABC8-464C-A4A9-EE2ECD48D121}" type="presParOf" srcId="{3A6D6108-38F0-4EF3-91BD-7D23F1E8F209}" destId="{66328AB7-59EC-42C6-B0FB-52D269472F9A}" srcOrd="5" destOrd="0" presId="urn:microsoft.com/office/officeart/2005/8/layout/lProcess1"/>
    <dgm:cxn modelId="{4FBDB354-30CC-4CD9-9C11-86A6D0BCF4FD}" type="presParOf" srcId="{3A6D6108-38F0-4EF3-91BD-7D23F1E8F209}" destId="{9670FC4B-9D08-4632-83E0-5DFC1DC6525D}" srcOrd="6" destOrd="0" presId="urn:microsoft.com/office/officeart/2005/8/layout/lProcess1"/>
    <dgm:cxn modelId="{F5FDFEA6-D486-41D9-97A1-D1A6A00983AB}" type="presParOf" srcId="{3A6D6108-38F0-4EF3-91BD-7D23F1E8F209}" destId="{8B222D3B-EC6B-48FF-B8FF-9EF5C3EEDB78}" srcOrd="7" destOrd="0" presId="urn:microsoft.com/office/officeart/2005/8/layout/lProcess1"/>
    <dgm:cxn modelId="{D66C8582-8FB0-480C-A5FA-66EFC48917EC}" type="presParOf" srcId="{3A6D6108-38F0-4EF3-91BD-7D23F1E8F209}" destId="{6CEDB678-6325-40C5-9D80-7F2B30AF746F}" srcOrd="8" destOrd="0" presId="urn:microsoft.com/office/officeart/2005/8/layout/lProcess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BE9C74-224A-4B5D-A57C-98C49D0C5A5E}">
      <dsp:nvSpPr>
        <dsp:cNvPr id="0" name=""/>
        <dsp:cNvSpPr/>
      </dsp:nvSpPr>
      <dsp:spPr>
        <a:xfrm>
          <a:off x="0" y="3505097"/>
          <a:ext cx="6273799" cy="22341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結論與建議</a:t>
          </a:r>
        </a:p>
      </dsp:txBody>
      <dsp:txXfrm>
        <a:off x="0" y="3505097"/>
        <a:ext cx="6273799" cy="223414"/>
      </dsp:txXfrm>
    </dsp:sp>
    <dsp:sp modelId="{AB0783D4-C1AB-42A5-AAF8-B3A448501D7F}">
      <dsp:nvSpPr>
        <dsp:cNvPr id="0" name=""/>
        <dsp:cNvSpPr/>
      </dsp:nvSpPr>
      <dsp:spPr>
        <a:xfrm rot="10800000">
          <a:off x="0" y="270733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實證結果</a:t>
          </a:r>
        </a:p>
      </dsp:txBody>
      <dsp:txXfrm rot="-10800000">
        <a:off x="0" y="2707338"/>
        <a:ext cx="6273799" cy="282771"/>
      </dsp:txXfrm>
    </dsp:sp>
    <dsp:sp modelId="{5E8125BE-6381-4BAB-AAE3-73143844E5D3}">
      <dsp:nvSpPr>
        <dsp:cNvPr id="0" name=""/>
        <dsp:cNvSpPr/>
      </dsp:nvSpPr>
      <dsp:spPr>
        <a:xfrm>
          <a:off x="0"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股市與社群情緒之交互影響情形</a:t>
          </a:r>
        </a:p>
      </dsp:txBody>
      <dsp:txXfrm>
        <a:off x="0" y="2990109"/>
        <a:ext cx="3136899" cy="240879"/>
      </dsp:txXfrm>
    </dsp:sp>
    <dsp:sp modelId="{C72FE2CA-FC21-4E67-9BA1-A29C9E3EB24B}">
      <dsp:nvSpPr>
        <dsp:cNvPr id="0" name=""/>
        <dsp:cNvSpPr/>
      </dsp:nvSpPr>
      <dsp:spPr>
        <a:xfrm>
          <a:off x="3136899" y="2990109"/>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模型預測股價準確度分析</a:t>
          </a:r>
        </a:p>
      </dsp:txBody>
      <dsp:txXfrm>
        <a:off x="3136899" y="2990109"/>
        <a:ext cx="3136899" cy="240879"/>
      </dsp:txXfrm>
    </dsp:sp>
    <dsp:sp modelId="{A61E7395-1A17-435C-B0DC-ACAA3E3307FB}">
      <dsp:nvSpPr>
        <dsp:cNvPr id="0" name=""/>
        <dsp:cNvSpPr/>
      </dsp:nvSpPr>
      <dsp:spPr>
        <a:xfrm rot="10800000">
          <a:off x="0" y="1909578"/>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B-</a:t>
          </a:r>
          <a:r>
            <a:rPr lang="zh-TW" altLang="en-US" sz="1100" kern="1200">
              <a:latin typeface="標楷體" panose="03000509000000000000" pitchFamily="65" charset="-120"/>
              <a:ea typeface="標楷體" panose="03000509000000000000" pitchFamily="65" charset="-120"/>
            </a:rPr>
            <a:t>機器學習</a:t>
          </a:r>
        </a:p>
      </dsp:txBody>
      <dsp:txXfrm rot="-10800000">
        <a:off x="0" y="1909578"/>
        <a:ext cx="6273799" cy="282771"/>
      </dsp:txXfrm>
    </dsp:sp>
    <dsp:sp modelId="{091A53DE-AC82-4C60-AEDA-2E488B10BAD2}">
      <dsp:nvSpPr>
        <dsp:cNvPr id="0" name=""/>
        <dsp:cNvSpPr/>
      </dsp:nvSpPr>
      <dsp:spPr>
        <a:xfrm>
          <a:off x="0"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情緒分析模型建置</a:t>
          </a:r>
        </a:p>
      </dsp:txBody>
      <dsp:txXfrm>
        <a:off x="0" y="2192350"/>
        <a:ext cx="3136899" cy="240879"/>
      </dsp:txXfrm>
    </dsp:sp>
    <dsp:sp modelId="{9E49BB43-4362-4C8C-8C74-339D92D81A73}">
      <dsp:nvSpPr>
        <dsp:cNvPr id="0" name=""/>
        <dsp:cNvSpPr/>
      </dsp:nvSpPr>
      <dsp:spPr>
        <a:xfrm>
          <a:off x="3136899" y="2192350"/>
          <a:ext cx="3136899"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情緒分數與股市相關分析</a:t>
          </a:r>
        </a:p>
      </dsp:txBody>
      <dsp:txXfrm>
        <a:off x="3136899" y="2192350"/>
        <a:ext cx="3136899" cy="240879"/>
      </dsp:txXfrm>
    </dsp:sp>
    <dsp:sp modelId="{E2D08C4B-EBC6-4922-A0F1-7E7DD9F8CCEB}">
      <dsp:nvSpPr>
        <dsp:cNvPr id="0" name=""/>
        <dsp:cNvSpPr/>
      </dsp:nvSpPr>
      <dsp:spPr>
        <a:xfrm rot="10800000">
          <a:off x="0" y="1111819"/>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研究方法</a:t>
          </a:r>
          <a:r>
            <a:rPr lang="en-US" altLang="zh-TW" sz="1100" kern="1200">
              <a:latin typeface="標楷體" panose="03000509000000000000" pitchFamily="65" charset="-120"/>
              <a:ea typeface="標楷體" panose="03000509000000000000" pitchFamily="65" charset="-120"/>
            </a:rPr>
            <a:t>A-</a:t>
          </a:r>
          <a:r>
            <a:rPr lang="zh-TW" altLang="en-US" sz="1100" kern="1200">
              <a:latin typeface="標楷體" panose="03000509000000000000" pitchFamily="65" charset="-120"/>
              <a:ea typeface="標楷體" panose="03000509000000000000" pitchFamily="65" charset="-120"/>
            </a:rPr>
            <a:t>焦點小組</a:t>
          </a:r>
        </a:p>
      </dsp:txBody>
      <dsp:txXfrm rot="-10800000">
        <a:off x="0" y="1111819"/>
        <a:ext cx="6273799" cy="282771"/>
      </dsp:txXfrm>
    </dsp:sp>
    <dsp:sp modelId="{325B5E4F-651F-49CF-AFDA-7AC9B467FC20}">
      <dsp:nvSpPr>
        <dsp:cNvPr id="0" name=""/>
        <dsp:cNvSpPr/>
      </dsp:nvSpPr>
      <dsp:spPr>
        <a:xfrm>
          <a:off x="751"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文本蒐集</a:t>
          </a:r>
        </a:p>
      </dsp:txBody>
      <dsp:txXfrm>
        <a:off x="751" y="1394591"/>
        <a:ext cx="877847" cy="240879"/>
      </dsp:txXfrm>
    </dsp:sp>
    <dsp:sp modelId="{25909FC9-9E06-4958-8BBC-739A017FA85B}">
      <dsp:nvSpPr>
        <dsp:cNvPr id="0" name=""/>
        <dsp:cNvSpPr/>
      </dsp:nvSpPr>
      <dsp:spPr>
        <a:xfrm>
          <a:off x="878598" y="1394591"/>
          <a:ext cx="877847"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資料處理</a:t>
          </a:r>
        </a:p>
      </dsp:txBody>
      <dsp:txXfrm>
        <a:off x="878598" y="1394591"/>
        <a:ext cx="877847" cy="240879"/>
      </dsp:txXfrm>
    </dsp:sp>
    <dsp:sp modelId="{4DBA4EFC-0E06-42F2-A388-E08AA81D4C7A}">
      <dsp:nvSpPr>
        <dsp:cNvPr id="0" name=""/>
        <dsp:cNvSpPr/>
      </dsp:nvSpPr>
      <dsp:spPr>
        <a:xfrm>
          <a:off x="1756445"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社群情緒詞典</a:t>
          </a:r>
        </a:p>
      </dsp:txBody>
      <dsp:txXfrm>
        <a:off x="1756445" y="1394591"/>
        <a:ext cx="731662" cy="240879"/>
      </dsp:txXfrm>
    </dsp:sp>
    <dsp:sp modelId="{3EF97166-B00D-419F-9242-82CF00BF9571}">
      <dsp:nvSpPr>
        <dsp:cNvPr id="0" name=""/>
        <dsp:cNvSpPr/>
      </dsp:nvSpPr>
      <dsp:spPr>
        <a:xfrm>
          <a:off x="2488107" y="1394591"/>
          <a:ext cx="731662"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進行焦點小組</a:t>
          </a:r>
        </a:p>
      </dsp:txBody>
      <dsp:txXfrm>
        <a:off x="2488107" y="1394591"/>
        <a:ext cx="731662" cy="240879"/>
      </dsp:txXfrm>
    </dsp:sp>
    <dsp:sp modelId="{D7819CC7-22DD-4387-8A65-5C952896DBD1}">
      <dsp:nvSpPr>
        <dsp:cNvPr id="0" name=""/>
        <dsp:cNvSpPr/>
      </dsp:nvSpPr>
      <dsp:spPr>
        <a:xfrm>
          <a:off x="3219770" y="1394591"/>
          <a:ext cx="1411306"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分析社群情緒影響</a:t>
          </a:r>
        </a:p>
      </dsp:txBody>
      <dsp:txXfrm>
        <a:off x="3219770" y="1394591"/>
        <a:ext cx="1411306" cy="240879"/>
      </dsp:txXfrm>
    </dsp:sp>
    <dsp:sp modelId="{B3468FA3-9D67-4FEF-ABE7-B7E9BE2B26F3}">
      <dsp:nvSpPr>
        <dsp:cNvPr id="0" name=""/>
        <dsp:cNvSpPr/>
      </dsp:nvSpPr>
      <dsp:spPr>
        <a:xfrm>
          <a:off x="4631077" y="1394591"/>
          <a:ext cx="1641971"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情緒詞典權重與投資人行為分析</a:t>
          </a:r>
        </a:p>
      </dsp:txBody>
      <dsp:txXfrm>
        <a:off x="4631077" y="1394591"/>
        <a:ext cx="1641971" cy="240879"/>
      </dsp:txXfrm>
    </dsp:sp>
    <dsp:sp modelId="{B839EF05-EAA1-46D8-A6AD-A6FB5C570A74}">
      <dsp:nvSpPr>
        <dsp:cNvPr id="0" name=""/>
        <dsp:cNvSpPr/>
      </dsp:nvSpPr>
      <dsp:spPr>
        <a:xfrm rot="10800000">
          <a:off x="0" y="314060"/>
          <a:ext cx="6273799" cy="80561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文獻探討</a:t>
          </a:r>
        </a:p>
      </dsp:txBody>
      <dsp:txXfrm rot="-10800000">
        <a:off x="0" y="314060"/>
        <a:ext cx="6273799" cy="282771"/>
      </dsp:txXfrm>
    </dsp:sp>
    <dsp:sp modelId="{FC987C75-8CC2-4C93-A039-6079C70000B3}">
      <dsp:nvSpPr>
        <dsp:cNvPr id="0" name=""/>
        <dsp:cNvSpPr/>
      </dsp:nvSpPr>
      <dsp:spPr>
        <a:xfrm>
          <a:off x="3063"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台積電與台股加權指數</a:t>
          </a:r>
        </a:p>
      </dsp:txBody>
      <dsp:txXfrm>
        <a:off x="3063" y="596831"/>
        <a:ext cx="2089224" cy="240879"/>
      </dsp:txXfrm>
    </dsp:sp>
    <dsp:sp modelId="{39DF361F-4608-4FD0-A7E2-112DF4213FA6}">
      <dsp:nvSpPr>
        <dsp:cNvPr id="0" name=""/>
        <dsp:cNvSpPr/>
      </dsp:nvSpPr>
      <dsp:spPr>
        <a:xfrm>
          <a:off x="2092287"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社群情緒的影響</a:t>
          </a:r>
        </a:p>
      </dsp:txBody>
      <dsp:txXfrm>
        <a:off x="2092287" y="596831"/>
        <a:ext cx="2089224" cy="240879"/>
      </dsp:txXfrm>
    </dsp:sp>
    <dsp:sp modelId="{77ADD4A5-9020-4DB2-8ECD-0A3E76006191}">
      <dsp:nvSpPr>
        <dsp:cNvPr id="0" name=""/>
        <dsp:cNvSpPr/>
      </dsp:nvSpPr>
      <dsp:spPr>
        <a:xfrm>
          <a:off x="4181512" y="596831"/>
          <a:ext cx="2089224" cy="240879"/>
        </a:xfrm>
        <a:prstGeom prst="rect">
          <a:avLst/>
        </a:prstGeom>
        <a:solidFill>
          <a:schemeClr val="dk2">
            <a:alpha val="90000"/>
            <a:tint val="40000"/>
            <a:hueOff val="0"/>
            <a:satOff val="0"/>
            <a:lumOff val="0"/>
            <a:alphaOff val="0"/>
          </a:schemeClr>
        </a:solidFill>
        <a:ln w="25400" cap="flat" cmpd="sng" algn="ctr">
          <a:solidFill>
            <a:schemeClr val="dk2">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8232" tIns="13970" rIns="78232" bIns="13970"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情緒分析技術</a:t>
          </a:r>
        </a:p>
      </dsp:txBody>
      <dsp:txXfrm>
        <a:off x="4181512" y="596831"/>
        <a:ext cx="2089224" cy="240879"/>
      </dsp:txXfrm>
    </dsp:sp>
    <dsp:sp modelId="{1ACA8CEA-BDAA-4CEA-8476-9075C10B65A8}">
      <dsp:nvSpPr>
        <dsp:cNvPr id="0" name=""/>
        <dsp:cNvSpPr/>
      </dsp:nvSpPr>
      <dsp:spPr>
        <a:xfrm rot="10800000">
          <a:off x="0" y="2821"/>
          <a:ext cx="6273799" cy="319096"/>
        </a:xfrm>
        <a:prstGeom prst="upArrowCallou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zh-TW" altLang="en-US" sz="1100" kern="1200">
              <a:latin typeface="標楷體" panose="03000509000000000000" pitchFamily="65" charset="-120"/>
              <a:ea typeface="標楷體" panose="03000509000000000000" pitchFamily="65" charset="-120"/>
            </a:rPr>
            <a:t>緒論</a:t>
          </a:r>
        </a:p>
      </dsp:txBody>
      <dsp:txXfrm rot="10800000">
        <a:off x="0" y="2821"/>
        <a:ext cx="6273799" cy="20733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35C0A2-099A-4D14-B2C0-265B281EFBB1}">
      <dsp:nvSpPr>
        <dsp:cNvPr id="0" name=""/>
        <dsp:cNvSpPr/>
      </dsp:nvSpPr>
      <dsp:spPr>
        <a:xfrm>
          <a:off x="0" y="1549003"/>
          <a:ext cx="5486400" cy="1016314"/>
        </a:xfrm>
        <a:prstGeom prst="rec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模型比較</a:t>
          </a:r>
        </a:p>
      </dsp:txBody>
      <dsp:txXfrm>
        <a:off x="0" y="1549003"/>
        <a:ext cx="5486400" cy="548809"/>
      </dsp:txXfrm>
    </dsp:sp>
    <dsp:sp modelId="{7CC4D499-84B2-4957-87DA-3500AF9EBF7F}">
      <dsp:nvSpPr>
        <dsp:cNvPr id="0" name=""/>
        <dsp:cNvSpPr/>
      </dsp:nvSpPr>
      <dsp:spPr>
        <a:xfrm>
          <a:off x="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大前提：確認模型一具有一定的預測能力</a:t>
          </a:r>
        </a:p>
      </dsp:txBody>
      <dsp:txXfrm>
        <a:off x="0" y="2077486"/>
        <a:ext cx="2743199" cy="467504"/>
      </dsp:txXfrm>
    </dsp:sp>
    <dsp:sp modelId="{9260B26B-7429-421B-8688-9365B1F45279}">
      <dsp:nvSpPr>
        <dsp:cNvPr id="0" name=""/>
        <dsp:cNvSpPr/>
      </dsp:nvSpPr>
      <dsp:spPr>
        <a:xfrm>
          <a:off x="2743200" y="2077486"/>
          <a:ext cx="2743199" cy="46750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比較兩模型前後準確度對比，驗證焦點小組的結果是否對於模型有幫助</a:t>
          </a:r>
        </a:p>
      </dsp:txBody>
      <dsp:txXfrm>
        <a:off x="2743200" y="2077486"/>
        <a:ext cx="2743199" cy="467504"/>
      </dsp:txXfrm>
    </dsp:sp>
    <dsp:sp modelId="{DB3431F9-DEDD-49ED-99F7-60A034E08E2E}">
      <dsp:nvSpPr>
        <dsp:cNvPr id="0" name=""/>
        <dsp:cNvSpPr/>
      </dsp:nvSpPr>
      <dsp:spPr>
        <a:xfrm rot="10800000">
          <a:off x="0" y="1157"/>
          <a:ext cx="5486400" cy="1563091"/>
        </a:xfrm>
        <a:prstGeom prst="upArrowCallout">
          <a:avLst/>
        </a:prstGeom>
        <a:solidFill>
          <a:schemeClr val="lt1">
            <a:hueOff val="0"/>
            <a:satOff val="0"/>
            <a:lumOff val="0"/>
            <a:alphaOff val="0"/>
          </a:schemeClr>
        </a:solidFill>
        <a:ln w="38100"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文本產生、社群情緒詞彙庫</a:t>
          </a:r>
        </a:p>
      </dsp:txBody>
      <dsp:txXfrm rot="-10800000">
        <a:off x="0" y="1157"/>
        <a:ext cx="5486400" cy="548644"/>
      </dsp:txXfrm>
    </dsp:sp>
    <dsp:sp modelId="{024F568A-3090-47B2-A50A-20DDB802DEC2}">
      <dsp:nvSpPr>
        <dsp:cNvPr id="0" name=""/>
        <dsp:cNvSpPr/>
      </dsp:nvSpPr>
      <dsp:spPr>
        <a:xfrm>
          <a:off x="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同時透過右邊各種方法蒐集</a:t>
          </a:r>
        </a:p>
      </dsp:txBody>
      <dsp:txXfrm>
        <a:off x="0" y="549802"/>
        <a:ext cx="1371599" cy="467364"/>
      </dsp:txXfrm>
    </dsp:sp>
    <dsp:sp modelId="{DADDA374-83E3-4EBC-9F15-86087B0B61A2}">
      <dsp:nvSpPr>
        <dsp:cNvPr id="0" name=""/>
        <dsp:cNvSpPr/>
      </dsp:nvSpPr>
      <dsp:spPr>
        <a:xfrm>
          <a:off x="13716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爬蟲蒐集</a:t>
          </a:r>
        </a:p>
      </dsp:txBody>
      <dsp:txXfrm>
        <a:off x="1371600" y="549802"/>
        <a:ext cx="1371599" cy="467364"/>
      </dsp:txXfrm>
    </dsp:sp>
    <dsp:sp modelId="{9ED28425-C9C8-4EE1-9E16-67100E852F67}">
      <dsp:nvSpPr>
        <dsp:cNvPr id="0" name=""/>
        <dsp:cNvSpPr/>
      </dsp:nvSpPr>
      <dsp:spPr>
        <a:xfrm>
          <a:off x="27432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生成式</a:t>
          </a:r>
          <a:r>
            <a:rPr lang="en-US" altLang="zh-TW" sz="1200" kern="1200">
              <a:latin typeface="標楷體" panose="03000509000000000000" pitchFamily="65" charset="-120"/>
              <a:ea typeface="標楷體" panose="03000509000000000000" pitchFamily="65" charset="-120"/>
            </a:rPr>
            <a:t>AI</a:t>
          </a:r>
          <a:r>
            <a:rPr lang="zh-TW" altLang="en-US" sz="1200" kern="1200">
              <a:latin typeface="標楷體" panose="03000509000000000000" pitchFamily="65" charset="-120"/>
              <a:ea typeface="標楷體" panose="03000509000000000000" pitchFamily="65" charset="-120"/>
            </a:rPr>
            <a:t>產生</a:t>
          </a:r>
        </a:p>
      </dsp:txBody>
      <dsp:txXfrm>
        <a:off x="2743200" y="549802"/>
        <a:ext cx="1371599" cy="467364"/>
      </dsp:txXfrm>
    </dsp:sp>
    <dsp:sp modelId="{899A29D5-709E-48AA-A318-87A823C40CB2}">
      <dsp:nvSpPr>
        <dsp:cNvPr id="0" name=""/>
        <dsp:cNvSpPr/>
      </dsp:nvSpPr>
      <dsp:spPr>
        <a:xfrm>
          <a:off x="4114800" y="549802"/>
          <a:ext cx="1371599" cy="467364"/>
        </a:xfrm>
        <a:prstGeom prst="rect">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焦點小組討論</a:t>
          </a:r>
        </a:p>
      </dsp:txBody>
      <dsp:txXfrm>
        <a:off x="4114800" y="549802"/>
        <a:ext cx="1371599" cy="4673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940A6D-AFBE-4989-83BD-17DD371A4B8F}">
      <dsp:nvSpPr>
        <dsp:cNvPr id="0" name=""/>
        <dsp:cNvSpPr/>
      </dsp:nvSpPr>
      <dsp:spPr>
        <a:xfrm>
          <a:off x="602932"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模型一</a:t>
          </a:r>
          <a:endParaRPr lang="zh-TW" altLang="en-US" sz="1200" kern="1200"/>
        </a:p>
      </dsp:txBody>
      <dsp:txXfrm>
        <a:off x="617578" y="14646"/>
        <a:ext cx="1970958" cy="470770"/>
      </dsp:txXfrm>
    </dsp:sp>
    <dsp:sp modelId="{EB7EBE85-5D96-4A48-B793-89789D17A9E9}">
      <dsp:nvSpPr>
        <dsp:cNvPr id="0" name=""/>
        <dsp:cNvSpPr/>
      </dsp:nvSpPr>
      <dsp:spPr>
        <a:xfrm rot="5400000">
          <a:off x="1559302"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0779098-E239-45A2-8BD8-4EC1252B98D4}">
      <dsp:nvSpPr>
        <dsp:cNvPr id="0" name=""/>
        <dsp:cNvSpPr/>
      </dsp:nvSpPr>
      <dsp:spPr>
        <a:xfrm>
          <a:off x="602932"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原始資料與參數未設定狀態</a:t>
          </a:r>
          <a:endParaRPr lang="zh-TW" altLang="en-US" sz="1200" kern="1200"/>
        </a:p>
      </dsp:txBody>
      <dsp:txXfrm>
        <a:off x="617578" y="689730"/>
        <a:ext cx="1970958" cy="470770"/>
      </dsp:txXfrm>
    </dsp:sp>
    <dsp:sp modelId="{0F95516F-E5BB-48D3-8C48-AFE328AE6277}">
      <dsp:nvSpPr>
        <dsp:cNvPr id="0" name=""/>
        <dsp:cNvSpPr/>
      </dsp:nvSpPr>
      <dsp:spPr>
        <a:xfrm rot="5400000">
          <a:off x="1559302"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02986B3-DDD0-46CF-A64C-599CD96C8E20}">
      <dsp:nvSpPr>
        <dsp:cNvPr id="0" name=""/>
        <dsp:cNvSpPr/>
      </dsp:nvSpPr>
      <dsp:spPr>
        <a:xfrm>
          <a:off x="602932"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透過適合的機器學習建置情緒分數計算模型</a:t>
          </a:r>
          <a:endParaRPr lang="zh-TW" altLang="en-US" sz="1200" kern="1200"/>
        </a:p>
      </dsp:txBody>
      <dsp:txXfrm>
        <a:off x="617578" y="1364814"/>
        <a:ext cx="1970958" cy="470770"/>
      </dsp:txXfrm>
    </dsp:sp>
    <dsp:sp modelId="{59F25FE6-B7EA-4D1D-9EDF-9ACB8F691A94}">
      <dsp:nvSpPr>
        <dsp:cNvPr id="0" name=""/>
        <dsp:cNvSpPr/>
      </dsp:nvSpPr>
      <dsp:spPr>
        <a:xfrm>
          <a:off x="2883217" y="0"/>
          <a:ext cx="2000250" cy="500062"/>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模型二</a:t>
          </a:r>
          <a:endParaRPr lang="zh-TW" altLang="en-US" sz="1200" kern="1200"/>
        </a:p>
      </dsp:txBody>
      <dsp:txXfrm>
        <a:off x="2897863" y="14646"/>
        <a:ext cx="1970958" cy="470770"/>
      </dsp:txXfrm>
    </dsp:sp>
    <dsp:sp modelId="{7C10B2B4-7888-4B7B-904B-F6616E7D09D0}">
      <dsp:nvSpPr>
        <dsp:cNvPr id="0" name=""/>
        <dsp:cNvSpPr/>
      </dsp:nvSpPr>
      <dsp:spPr>
        <a:xfrm rot="5400000">
          <a:off x="3839587" y="543817"/>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D9F0FC7-58BB-493F-93B8-A1CFD74FC0DB}">
      <dsp:nvSpPr>
        <dsp:cNvPr id="0" name=""/>
        <dsp:cNvSpPr/>
      </dsp:nvSpPr>
      <dsp:spPr>
        <a:xfrm>
          <a:off x="2883217" y="675084"/>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深度分析焦點小組討論結果</a:t>
          </a:r>
        </a:p>
      </dsp:txBody>
      <dsp:txXfrm>
        <a:off x="2897863" y="689730"/>
        <a:ext cx="1970958" cy="470770"/>
      </dsp:txXfrm>
    </dsp:sp>
    <dsp:sp modelId="{415519C9-FBEF-4276-BD99-895824DFE417}">
      <dsp:nvSpPr>
        <dsp:cNvPr id="0" name=""/>
        <dsp:cNvSpPr/>
      </dsp:nvSpPr>
      <dsp:spPr>
        <a:xfrm rot="5400000">
          <a:off x="3839587" y="1218902"/>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8307061-507B-416D-A267-9BF589DA257F}">
      <dsp:nvSpPr>
        <dsp:cNvPr id="0" name=""/>
        <dsp:cNvSpPr/>
      </dsp:nvSpPr>
      <dsp:spPr>
        <a:xfrm>
          <a:off x="2883217" y="1350168"/>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產生對於股市有影響的情緒詞彙與新用語等等</a:t>
          </a:r>
        </a:p>
      </dsp:txBody>
      <dsp:txXfrm>
        <a:off x="2897863" y="1364814"/>
        <a:ext cx="1970958" cy="470770"/>
      </dsp:txXfrm>
    </dsp:sp>
    <dsp:sp modelId="{66328AB7-59EC-42C6-B0FB-52D269472F9A}">
      <dsp:nvSpPr>
        <dsp:cNvPr id="0" name=""/>
        <dsp:cNvSpPr/>
      </dsp:nvSpPr>
      <dsp:spPr>
        <a:xfrm rot="5400000">
          <a:off x="3839587" y="1893986"/>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70FC4B-9D08-4632-83E0-5DFC1DC6525D}">
      <dsp:nvSpPr>
        <dsp:cNvPr id="0" name=""/>
        <dsp:cNvSpPr/>
      </dsp:nvSpPr>
      <dsp:spPr>
        <a:xfrm>
          <a:off x="2883217" y="2025253"/>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調整模型一權重</a:t>
          </a:r>
        </a:p>
      </dsp:txBody>
      <dsp:txXfrm>
        <a:off x="2897863" y="2039899"/>
        <a:ext cx="1970958" cy="470770"/>
      </dsp:txXfrm>
    </dsp:sp>
    <dsp:sp modelId="{8B222D3B-EC6B-48FF-B8FF-9EF5C3EEDB78}">
      <dsp:nvSpPr>
        <dsp:cNvPr id="0" name=""/>
        <dsp:cNvSpPr/>
      </dsp:nvSpPr>
      <dsp:spPr>
        <a:xfrm rot="5400000">
          <a:off x="3839587" y="2569071"/>
          <a:ext cx="87510" cy="87510"/>
        </a:xfrm>
        <a:prstGeom prst="rightArrow">
          <a:avLst>
            <a:gd name="adj1" fmla="val 667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EDB678-6325-40C5-9D80-7F2B30AF746F}">
      <dsp:nvSpPr>
        <dsp:cNvPr id="0" name=""/>
        <dsp:cNvSpPr/>
      </dsp:nvSpPr>
      <dsp:spPr>
        <a:xfrm>
          <a:off x="2883217" y="2700337"/>
          <a:ext cx="2000250" cy="500062"/>
        </a:xfrm>
        <a:prstGeom prst="roundRect">
          <a:avLst>
            <a:gd name="adj" fmla="val 10000"/>
          </a:avLst>
        </a:prstGeom>
        <a:solidFill>
          <a:schemeClr val="lt1">
            <a:alpha val="90000"/>
            <a:tint val="40000"/>
            <a:hueOff val="0"/>
            <a:satOff val="0"/>
            <a:lumOff val="0"/>
            <a:alphaOff val="0"/>
          </a:schemeClr>
        </a:solidFill>
        <a:ln w="25400" cap="flat" cmpd="sng" algn="ctr">
          <a:solidFill>
            <a:schemeClr val="dk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TW" altLang="en-US" sz="1200" kern="1200">
              <a:latin typeface="標楷體" panose="03000509000000000000" pitchFamily="65" charset="-120"/>
              <a:ea typeface="標楷體" panose="03000509000000000000" pitchFamily="65" charset="-120"/>
            </a:rPr>
            <a:t>模型持續優化</a:t>
          </a:r>
        </a:p>
      </dsp:txBody>
      <dsp:txXfrm>
        <a:off x="2897863" y="2714983"/>
        <a:ext cx="1970958" cy="47077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4B575-CE62-46D9-812D-3D42CCBA8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1637</TotalTime>
  <Pages>23</Pages>
  <Words>2738</Words>
  <Characters>15611</Characters>
  <Application>Microsoft Office Word</Application>
  <DocSecurity>0</DocSecurity>
  <Lines>130</Lines>
  <Paragraphs>36</Paragraphs>
  <ScaleCrop>false</ScaleCrop>
  <Company/>
  <LinksUpToDate>false</LinksUpToDate>
  <CharactersWithSpaces>18313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論文格式規範</dc:title>
  <dc:subject/>
  <dc:creator>AA</dc:creator>
  <cp:keywords/>
  <dc:description/>
  <cp:lastModifiedBy>190498 lily</cp:lastModifiedBy>
  <cp:revision>452</cp:revision>
  <cp:lastPrinted>2020-06-02T07:10:00Z</cp:lastPrinted>
  <dcterms:created xsi:type="dcterms:W3CDTF">2024-05-19T08:23:00Z</dcterms:created>
  <dcterms:modified xsi:type="dcterms:W3CDTF">2024-06-05T03:32:00Z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2014-10-09T00:00:00Z</vt:filetime>
  </property>
  <property fmtid="{D5CDD505-2E9C-101B-9397-08002B2CF9AE}" pid="3" name="Creator">
    <vt:lpwstr>Microsoft® Word 2010</vt:lpwstr>
  </property>
  <property fmtid="{D5CDD505-2E9C-101B-9397-08002B2CF9AE}" pid="4" name="LastSaved">
    <vt:filetime>2020-01-10T00:00:00Z</vt:filetime>
  </property>
</Properties>
</file>